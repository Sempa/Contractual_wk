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7249E0E7"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77777777"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6B499104" w:rsidR="00A329F3" w:rsidRPr="00C01E3C" w:rsidRDefault="0084528E" w:rsidP="00A2732F">
      <w:pPr>
        <w:pStyle w:val="BodyText"/>
        <w:rPr>
          <w:rFonts w:asciiTheme="majorHAnsi" w:hAnsiTheme="majorHAnsi" w:cstheme="majorHAnsi"/>
          <w:b/>
          <w:bCs/>
          <w:sz w:val="32"/>
          <w:szCs w:val="32"/>
        </w:rPr>
      </w:pPr>
      <w:r>
        <w:rPr>
          <w:rFonts w:asciiTheme="majorHAnsi" w:hAnsiTheme="majorHAnsi" w:cstheme="majorHAnsi"/>
          <w:b/>
          <w:bCs/>
          <w:sz w:val="32"/>
          <w:szCs w:val="32"/>
          <w:lang w:val="en-GB"/>
        </w:rPr>
        <w:t xml:space="preserve"> </w:t>
      </w:r>
      <w:r w:rsidR="00DF308B">
        <w:rPr>
          <w:rFonts w:asciiTheme="majorHAnsi" w:hAnsiTheme="majorHAnsi" w:cstheme="majorHAnsi"/>
          <w:b/>
          <w:bCs/>
          <w:sz w:val="32"/>
          <w:szCs w:val="32"/>
          <w:lang w:val="en-GB"/>
        </w:rPr>
        <w:t>4</w:t>
      </w:r>
      <w:r w:rsidR="00AC56EF">
        <w:rPr>
          <w:rFonts w:asciiTheme="majorHAnsi" w:hAnsiTheme="majorHAnsi" w:cstheme="majorHAnsi"/>
          <w:b/>
          <w:bCs/>
          <w:sz w:val="32"/>
          <w:szCs w:val="32"/>
          <w:lang w:val="en-GB"/>
        </w:rPr>
        <w:t xml:space="preserve"> July</w:t>
      </w:r>
      <w:r w:rsidR="00AD7CC3">
        <w:rPr>
          <w:rFonts w:asciiTheme="majorHAnsi" w:hAnsiTheme="majorHAnsi" w:cstheme="majorHAnsi"/>
          <w:b/>
          <w:bCs/>
          <w:sz w:val="32"/>
          <w:szCs w:val="32"/>
          <w:lang w:val="en-GB"/>
        </w:rPr>
        <w:t xml:space="preserve"> 2024</w:t>
      </w:r>
      <w:r w:rsidR="00BA1DB1">
        <w:rPr>
          <w:rFonts w:asciiTheme="majorHAnsi" w:hAnsiTheme="majorHAnsi" w:cstheme="majorHAnsi"/>
          <w:b/>
          <w:bCs/>
          <w:sz w:val="32"/>
          <w:szCs w:val="32"/>
          <w:lang w:val="en-GB"/>
        </w:rPr>
        <w:t xml:space="preserve"> @ 22h45</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018C2F87"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 xml:space="preserve">AIDS defining illnesses. </w:t>
      </w:r>
      <w:r w:rsidR="004742DC">
        <w:rPr>
          <w:rFonts w:asciiTheme="majorHAnsi" w:hAnsiTheme="majorHAnsi" w:cstheme="majorHAnsi"/>
          <w:sz w:val="22"/>
          <w:szCs w:val="22"/>
        </w:rPr>
        <w:t xml:space="preserve">AIDS </w:t>
      </w:r>
      <w:r w:rsidRPr="00DF24FE">
        <w:rPr>
          <w:rFonts w:asciiTheme="majorHAnsi" w:hAnsiTheme="majorHAnsi" w:cstheme="majorHAnsi"/>
          <w:sz w:val="22"/>
          <w:szCs w:val="22"/>
        </w:rPr>
        <w:t>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hypoadrenalism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F1047E">
        <w:rPr>
          <w:rFonts w:asciiTheme="majorHAnsi" w:hAnsiTheme="majorHAnsi" w:cstheme="majorHAnsi"/>
          <w:sz w:val="22"/>
          <w:szCs w:val="22"/>
        </w:rPr>
        <w:t xml:space="preserve"> seen with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9F03216"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tetracosactide test was performed in patients with random cortisol concentrations in the morning</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Pr="00DF24FE"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7838B7F1" w14:textId="29AF4DE9" w:rsidR="00706DAC" w:rsidRDefault="00EE701B" w:rsidP="00DA72C6">
      <w:pPr>
        <w:pStyle w:val="BodyText"/>
        <w:rPr>
          <w:rFonts w:asciiTheme="majorHAnsi" w:hAnsiTheme="majorHAnsi" w:cstheme="majorHAnsi"/>
          <w:sz w:val="22"/>
          <w:szCs w:val="22"/>
        </w:rPr>
      </w:pPr>
      <w:r w:rsidRPr="00DF24FE">
        <w:rPr>
          <w:rFonts w:asciiTheme="majorHAnsi" w:hAnsiTheme="majorHAnsi" w:cstheme="majorHAnsi"/>
          <w:b/>
          <w:bCs/>
          <w:sz w:val="22"/>
          <w:szCs w:val="22"/>
        </w:rPr>
        <w:t>Conclusion</w:t>
      </w:r>
      <w:r w:rsidR="00F57414">
        <w:rPr>
          <w:rFonts w:asciiTheme="majorHAnsi" w:hAnsiTheme="majorHAnsi" w:cstheme="majorHAnsi"/>
          <w:b/>
          <w:bCs/>
          <w:sz w:val="22"/>
          <w:szCs w:val="22"/>
        </w:rPr>
        <w:t xml:space="preserve">: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50D38DAA" w14:textId="77777777" w:rsidR="00DA72C6" w:rsidRDefault="00DA72C6" w:rsidP="00DE5C72">
      <w:pPr>
        <w:pStyle w:val="BodyText"/>
        <w:rPr>
          <w:rFonts w:asciiTheme="majorHAnsi" w:hAnsiTheme="majorHAnsi" w:cstheme="majorHAnsi"/>
          <w:b/>
          <w:sz w:val="22"/>
          <w:szCs w:val="22"/>
        </w:rPr>
      </w:pPr>
    </w:p>
    <w:p w14:paraId="14311899" w14:textId="77777777" w:rsidR="00DA72C6" w:rsidRDefault="00DA72C6" w:rsidP="00DE5C72">
      <w:pPr>
        <w:pStyle w:val="BodyText"/>
        <w:rPr>
          <w:rFonts w:asciiTheme="majorHAnsi" w:hAnsiTheme="majorHAnsi" w:cstheme="majorHAnsi"/>
          <w:b/>
          <w:sz w:val="22"/>
          <w:szCs w:val="22"/>
        </w:rPr>
      </w:pPr>
    </w:p>
    <w:p w14:paraId="4549822B" w14:textId="77777777" w:rsidR="00DA72C6" w:rsidRDefault="00DA72C6" w:rsidP="00DE5C72">
      <w:pPr>
        <w:pStyle w:val="BodyText"/>
        <w:rPr>
          <w:rFonts w:asciiTheme="majorHAnsi" w:hAnsiTheme="majorHAnsi" w:cstheme="majorHAnsi"/>
          <w:b/>
          <w:sz w:val="22"/>
          <w:szCs w:val="22"/>
        </w:rPr>
      </w:pPr>
    </w:p>
    <w:p w14:paraId="78ABC942" w14:textId="77777777" w:rsidR="00DA72C6" w:rsidRDefault="00DA72C6" w:rsidP="00DE5C72">
      <w:pPr>
        <w:pStyle w:val="BodyText"/>
        <w:rPr>
          <w:rFonts w:asciiTheme="majorHAnsi" w:hAnsiTheme="majorHAnsi" w:cstheme="majorHAnsi"/>
          <w:b/>
          <w:sz w:val="22"/>
          <w:szCs w:val="22"/>
        </w:rPr>
      </w:pPr>
    </w:p>
    <w:p w14:paraId="622913F4" w14:textId="77777777" w:rsidR="00DA72C6" w:rsidRDefault="00DA72C6" w:rsidP="00DE5C72">
      <w:pPr>
        <w:pStyle w:val="BodyText"/>
        <w:rPr>
          <w:rFonts w:asciiTheme="majorHAnsi" w:hAnsiTheme="majorHAnsi" w:cstheme="majorHAnsi"/>
          <w:b/>
          <w:sz w:val="22"/>
          <w:szCs w:val="22"/>
        </w:rPr>
      </w:pPr>
    </w:p>
    <w:p w14:paraId="697F2F05" w14:textId="77777777" w:rsidR="00DA72C6" w:rsidRDefault="00DA72C6" w:rsidP="00DE5C72">
      <w:pPr>
        <w:pStyle w:val="BodyText"/>
        <w:rPr>
          <w:rFonts w:asciiTheme="majorHAnsi" w:hAnsiTheme="majorHAnsi" w:cstheme="majorHAnsi"/>
          <w:b/>
          <w:sz w:val="22"/>
          <w:szCs w:val="22"/>
        </w:rPr>
      </w:pPr>
    </w:p>
    <w:p w14:paraId="4091ECBC" w14:textId="77777777" w:rsidR="00DA72C6" w:rsidRDefault="00DA72C6" w:rsidP="00DE5C72">
      <w:pPr>
        <w:pStyle w:val="BodyText"/>
        <w:rPr>
          <w:rFonts w:asciiTheme="majorHAnsi" w:hAnsiTheme="majorHAnsi" w:cstheme="majorHAnsi"/>
          <w:b/>
          <w:sz w:val="22"/>
          <w:szCs w:val="22"/>
        </w:rPr>
      </w:pPr>
    </w:p>
    <w:p w14:paraId="13E4B0C8" w14:textId="77777777" w:rsidR="00DA72C6" w:rsidRDefault="00DA72C6" w:rsidP="00DE5C72">
      <w:pPr>
        <w:pStyle w:val="BodyText"/>
        <w:rPr>
          <w:rFonts w:asciiTheme="majorHAnsi" w:hAnsiTheme="majorHAnsi" w:cstheme="majorHAnsi"/>
          <w:b/>
          <w:sz w:val="22"/>
          <w:szCs w:val="22"/>
        </w:rPr>
      </w:pPr>
    </w:p>
    <w:p w14:paraId="17BA666F" w14:textId="77777777" w:rsidR="00DA72C6" w:rsidRDefault="00DA72C6" w:rsidP="00DE5C72">
      <w:pPr>
        <w:pStyle w:val="BodyText"/>
        <w:rPr>
          <w:rFonts w:asciiTheme="majorHAnsi" w:hAnsiTheme="majorHAnsi" w:cstheme="majorHAnsi"/>
          <w:b/>
          <w:sz w:val="22"/>
          <w:szCs w:val="22"/>
        </w:rPr>
      </w:pPr>
    </w:p>
    <w:p w14:paraId="2ABA22E2" w14:textId="77777777" w:rsidR="00DA72C6" w:rsidRDefault="00DA72C6" w:rsidP="00DE5C72">
      <w:pPr>
        <w:pStyle w:val="BodyText"/>
        <w:rPr>
          <w:rFonts w:asciiTheme="majorHAnsi" w:hAnsiTheme="majorHAnsi" w:cstheme="majorHAnsi"/>
          <w:b/>
          <w:sz w:val="22"/>
          <w:szCs w:val="22"/>
        </w:rPr>
      </w:pPr>
    </w:p>
    <w:p w14:paraId="67249BB6" w14:textId="77777777" w:rsidR="00B01C0E" w:rsidRDefault="00B01C0E" w:rsidP="00DE5C72">
      <w:pPr>
        <w:pStyle w:val="BodyText"/>
        <w:rPr>
          <w:rFonts w:asciiTheme="majorHAnsi" w:hAnsiTheme="majorHAnsi" w:cstheme="majorHAnsi"/>
          <w:b/>
          <w:sz w:val="22"/>
          <w:szCs w:val="22"/>
        </w:rPr>
      </w:pPr>
    </w:p>
    <w:p w14:paraId="035880C3" w14:textId="77777777" w:rsidR="00F45B54" w:rsidRDefault="00F45B54" w:rsidP="00DE5C72">
      <w:pPr>
        <w:pStyle w:val="BodyText"/>
        <w:rPr>
          <w:rFonts w:asciiTheme="majorHAnsi" w:hAnsiTheme="majorHAnsi" w:cstheme="majorHAnsi"/>
          <w:b/>
          <w:sz w:val="22"/>
          <w:szCs w:val="22"/>
        </w:rPr>
      </w:pPr>
    </w:p>
    <w:p w14:paraId="540150E1" w14:textId="77777777" w:rsidR="00F45B54" w:rsidRDefault="00F45B54" w:rsidP="00DE5C72">
      <w:pPr>
        <w:pStyle w:val="BodyText"/>
        <w:rPr>
          <w:rFonts w:asciiTheme="majorHAnsi" w:hAnsiTheme="majorHAnsi" w:cstheme="majorHAnsi"/>
          <w:b/>
          <w:sz w:val="22"/>
          <w:szCs w:val="22"/>
        </w:rPr>
      </w:pPr>
    </w:p>
    <w:p w14:paraId="7B4706E0" w14:textId="77777777" w:rsidR="00F45B54" w:rsidRDefault="00F45B54"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073C6A07" w14:textId="23F940C3" w:rsidR="00166B2A"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EA1A9A" w:rsidRPr="00EA1A9A">
        <w:rPr>
          <w:rFonts w:asciiTheme="majorHAnsi" w:hAnsiTheme="majorHAnsi" w:cstheme="majorHAnsi"/>
          <w:sz w:val="22"/>
          <w:szCs w:val="22"/>
        </w:rPr>
        <w:t xml:space="preserve"> caused by 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3C7DF5">
        <w:rPr>
          <w:rFonts w:asciiTheme="majorHAnsi" w:hAnsiTheme="majorHAnsi" w:cstheme="majorHAnsi"/>
          <w:sz w:val="22"/>
          <w:szCs w:val="22"/>
        </w:rPr>
        <w:t xml:space="preserve"> treatment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the primary adrenal </w:t>
      </w:r>
      <w:r w:rsidR="00BD564E">
        <w:rPr>
          <w:rFonts w:asciiTheme="majorHAnsi" w:hAnsiTheme="majorHAnsi" w:cstheme="majorHAnsi"/>
          <w:sz w:val="22"/>
          <w:szCs w:val="22"/>
        </w:rPr>
        <w:t>insufficiency</w:t>
      </w:r>
      <w:r>
        <w:rPr>
          <w:rFonts w:asciiTheme="majorHAnsi" w:hAnsiTheme="majorHAnsi" w:cstheme="majorHAnsi"/>
          <w:sz w:val="22"/>
          <w:szCs w:val="22"/>
        </w:rPr>
        <w:t xml:space="preserve"> patients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B6618F">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r w:rsidR="00D428C8">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&lt;EndNote&gt;&lt;Cite&gt;&lt;Author&gt;Betterle&lt;/Author&gt;&lt;Year&gt;2011&lt;/Year&gt;&lt;RecNum&gt;28948&lt;/RecNum&gt;&lt;DisplayText&gt;(2)&lt;/DisplayText&gt;&lt;record&gt;&lt;rec-number&gt;28948&lt;/rec-number&gt;&lt;foreign-keys&gt;&lt;key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(2)</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 despite the high background prevalence of tuberculosis</w:t>
      </w:r>
      <w:r w:rsidR="009D5DB1">
        <w:rPr>
          <w:rFonts w:asciiTheme="majorHAnsi" w:hAnsiTheme="majorHAnsi" w:cstheme="majorHAnsi"/>
          <w:sz w:val="22"/>
          <w:szCs w:val="22"/>
        </w:rPr>
        <w:t xml:space="preserve"> (TB)</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&lt;EndNote&gt;&lt;Cite&gt;&lt;Author&gt;Mofokeng&lt;/Author&gt;&lt;Year&gt;2020&lt;/Year&gt;&lt;RecNum&gt;9539&lt;/RecNum&gt;&lt;DisplayText&gt;(3)&lt;/DisplayText&gt;&lt;record&gt;&lt;rec-number&gt;9539&lt;/rec-number&gt;&lt;foreign-keys&gt;&lt;key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(3)</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 that</w:t>
      </w:r>
      <w:r w:rsidR="00D428C8">
        <w:rPr>
          <w:rFonts w:asciiTheme="majorHAnsi" w:hAnsiTheme="majorHAnsi" w:cstheme="majorHAnsi"/>
          <w:sz w:val="22"/>
          <w:szCs w:val="22"/>
        </w:rPr>
        <w:t xml:space="preserve"> </w:t>
      </w:r>
      <w:r w:rsidR="00D75C76">
        <w:rPr>
          <w:rFonts w:asciiTheme="majorHAnsi" w:hAnsiTheme="majorHAnsi" w:cstheme="majorHAnsi"/>
          <w:sz w:val="22"/>
          <w:szCs w:val="22"/>
        </w:rPr>
        <w:t xml:space="preserve">coexistent </w:t>
      </w:r>
      <w:r w:rsidR="00D428C8">
        <w:rPr>
          <w:rFonts w:asciiTheme="majorHAnsi" w:hAnsiTheme="majorHAnsi" w:cstheme="majorHAnsi"/>
          <w:sz w:val="22"/>
          <w:szCs w:val="22"/>
        </w:rPr>
        <w:t xml:space="preserve">infections are </w:t>
      </w:r>
      <w:r w:rsidR="00D75C76">
        <w:rPr>
          <w:rFonts w:asciiTheme="majorHAnsi" w:hAnsiTheme="majorHAnsi" w:cstheme="majorHAnsi"/>
          <w:sz w:val="22"/>
          <w:szCs w:val="22"/>
        </w:rPr>
        <w:t xml:space="preserve">a </w:t>
      </w:r>
      <w:r w:rsidR="00385B11">
        <w:rPr>
          <w:rFonts w:asciiTheme="majorHAnsi" w:hAnsiTheme="majorHAnsi" w:cstheme="majorHAnsi"/>
          <w:sz w:val="22"/>
          <w:szCs w:val="22"/>
        </w:rPr>
        <w:t>significant</w:t>
      </w:r>
      <w:r w:rsidR="001E0616" w:rsidRPr="00DF24FE">
        <w:rPr>
          <w:rFonts w:asciiTheme="majorHAnsi" w:hAnsiTheme="majorHAnsi" w:cstheme="majorHAnsi"/>
          <w:sz w:val="22"/>
          <w:szCs w:val="22"/>
        </w:rPr>
        <w:t xml:space="preserve"> cause of</w:t>
      </w:r>
      <w:r w:rsidR="00A40ACA">
        <w:rPr>
          <w:rFonts w:asciiTheme="majorHAnsi" w:hAnsiTheme="majorHAnsi" w:cstheme="majorHAnsi"/>
          <w:sz w:val="22"/>
          <w:szCs w:val="22"/>
        </w:rPr>
        <w:t xml:space="preserve"> primary adrenal insufficiency </w:t>
      </w:r>
      <w:r w:rsidR="001E0616" w:rsidRPr="00DF24FE">
        <w:rPr>
          <w:rFonts w:asciiTheme="majorHAnsi" w:hAnsiTheme="majorHAnsi" w:cstheme="majorHAnsi"/>
          <w:sz w:val="22"/>
          <w:szCs w:val="22"/>
        </w:rPr>
        <w:t>in sub-Saharan Africa</w:t>
      </w:r>
      <w:r w:rsidR="00B46C2D">
        <w:rPr>
          <w:rFonts w:asciiTheme="majorHAnsi" w:hAnsiTheme="majorHAnsi" w:cstheme="majorHAnsi"/>
          <w:sz w:val="22"/>
          <w:szCs w:val="22"/>
        </w:rPr>
        <w:t xml:space="preserve"> </w:t>
      </w:r>
      <w:r w:rsidR="009753FD">
        <w:rPr>
          <w:rFonts w:asciiTheme="majorHAnsi" w:hAnsiTheme="majorHAnsi" w:cstheme="majorHAnsi"/>
          <w:sz w:val="22"/>
          <w:szCs w:val="22"/>
        </w:rPr>
        <w:t>with</w:t>
      </w:r>
      <w:r w:rsidR="00B46C2D">
        <w:rPr>
          <w:rFonts w:asciiTheme="majorHAnsi" w:hAnsiTheme="majorHAnsi" w:cstheme="majorHAnsi"/>
          <w:sz w:val="22"/>
          <w:szCs w:val="22"/>
        </w:rPr>
        <w:t xml:space="preserve">34% and 29.8% </w:t>
      </w:r>
      <w:r w:rsidR="00D852A2">
        <w:rPr>
          <w:rFonts w:asciiTheme="majorHAnsi" w:hAnsiTheme="majorHAnsi" w:cstheme="majorHAnsi"/>
          <w:sz w:val="22"/>
          <w:szCs w:val="22"/>
        </w:rPr>
        <w:t>of the cohort being a</w:t>
      </w:r>
      <w:r w:rsidR="00E807D0">
        <w:rPr>
          <w:rFonts w:asciiTheme="majorHAnsi" w:hAnsiTheme="majorHAnsi" w:cstheme="majorHAnsi"/>
          <w:sz w:val="22"/>
          <w:szCs w:val="22"/>
        </w:rPr>
        <w:t>ccounted for by</w:t>
      </w:r>
      <w:r w:rsidR="00B46C2D">
        <w:rPr>
          <w:rFonts w:asciiTheme="majorHAnsi" w:hAnsiTheme="majorHAnsi" w:cstheme="majorHAnsi"/>
          <w:sz w:val="22"/>
          <w:szCs w:val="22"/>
        </w:rPr>
        <w:t xml:space="preserve"> TB and</w:t>
      </w:r>
      <w:r w:rsidR="009D5DB1">
        <w:rPr>
          <w:rFonts w:asciiTheme="majorHAnsi" w:hAnsiTheme="majorHAnsi" w:cstheme="majorHAnsi"/>
          <w:sz w:val="22"/>
          <w:szCs w:val="22"/>
        </w:rPr>
        <w:t xml:space="preserve"> Acquired Immune Deficiency Syndrome</w:t>
      </w:r>
      <w:r w:rsidR="00B46C2D">
        <w:rPr>
          <w:rFonts w:asciiTheme="majorHAnsi" w:hAnsiTheme="majorHAnsi" w:cstheme="majorHAnsi"/>
          <w:sz w:val="22"/>
          <w:szCs w:val="22"/>
        </w:rPr>
        <w:t xml:space="preserve"> </w:t>
      </w:r>
      <w:r w:rsidR="009D5DB1">
        <w:rPr>
          <w:rFonts w:asciiTheme="majorHAnsi" w:hAnsiTheme="majorHAnsi" w:cstheme="majorHAnsi"/>
          <w:sz w:val="22"/>
          <w:szCs w:val="22"/>
        </w:rPr>
        <w:t>(</w:t>
      </w:r>
      <w:r w:rsidR="00B46C2D">
        <w:rPr>
          <w:rFonts w:asciiTheme="majorHAnsi" w:hAnsiTheme="majorHAnsi" w:cstheme="majorHAnsi"/>
          <w:sz w:val="22"/>
          <w:szCs w:val="22"/>
        </w:rPr>
        <w:t>AIDS</w:t>
      </w:r>
      <w:r w:rsidR="009D5DB1">
        <w:rPr>
          <w:rFonts w:asciiTheme="majorHAnsi" w:hAnsiTheme="majorHAnsi" w:cstheme="majorHAnsi"/>
          <w:sz w:val="22"/>
          <w:szCs w:val="22"/>
        </w:rPr>
        <w:t>)</w:t>
      </w:r>
      <w:r w:rsidR="00B46C2D">
        <w:rPr>
          <w:rFonts w:asciiTheme="majorHAnsi" w:hAnsiTheme="majorHAnsi" w:cstheme="majorHAnsi"/>
          <w:sz w:val="22"/>
          <w:szCs w:val="22"/>
        </w:rPr>
        <w:t>, respectively</w:t>
      </w:r>
      <w:r w:rsidR="00440A50">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&lt;EndNote&gt;&lt;Cite&gt;&lt;Author&gt;Mofokeng&lt;/Author&gt;&lt;Year&gt;2020&lt;/Year&gt;&lt;RecNum&gt;29081&lt;/RecNum&gt;&lt;DisplayText&gt;(4)&lt;/DisplayText&gt;&lt;record&gt;&lt;rec-number&gt;29081&lt;/rec-number&gt;&lt;foreign-keys&gt;&lt;key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(4)</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2B3583D2" w:rsidR="001F48B5" w:rsidRPr="00DF24FE" w:rsidRDefault="001F48B5" w:rsidP="00267310">
      <w:pPr>
        <w:pStyle w:val="BodyText"/>
        <w:jc w:val="both"/>
        <w:rPr>
          <w:rFonts w:asciiTheme="majorHAnsi" w:hAnsiTheme="majorHAnsi" w:cstheme="majorHAnsi"/>
          <w:sz w:val="22"/>
          <w:szCs w:val="22"/>
        </w:rPr>
      </w:pPr>
      <w:r>
        <w:rPr>
          <w:rFonts w:asciiTheme="majorHAnsi" w:hAnsiTheme="majorHAnsi" w:cstheme="majorHAnsi"/>
          <w:sz w:val="22"/>
          <w:szCs w:val="22"/>
        </w:rPr>
        <w:t xml:space="preserve">Patients </w:t>
      </w:r>
      <w:r w:rsidRPr="001F48B5">
        <w:rPr>
          <w:rFonts w:asciiTheme="majorHAnsi" w:hAnsiTheme="majorHAnsi" w:cstheme="majorHAnsi"/>
          <w:sz w:val="22"/>
          <w:szCs w:val="22"/>
        </w:rPr>
        <w:t xml:space="preserve">with </w:t>
      </w:r>
      <w:r w:rsidR="008768EE">
        <w:rPr>
          <w:rFonts w:asciiTheme="majorHAnsi" w:hAnsiTheme="majorHAnsi" w:cstheme="majorHAnsi"/>
          <w:sz w:val="22"/>
          <w:szCs w:val="22"/>
        </w:rPr>
        <w:t>Human Immune Deficiency Virus (</w:t>
      </w:r>
      <w:r w:rsidRPr="001F48B5">
        <w:rPr>
          <w:rFonts w:asciiTheme="majorHAnsi" w:hAnsiTheme="majorHAnsi" w:cstheme="majorHAnsi"/>
          <w:sz w:val="22"/>
          <w:szCs w:val="22"/>
        </w:rPr>
        <w:t>HIV</w:t>
      </w:r>
      <w:r w:rsidR="008768EE">
        <w:rPr>
          <w:rFonts w:asciiTheme="majorHAnsi" w:hAnsiTheme="majorHAnsi" w:cstheme="majorHAnsi"/>
          <w:sz w:val="22"/>
          <w:szCs w:val="22"/>
        </w:rPr>
        <w:t>)</w:t>
      </w:r>
      <w:r w:rsidRPr="001F48B5">
        <w:rPr>
          <w:rFonts w:asciiTheme="majorHAnsi" w:hAnsiTheme="majorHAnsi" w:cstheme="majorHAnsi"/>
          <w:sz w:val="22"/>
          <w:szCs w:val="22"/>
        </w:rPr>
        <w:t xml:space="preserve"> may suffer from primary adrenal insufficiency </w:t>
      </w:r>
      <w:r>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AD3FB4">
        <w:rPr>
          <w:rFonts w:asciiTheme="majorHAnsi" w:hAnsiTheme="majorHAnsi" w:cstheme="majorHAnsi"/>
          <w:sz w:val="22"/>
          <w:szCs w:val="22"/>
        </w:rPr>
        <w:t xml:space="preserve"> </w:t>
      </w:r>
      <w:r w:rsidRPr="001F48B5">
        <w:rPr>
          <w:rFonts w:asciiTheme="majorHAnsi" w:hAnsiTheme="majorHAnsi" w:cstheme="majorHAnsi"/>
          <w:sz w:val="22"/>
          <w:szCs w:val="22"/>
        </w:rPr>
        <w:t>tuberculosis,</w:t>
      </w:r>
      <w:r>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Pr="00F83FA2">
        <w:rPr>
          <w:rFonts w:asciiTheme="majorHAnsi" w:hAnsiTheme="majorHAnsi" w:cstheme="majorHAnsi"/>
          <w:i/>
          <w:iCs/>
          <w:sz w:val="22"/>
          <w:szCs w:val="22"/>
        </w:rPr>
        <w:t xml:space="preserve">avium </w:t>
      </w:r>
      <w:proofErr w:type="spellStart"/>
      <w:r w:rsidRPr="00F83FA2">
        <w:rPr>
          <w:rFonts w:asciiTheme="majorHAnsi" w:hAnsiTheme="majorHAnsi" w:cstheme="majorHAnsi"/>
          <w:i/>
          <w:iCs/>
          <w:sz w:val="22"/>
          <w:szCs w:val="22"/>
        </w:rPr>
        <w:t>Intracellulare</w:t>
      </w:r>
      <w:proofErr w:type="spellEnd"/>
      <w:r w:rsidRPr="001F48B5">
        <w:rPr>
          <w:rFonts w:asciiTheme="majorHAnsi" w:hAnsiTheme="majorHAnsi" w:cstheme="majorHAnsi"/>
          <w:sz w:val="22"/>
          <w:szCs w:val="22"/>
        </w:rPr>
        <w:t xml:space="preserve"> </w:t>
      </w:r>
      <w:r>
        <w:rPr>
          <w:rFonts w:asciiTheme="majorHAnsi" w:hAnsiTheme="majorHAnsi" w:cstheme="majorHAnsi"/>
          <w:sz w:val="22"/>
          <w:szCs w:val="22"/>
        </w:rPr>
        <w:t>(</w:t>
      </w:r>
      <w:r w:rsidRPr="001F48B5">
        <w:rPr>
          <w:rFonts w:asciiTheme="majorHAnsi" w:hAnsiTheme="majorHAnsi" w:cstheme="majorHAnsi"/>
          <w:sz w:val="22"/>
          <w:szCs w:val="22"/>
        </w:rPr>
        <w:t>M</w:t>
      </w:r>
      <w:r>
        <w:rPr>
          <w:rFonts w:asciiTheme="majorHAnsi" w:hAnsiTheme="majorHAnsi" w:cstheme="majorHAnsi"/>
          <w:sz w:val="22"/>
          <w:szCs w:val="22"/>
        </w:rPr>
        <w:t>AI)</w:t>
      </w:r>
      <w:r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Pr="001F48B5">
        <w:rPr>
          <w:rFonts w:asciiTheme="majorHAnsi" w:hAnsiTheme="majorHAnsi" w:cstheme="majorHAnsi"/>
          <w:sz w:val="22"/>
          <w:szCs w:val="22"/>
        </w:rPr>
        <w:t>CMV</w:t>
      </w:r>
      <w:r w:rsidR="00E260C0">
        <w:rPr>
          <w:rFonts w:asciiTheme="majorHAnsi" w:hAnsiTheme="majorHAnsi" w:cstheme="majorHAnsi"/>
          <w:sz w:val="22"/>
          <w:szCs w:val="22"/>
        </w:rPr>
        <w:t>)</w:t>
      </w:r>
      <w:r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Pr="001F48B5">
        <w:rPr>
          <w:rFonts w:asciiTheme="majorHAnsi" w:hAnsiTheme="majorHAnsi" w:cstheme="majorHAnsi"/>
          <w:sz w:val="22"/>
          <w:szCs w:val="22"/>
        </w:rPr>
        <w:t xml:space="preserve"> histoplasmosis, </w:t>
      </w:r>
      <w:r>
        <w:rPr>
          <w:rFonts w:asciiTheme="majorHAnsi" w:hAnsiTheme="majorHAnsi" w:cstheme="majorHAnsi"/>
          <w:sz w:val="22"/>
          <w:szCs w:val="22"/>
        </w:rPr>
        <w:t xml:space="preserve">malignancies such as </w:t>
      </w:r>
      <w:r w:rsidRPr="001F48B5">
        <w:rPr>
          <w:rFonts w:asciiTheme="majorHAnsi" w:hAnsiTheme="majorHAnsi" w:cstheme="majorHAnsi"/>
          <w:sz w:val="22"/>
          <w:szCs w:val="22"/>
        </w:rPr>
        <w:t>non</w:t>
      </w:r>
      <w:r>
        <w:rPr>
          <w:rFonts w:asciiTheme="majorHAnsi" w:hAnsiTheme="majorHAnsi" w:cstheme="majorHAnsi"/>
          <w:sz w:val="22"/>
          <w:szCs w:val="22"/>
        </w:rPr>
        <w:t>-Hod</w:t>
      </w:r>
      <w:r w:rsidR="004B4F79">
        <w:rPr>
          <w:rFonts w:asciiTheme="majorHAnsi" w:hAnsiTheme="majorHAnsi" w:cstheme="majorHAnsi"/>
          <w:sz w:val="22"/>
          <w:szCs w:val="22"/>
        </w:rPr>
        <w:t>g</w:t>
      </w:r>
      <w:r w:rsidRPr="001F48B5">
        <w:rPr>
          <w:rFonts w:asciiTheme="majorHAnsi" w:hAnsiTheme="majorHAnsi" w:cstheme="majorHAnsi"/>
          <w:sz w:val="22"/>
          <w:szCs w:val="22"/>
        </w:rPr>
        <w:t>kin</w:t>
      </w:r>
      <w:r w:rsidR="00AD3FB4">
        <w:rPr>
          <w:rFonts w:asciiTheme="majorHAnsi" w:hAnsiTheme="majorHAnsi" w:cstheme="majorHAnsi"/>
          <w:sz w:val="22"/>
          <w:szCs w:val="22"/>
        </w:rPr>
        <w:t>’</w:t>
      </w:r>
      <w:r w:rsidRPr="001F48B5">
        <w:rPr>
          <w:rFonts w:asciiTheme="majorHAnsi" w:hAnsiTheme="majorHAnsi" w:cstheme="majorHAnsi"/>
          <w:sz w:val="22"/>
          <w:szCs w:val="22"/>
        </w:rPr>
        <w:t>s lymphoma</w:t>
      </w:r>
      <w:r>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Pr>
          <w:rFonts w:asciiTheme="majorHAnsi" w:hAnsiTheme="majorHAnsi" w:cstheme="majorHAnsi"/>
          <w:sz w:val="22"/>
          <w:szCs w:val="22"/>
        </w:rPr>
        <w:t>KS</w:t>
      </w:r>
      <w:r w:rsidR="00091DF0">
        <w:rPr>
          <w:rFonts w:asciiTheme="majorHAnsi" w:hAnsiTheme="majorHAnsi" w:cstheme="majorHAnsi"/>
          <w:sz w:val="22"/>
          <w:szCs w:val="22"/>
        </w:rPr>
        <w:t>)</w:t>
      </w:r>
      <w:r>
        <w:rPr>
          <w:rFonts w:asciiTheme="majorHAnsi" w:hAnsiTheme="majorHAnsi" w:cstheme="majorHAnsi"/>
          <w:sz w:val="22"/>
          <w:szCs w:val="22"/>
        </w:rPr>
        <w:t xml:space="preserve">, fungal infections such as cryptococcus, blastomycosis, and </w:t>
      </w:r>
      <w:commentRangeStart w:id="0"/>
      <w:r>
        <w:rPr>
          <w:rFonts w:asciiTheme="majorHAnsi" w:hAnsiTheme="majorHAnsi" w:cstheme="majorHAnsi"/>
          <w:sz w:val="22"/>
          <w:szCs w:val="22"/>
        </w:rPr>
        <w:t>histoplasmosis</w:t>
      </w:r>
      <w:commentRangeEnd w:id="0"/>
      <w:r w:rsidR="00D4648E">
        <w:rPr>
          <w:rStyle w:val="CommentReference"/>
          <w:rFonts w:ascii="Arial" w:hAnsi="Arial"/>
        </w:rPr>
        <w:commentReference w:id="0"/>
      </w:r>
      <w:r>
        <w:rPr>
          <w:rFonts w:asciiTheme="majorHAnsi" w:hAnsiTheme="majorHAnsi" w:cstheme="majorHAnsi"/>
          <w:sz w:val="22"/>
          <w:szCs w:val="22"/>
        </w:rPr>
        <w:t>.</w:t>
      </w:r>
      <w:r w:rsidR="004B4F79">
        <w:rPr>
          <w:rFonts w:asciiTheme="majorHAnsi" w:hAnsiTheme="majorHAnsi" w:cstheme="majorHAnsi"/>
          <w:sz w:val="22"/>
          <w:szCs w:val="22"/>
        </w:rPr>
        <w:t xml:space="preserve"> (Reference)</w:t>
      </w:r>
      <w:r>
        <w:rPr>
          <w:rFonts w:asciiTheme="majorHAnsi" w:hAnsiTheme="majorHAnsi" w:cstheme="majorHAnsi"/>
          <w:sz w:val="22"/>
          <w:szCs w:val="22"/>
        </w:rPr>
        <w:t xml:space="preserve"> Secondary </w:t>
      </w:r>
      <w:commentRangeStart w:id="1"/>
      <w:r>
        <w:rPr>
          <w:rFonts w:asciiTheme="majorHAnsi" w:hAnsiTheme="majorHAnsi" w:cstheme="majorHAnsi"/>
          <w:sz w:val="22"/>
          <w:szCs w:val="22"/>
        </w:rPr>
        <w:t xml:space="preserve">adrenal insufficiency </w:t>
      </w:r>
      <w:commentRangeEnd w:id="1"/>
      <w:r w:rsidR="00946812">
        <w:rPr>
          <w:rStyle w:val="CommentReference"/>
          <w:rFonts w:ascii="Arial" w:hAnsi="Arial"/>
        </w:rPr>
        <w:commentReference w:id="1"/>
      </w:r>
      <w:r>
        <w:rPr>
          <w:rFonts w:asciiTheme="majorHAnsi" w:hAnsiTheme="majorHAnsi" w:cstheme="majorHAnsi"/>
          <w:sz w:val="22"/>
          <w:szCs w:val="22"/>
        </w:rPr>
        <w:t xml:space="preserve">may be caused by </w:t>
      </w:r>
      <w:r w:rsidR="00DF308B">
        <w:rPr>
          <w:rFonts w:asciiTheme="majorHAnsi" w:hAnsiTheme="majorHAnsi" w:cstheme="majorHAnsi"/>
          <w:sz w:val="22"/>
          <w:szCs w:val="22"/>
        </w:rPr>
        <w:t xml:space="preserve">tuberculosis, </w:t>
      </w:r>
      <w:r>
        <w:rPr>
          <w:rFonts w:asciiTheme="majorHAnsi" w:hAnsiTheme="majorHAnsi" w:cstheme="majorHAnsi"/>
          <w:sz w:val="22"/>
          <w:szCs w:val="22"/>
        </w:rPr>
        <w:t>toxoplasmosis</w:t>
      </w:r>
      <w:r w:rsidR="00A51524">
        <w:rPr>
          <w:rFonts w:asciiTheme="majorHAnsi" w:hAnsiTheme="majorHAnsi" w:cstheme="majorHAnsi"/>
          <w:sz w:val="22"/>
          <w:szCs w:val="22"/>
        </w:rPr>
        <w:t xml:space="preserve"> and </w:t>
      </w:r>
      <w:r>
        <w:rPr>
          <w:rFonts w:asciiTheme="majorHAnsi" w:hAnsiTheme="majorHAnsi" w:cstheme="majorHAnsi"/>
          <w:sz w:val="22"/>
          <w:szCs w:val="22"/>
        </w:rPr>
        <w:t>cytomegalovirus</w:t>
      </w:r>
      <w:r w:rsidR="00A51524">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205B36">
        <w:rPr>
          <w:rFonts w:asciiTheme="majorHAnsi" w:hAnsiTheme="majorHAnsi" w:cstheme="majorHAnsi"/>
          <w:sz w:val="22"/>
          <w:szCs w:val="22"/>
        </w:rPr>
        <w:t>(</w:t>
      </w:r>
      <w:r w:rsidR="00A51524">
        <w:rPr>
          <w:rFonts w:asciiTheme="majorHAnsi" w:hAnsiTheme="majorHAnsi" w:cstheme="majorHAnsi"/>
          <w:sz w:val="22"/>
          <w:szCs w:val="22"/>
        </w:rPr>
        <w:t xml:space="preserve">Eldrisi &amp; </w:t>
      </w:r>
      <w:commentRangeStart w:id="2"/>
      <w:r w:rsidR="00A51524">
        <w:rPr>
          <w:rFonts w:asciiTheme="majorHAnsi" w:hAnsiTheme="majorHAnsi" w:cstheme="majorHAnsi"/>
          <w:sz w:val="22"/>
          <w:szCs w:val="22"/>
        </w:rPr>
        <w:t>Verghese</w:t>
      </w:r>
      <w:commentRangeEnd w:id="2"/>
      <w:r w:rsidR="00036068">
        <w:rPr>
          <w:rStyle w:val="CommentReference"/>
          <w:rFonts w:ascii="Arial" w:hAnsi="Arial"/>
        </w:rPr>
        <w:commentReference w:id="2"/>
      </w:r>
      <w:r w:rsidR="00205B36">
        <w:rPr>
          <w:rFonts w:asciiTheme="majorHAnsi" w:hAnsiTheme="majorHAnsi" w:cstheme="majorHAnsi"/>
          <w:sz w:val="22"/>
          <w:szCs w:val="22"/>
        </w:rPr>
        <w:t>)</w:t>
      </w:r>
      <w:r w:rsidR="00A51524">
        <w:rPr>
          <w:rFonts w:asciiTheme="majorHAnsi" w:hAnsiTheme="majorHAnsi" w:cstheme="majorHAnsi"/>
          <w:sz w:val="22"/>
          <w:szCs w:val="22"/>
        </w:rPr>
        <w:t>.</w:t>
      </w:r>
    </w:p>
    <w:p w14:paraId="34FB8943" w14:textId="026C5EC5"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 </w:t>
      </w:r>
      <w:r w:rsidR="00E03A20">
        <w:rPr>
          <w:rFonts w:asciiTheme="majorHAnsi" w:hAnsiTheme="majorHAnsi" w:cstheme="majorHAnsi"/>
          <w:sz w:val="22"/>
          <w:szCs w:val="22"/>
        </w:rPr>
        <w:t xml:space="preserve">describing </w:t>
      </w:r>
      <w:r w:rsidRPr="00DF24FE">
        <w:rPr>
          <w:rFonts w:asciiTheme="majorHAnsi" w:hAnsiTheme="majorHAnsi" w:cstheme="majorHAnsi"/>
          <w:sz w:val="22"/>
          <w:szCs w:val="22"/>
        </w:rPr>
        <w:t>the prevalence 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study</w:t>
      </w:r>
      <w:r w:rsidR="00E37129" w:rsidRPr="00E37129">
        <w:rPr>
          <w:rFonts w:asciiTheme="majorHAnsi" w:hAnsiTheme="majorHAnsi" w:cstheme="majorHAnsi"/>
          <w:sz w:val="22"/>
          <w:szCs w:val="22"/>
        </w:rPr>
        <w:t xml:space="preserve"> </w:t>
      </w:r>
      <w:r w:rsidR="00E37129">
        <w:rPr>
          <w:rFonts w:asciiTheme="majorHAnsi" w:hAnsiTheme="majorHAnsi" w:cstheme="majorHAnsi"/>
          <w:sz w:val="22"/>
          <w:szCs w:val="22"/>
        </w:rPr>
        <w:t xml:space="preserve">by </w:t>
      </w:r>
      <w:r w:rsidR="00E37129" w:rsidRPr="00E37129">
        <w:rPr>
          <w:rFonts w:asciiTheme="majorHAnsi" w:hAnsiTheme="majorHAnsi" w:cstheme="majorHAnsi"/>
          <w:sz w:val="22"/>
          <w:szCs w:val="22"/>
        </w:rPr>
        <w:t xml:space="preserve">Afreen </w:t>
      </w:r>
      <w:r w:rsidR="00E37129" w:rsidRPr="00E37129">
        <w:rPr>
          <w:rFonts w:asciiTheme="majorHAnsi" w:hAnsiTheme="majorHAnsi" w:cstheme="majorHAnsi"/>
          <w:i/>
          <w:iCs/>
          <w:sz w:val="22"/>
          <w:szCs w:val="22"/>
        </w:rPr>
        <w:t>et al</w:t>
      </w:r>
      <w:r w:rsidR="00E37129" w:rsidRPr="00E37129">
        <w:rPr>
          <w:rFonts w:asciiTheme="majorHAnsi" w:hAnsiTheme="majorHAnsi" w:cstheme="majorHAnsi"/>
          <w:sz w:val="22"/>
          <w:szCs w:val="22"/>
        </w:rPr>
        <w:t xml:space="preserve">, </w:t>
      </w:r>
      <w:r w:rsidR="00D05777">
        <w:rPr>
          <w:rFonts w:asciiTheme="majorHAnsi" w:hAnsiTheme="majorHAnsi" w:cstheme="majorHAnsi"/>
          <w:sz w:val="22"/>
          <w:szCs w:val="22"/>
        </w:rPr>
        <w:t xml:space="preserve"> 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r w:rsidR="00F40406">
        <w:rPr>
          <w:rFonts w:asciiTheme="majorHAnsi" w:hAnsiTheme="majorHAnsi" w:cstheme="majorHAnsi"/>
          <w:sz w:val="22"/>
          <w:szCs w:val="22"/>
        </w:rPr>
        <w:t>adrenal insufficiency (AI)</w:t>
      </w:r>
      <w:r w:rsidR="00D64D54">
        <w:rPr>
          <w:rFonts w:asciiTheme="majorHAnsi" w:hAnsiTheme="majorHAnsi" w:cstheme="majorHAnsi"/>
          <w:sz w:val="22"/>
          <w:szCs w:val="22"/>
        </w:rPr>
        <w:t xml:space="preserve"> </w:t>
      </w:r>
      <w:r w:rsidR="00E37129">
        <w:rPr>
          <w:rFonts w:asciiTheme="majorHAnsi" w:hAnsiTheme="majorHAnsi" w:cstheme="majorHAnsi"/>
          <w:sz w:val="22"/>
          <w:szCs w:val="22"/>
        </w:rPr>
        <w:t xml:space="preserve">was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of 250 microgram</w:t>
      </w:r>
      <w:r w:rsidR="00D05777">
        <w:rPr>
          <w:rFonts w:asciiTheme="majorHAnsi" w:hAnsiTheme="majorHAnsi" w:cstheme="majorHAnsi"/>
          <w:sz w:val="22"/>
          <w:szCs w:val="22"/>
        </w:rPr>
        <w:t xml:space="preserve"> intravenous tetracosactide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&lt;EndNote&gt;&lt;Cite&gt;&lt;Author&gt;Afreen&lt;/Author&gt;&lt;Year&gt;2017&lt;/Year&gt;&lt;RecNum&gt;29083&lt;/RecNum&gt;&lt;DisplayText&gt;(8)&lt;/DisplayText&gt;&lt;record&gt;&lt;rec-number&gt;29083&lt;/rec-number&gt;&lt;foreign-keys&gt;&lt;key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(8)</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had not been initiated on antiretroviral treatment</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227151">
        <w:rPr>
          <w:rFonts w:asciiTheme="majorHAnsi" w:hAnsiTheme="majorHAnsi" w:cstheme="majorHAnsi"/>
          <w:sz w:val="22"/>
          <w:szCs w:val="22"/>
        </w:rPr>
        <w:t xml:space="preserve">reported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E37129">
        <w:rPr>
          <w:rFonts w:asciiTheme="majorHAnsi" w:hAnsiTheme="majorHAnsi" w:cstheme="majorHAnsi"/>
          <w:sz w:val="22"/>
          <w:szCs w:val="22"/>
        </w:rPr>
        <w:t xml:space="preserve"> to be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r w:rsidR="0094511F">
        <w:rPr>
          <w:rFonts w:asciiTheme="majorHAnsi" w:hAnsiTheme="majorHAnsi" w:cstheme="majorHAnsi"/>
          <w:sz w:val="22"/>
          <w:szCs w:val="22"/>
        </w:rPr>
        <w:t>tetracosactide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&lt;EndNote&gt;&lt;Cite&gt;&lt;Author&gt;Odeniyi&lt;/Author&gt;&lt;Year&gt;2013&lt;/Year&gt;&lt;RecNum&gt;29096&lt;/RecNum&gt;&lt;DisplayText&gt;(9)&lt;/DisplayText&gt;&lt;record&gt;&lt;rec-number&gt;29096&lt;/rec-number&gt;&lt;foreign-keys&gt;&lt;key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B6618F">
        <w:rPr>
          <w:rFonts w:asciiTheme="majorHAnsi" w:hAnsiTheme="majorHAnsi" w:cstheme="majorHAnsi"/>
          <w:noProof/>
          <w:sz w:val="22"/>
          <w:szCs w:val="22"/>
        </w:rPr>
        <w:t>(9)</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068BF0CE" w14:textId="54F8D370" w:rsidR="00D37ADC" w:rsidRDefault="00D80CBA" w:rsidP="00C77B9E">
      <w:pPr>
        <w:pStyle w:val="BodyText"/>
        <w:jc w:val="both"/>
        <w:rPr>
          <w:rFonts w:asciiTheme="majorHAnsi" w:hAnsiTheme="majorHAnsi" w:cstheme="majorHAnsi"/>
          <w:sz w:val="22"/>
          <w:szCs w:val="22"/>
        </w:rPr>
      </w:pPr>
      <w:r w:rsidRPr="00D80CBA">
        <w:rPr>
          <w:rFonts w:asciiTheme="majorHAnsi" w:hAnsiTheme="majorHAnsi" w:cstheme="majorHAnsi"/>
          <w:sz w:val="22"/>
          <w:szCs w:val="22"/>
        </w:rPr>
        <w:t xml:space="preserve">There is a high </w:t>
      </w:r>
      <w:r w:rsidR="000845A9" w:rsidRPr="003713AC">
        <w:rPr>
          <w:rFonts w:asciiTheme="majorHAnsi" w:hAnsiTheme="majorHAnsi" w:cstheme="majorHAnsi"/>
          <w:sz w:val="22"/>
          <w:szCs w:val="22"/>
        </w:rPr>
        <w:t>background</w:t>
      </w:r>
      <w:r w:rsidR="000845A9">
        <w:rPr>
          <w:rFonts w:asciiTheme="majorHAnsi" w:hAnsiTheme="majorHAnsi" w:cstheme="majorHAnsi"/>
          <w:sz w:val="22"/>
          <w:szCs w:val="22"/>
        </w:rPr>
        <w:t xml:space="preserve"> </w:t>
      </w:r>
      <w:r w:rsidRPr="00D80CBA">
        <w:rPr>
          <w:rFonts w:asciiTheme="majorHAnsi" w:hAnsiTheme="majorHAnsi" w:cstheme="majorHAnsi"/>
          <w:sz w:val="22"/>
          <w:szCs w:val="22"/>
        </w:rPr>
        <w:t>prevalence</w:t>
      </w:r>
      <w:r w:rsidR="00E92353">
        <w:rPr>
          <w:rFonts w:asciiTheme="majorHAnsi" w:hAnsiTheme="majorHAnsi" w:cstheme="majorHAnsi"/>
          <w:sz w:val="22"/>
          <w:szCs w:val="22"/>
        </w:rPr>
        <w:t xml:space="preserve"> of</w:t>
      </w:r>
      <w:r w:rsidRPr="00D80CBA">
        <w:rPr>
          <w:rFonts w:asciiTheme="majorHAnsi" w:hAnsiTheme="majorHAnsi" w:cstheme="majorHAnsi"/>
          <w:sz w:val="22"/>
          <w:szCs w:val="22"/>
        </w:rPr>
        <w:t xml:space="preserve"> </w:t>
      </w:r>
      <w:r w:rsidR="00F77B63">
        <w:rPr>
          <w:rFonts w:asciiTheme="majorHAnsi" w:hAnsiTheme="majorHAnsi" w:cstheme="majorHAnsi"/>
          <w:sz w:val="22"/>
          <w:szCs w:val="22"/>
        </w:rPr>
        <w:t xml:space="preserve">9% </w:t>
      </w:r>
      <w:r w:rsidR="005C409B" w:rsidRPr="00973F36">
        <w:rPr>
          <w:rFonts w:asciiTheme="majorHAnsi" w:hAnsiTheme="majorHAnsi" w:cstheme="majorHAnsi"/>
          <w:sz w:val="22"/>
          <w:szCs w:val="22"/>
        </w:rPr>
        <w:fldChar w:fldCharType="begin"/>
      </w:r>
      <w:r w:rsidR="00B6618F" w:rsidRPr="00973F36">
        <w:rPr>
          <w:rFonts w:asciiTheme="majorHAnsi" w:hAnsiTheme="majorHAnsi" w:cstheme="majorHAnsi"/>
          <w:sz w:val="22"/>
          <w:szCs w:val="22"/>
        </w:rPr>
        <w:instrText xml:space="preserve"> ADDIN EN.CITE &lt;EndNote&gt;&lt;Cite ExcludeYear="1"&gt;&lt;Author&gt;Goliber&lt;/Author&gt;&lt;Year&gt;2002&lt;/Year&gt;&lt;RecNum&gt;29105&lt;/RecNum&gt;&lt;DisplayText&gt;(10)&lt;/DisplayText&gt;&lt;record&gt;&lt;rec-number&gt;29105&lt;/rec-number&gt;&lt;foreign-keys&gt;&lt;key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005C409B" w:rsidRPr="00973F36">
        <w:rPr>
          <w:rFonts w:asciiTheme="majorHAnsi" w:hAnsiTheme="majorHAnsi" w:cstheme="majorHAnsi"/>
          <w:sz w:val="22"/>
          <w:szCs w:val="22"/>
        </w:rPr>
        <w:fldChar w:fldCharType="separate"/>
      </w:r>
      <w:r w:rsidR="00B6618F" w:rsidRPr="00973F36">
        <w:rPr>
          <w:rFonts w:asciiTheme="majorHAnsi" w:hAnsiTheme="majorHAnsi" w:cstheme="majorHAnsi"/>
          <w:noProof/>
          <w:sz w:val="22"/>
          <w:szCs w:val="22"/>
        </w:rPr>
        <w:t>(10)</w:t>
      </w:r>
      <w:r w:rsidR="005C409B" w:rsidRPr="00973F36">
        <w:rPr>
          <w:rFonts w:asciiTheme="majorHAnsi" w:hAnsiTheme="majorHAnsi" w:cstheme="majorHAnsi"/>
          <w:sz w:val="22"/>
          <w:szCs w:val="22"/>
        </w:rPr>
        <w:fldChar w:fldCharType="end"/>
      </w:r>
      <w:r w:rsidR="00A42EA8">
        <w:rPr>
          <w:rFonts w:asciiTheme="majorHAnsi" w:hAnsiTheme="majorHAnsi" w:cstheme="majorHAnsi"/>
          <w:sz w:val="22"/>
          <w:szCs w:val="22"/>
        </w:rPr>
        <w:t xml:space="preserve"> </w:t>
      </w:r>
      <w:r w:rsidRPr="00D80CBA">
        <w:rPr>
          <w:rFonts w:asciiTheme="majorHAnsi" w:hAnsiTheme="majorHAnsi" w:cstheme="majorHAnsi"/>
          <w:sz w:val="22"/>
          <w:szCs w:val="22"/>
        </w:rPr>
        <w:t>of HIV infection</w:t>
      </w:r>
      <w:r w:rsidR="00A40F58">
        <w:rPr>
          <w:rFonts w:asciiTheme="majorHAnsi" w:hAnsiTheme="majorHAnsi" w:cstheme="majorHAnsi"/>
          <w:sz w:val="22"/>
          <w:szCs w:val="22"/>
        </w:rPr>
        <w:t xml:space="preserve"> </w:t>
      </w:r>
      <w:r w:rsidRPr="00D80CBA">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&lt;EndNote&gt;&lt;Cite&gt;&lt;Author&gt;Hofbauer&lt;/Author&gt;&lt;Year&gt;1996&lt;/Year&gt;&lt;RecNum&gt;29084&lt;/RecNum&gt;&lt;DisplayText&gt;(7)&lt;/DisplayText&gt;&lt;record&gt;&lt;rec-number&gt;29084&lt;/rec-number&gt;&lt;foreign-keys&gt;&lt;key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D80CBA">
        <w:rPr>
          <w:rFonts w:asciiTheme="majorHAnsi" w:hAnsiTheme="majorHAnsi" w:cstheme="majorHAnsi"/>
          <w:sz w:val="22"/>
          <w:szCs w:val="22"/>
        </w:rPr>
        <w:fldChar w:fldCharType="separate"/>
      </w:r>
      <w:r w:rsidR="00B6618F">
        <w:rPr>
          <w:rFonts w:asciiTheme="majorHAnsi" w:hAnsiTheme="majorHAnsi" w:cstheme="majorHAnsi"/>
          <w:noProof/>
          <w:sz w:val="22"/>
          <w:szCs w:val="22"/>
        </w:rPr>
        <w:t>(7)</w:t>
      </w:r>
      <w:r w:rsidRPr="00D80CBA">
        <w:rPr>
          <w:rFonts w:asciiTheme="majorHAnsi" w:hAnsiTheme="majorHAnsi" w:cstheme="majorHAnsi"/>
          <w:sz w:val="22"/>
          <w:szCs w:val="22"/>
        </w:rPr>
        <w:fldChar w:fldCharType="end"/>
      </w:r>
      <w:r w:rsidRPr="00D80CBA">
        <w:rPr>
          <w:rFonts w:asciiTheme="majorHAnsi" w:hAnsiTheme="majorHAnsi" w:cstheme="majorHAnsi"/>
          <w:sz w:val="22"/>
          <w:szCs w:val="22"/>
        </w:rPr>
        <w:t xml:space="preserve"> in sub-Saharan Africa, which is associated with significant mortality </w:t>
      </w:r>
      <w:r w:rsidR="00C22E9D">
        <w:rPr>
          <w:rFonts w:asciiTheme="majorHAnsi" w:hAnsiTheme="majorHAnsi" w:cstheme="majorHAnsi"/>
          <w:sz w:val="22"/>
          <w:szCs w:val="22"/>
        </w:rPr>
        <w:t>estimated in 2001</w:t>
      </w:r>
      <w:r w:rsidR="00E92353">
        <w:rPr>
          <w:rFonts w:asciiTheme="majorHAnsi" w:hAnsiTheme="majorHAnsi" w:cstheme="majorHAnsi"/>
          <w:sz w:val="22"/>
          <w:szCs w:val="22"/>
        </w:rPr>
        <w:t xml:space="preserve"> to be </w:t>
      </w:r>
      <w:r w:rsidR="00C22E9D">
        <w:rPr>
          <w:rFonts w:asciiTheme="majorHAnsi" w:hAnsiTheme="majorHAnsi" w:cstheme="majorHAnsi"/>
          <w:sz w:val="22"/>
          <w:szCs w:val="22"/>
        </w:rPr>
        <w:t>2.2 million of 3 million deaths  worldwide</w:t>
      </w:r>
      <w:r w:rsidR="00C01D4B">
        <w:rPr>
          <w:rFonts w:asciiTheme="majorHAnsi" w:hAnsiTheme="majorHAnsi" w:cstheme="majorHAnsi"/>
          <w:sz w:val="22"/>
          <w:szCs w:val="22"/>
        </w:rPr>
        <w:t xml:space="preserve"> (12)</w:t>
      </w:r>
      <w:r w:rsidRPr="00D80CBA">
        <w:rPr>
          <w:rFonts w:asciiTheme="majorHAnsi" w:hAnsiTheme="majorHAnsi" w:cstheme="majorHAnsi"/>
          <w:sz w:val="22"/>
          <w:szCs w:val="22"/>
        </w:rPr>
        <w:t>.</w:t>
      </w:r>
      <w:r w:rsidR="00C22E9D">
        <w:rPr>
          <w:rFonts w:asciiTheme="majorHAnsi" w:hAnsiTheme="majorHAnsi" w:cstheme="majorHAnsi"/>
          <w:sz w:val="22"/>
          <w:szCs w:val="22"/>
        </w:rPr>
        <w:t xml:space="preserve"> </w:t>
      </w:r>
      <w:r w:rsidRPr="00D80CBA">
        <w:rPr>
          <w:rFonts w:asciiTheme="majorHAnsi" w:hAnsiTheme="majorHAnsi" w:cstheme="majorHAnsi"/>
          <w:sz w:val="22"/>
          <w:szCs w:val="22"/>
        </w:rPr>
        <w:t xml:space="preserve"> </w:t>
      </w:r>
      <w:r w:rsidR="00E43E5C">
        <w:rPr>
          <w:rFonts w:asciiTheme="majorHAnsi" w:hAnsiTheme="majorHAnsi" w:cstheme="majorHAnsi"/>
          <w:sz w:val="22"/>
          <w:szCs w:val="22"/>
        </w:rPr>
        <w:t xml:space="preserve"> </w:t>
      </w:r>
      <w:r w:rsidR="007762C4" w:rsidRPr="00D00ECA">
        <w:rPr>
          <w:rFonts w:asciiTheme="majorHAnsi" w:hAnsiTheme="majorHAnsi" w:cstheme="majorHAnsi"/>
          <w:sz w:val="22"/>
          <w:szCs w:val="22"/>
        </w:rPr>
        <w:t>Compared to Europe and North America,</w:t>
      </w:r>
      <w:r w:rsidR="007762C4">
        <w:rPr>
          <w:rFonts w:asciiTheme="majorHAnsi" w:hAnsiTheme="majorHAnsi" w:cstheme="majorHAnsi"/>
          <w:sz w:val="22"/>
          <w:szCs w:val="22"/>
        </w:rPr>
        <w:t xml:space="preserve"> </w:t>
      </w:r>
      <w:commentRangeStart w:id="3"/>
      <w:r w:rsidR="007762C4">
        <w:rPr>
          <w:rFonts w:asciiTheme="majorHAnsi" w:hAnsiTheme="majorHAnsi" w:cstheme="majorHAnsi"/>
          <w:sz w:val="22"/>
          <w:szCs w:val="22"/>
        </w:rPr>
        <w:t>e</w:t>
      </w:r>
      <w:r w:rsidR="00C255A3">
        <w:rPr>
          <w:rFonts w:asciiTheme="majorHAnsi" w:hAnsiTheme="majorHAnsi" w:cstheme="majorHAnsi"/>
          <w:sz w:val="22"/>
          <w:szCs w:val="22"/>
        </w:rPr>
        <w:t xml:space="preserve">arly </w:t>
      </w:r>
      <w:commentRangeEnd w:id="3"/>
      <w:r w:rsidR="005E1953">
        <w:rPr>
          <w:rStyle w:val="CommentReference"/>
          <w:rFonts w:ascii="Arial" w:hAnsi="Arial"/>
        </w:rPr>
        <w:commentReference w:id="3"/>
      </w:r>
      <w:r w:rsidR="00C255A3">
        <w:rPr>
          <w:rFonts w:asciiTheme="majorHAnsi" w:hAnsiTheme="majorHAnsi" w:cstheme="majorHAnsi"/>
          <w:sz w:val="22"/>
          <w:szCs w:val="22"/>
        </w:rPr>
        <w:t>mortality</w:t>
      </w:r>
      <w:r w:rsidR="0060722A">
        <w:rPr>
          <w:rFonts w:asciiTheme="majorHAnsi" w:hAnsiTheme="majorHAnsi" w:cstheme="majorHAnsi"/>
          <w:sz w:val="22"/>
          <w:szCs w:val="22"/>
        </w:rPr>
        <w:t xml:space="preserve"> </w:t>
      </w:r>
      <w:r w:rsidR="00C01D4B">
        <w:rPr>
          <w:rFonts w:asciiTheme="majorHAnsi" w:hAnsiTheme="majorHAnsi" w:cstheme="majorHAnsi"/>
          <w:sz w:val="22"/>
          <w:szCs w:val="22"/>
        </w:rPr>
        <w:t xml:space="preserve">in HIV positive patients </w:t>
      </w:r>
      <w:r w:rsidR="0060722A">
        <w:rPr>
          <w:rFonts w:asciiTheme="majorHAnsi" w:hAnsiTheme="majorHAnsi" w:cstheme="majorHAnsi"/>
          <w:sz w:val="22"/>
          <w:szCs w:val="22"/>
        </w:rPr>
        <w:t>is</w:t>
      </w:r>
      <w:r w:rsidR="00C255A3">
        <w:rPr>
          <w:rFonts w:asciiTheme="majorHAnsi" w:hAnsiTheme="majorHAnsi" w:cstheme="majorHAnsi"/>
          <w:sz w:val="22"/>
          <w:szCs w:val="22"/>
        </w:rPr>
        <w:t xml:space="preserve"> higher in resource limited settings, including South Africa</w:t>
      </w:r>
      <w:r w:rsidR="003C7DF5">
        <w:rPr>
          <w:rFonts w:asciiTheme="majorHAnsi" w:hAnsiTheme="majorHAnsi" w:cstheme="majorHAnsi"/>
          <w:sz w:val="22"/>
          <w:szCs w:val="22"/>
        </w:rPr>
        <w:t>,</w:t>
      </w:r>
      <w:r w:rsidR="00A40F58">
        <w:rPr>
          <w:rFonts w:asciiTheme="majorHAnsi" w:hAnsiTheme="majorHAnsi" w:cstheme="majorHAnsi"/>
          <w:sz w:val="22"/>
          <w:szCs w:val="22"/>
        </w:rPr>
        <w:t xml:space="preserve"> </w:t>
      </w:r>
      <w:r w:rsidR="00C255A3">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&lt;EndNote&gt;&lt;Cite&gt;&lt;Author&gt;Boulle&lt;/Author&gt;&lt;Year&gt;2014&lt;/Year&gt;&lt;RecNum&gt;29113&lt;/RecNum&gt;&lt;DisplayText&gt;(12)&lt;/DisplayText&gt;&lt;record&gt;&lt;rec-number&gt;29113&lt;/rec-number&gt;&lt;foreign-keys&gt;&lt;key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00C255A3">
        <w:rPr>
          <w:rFonts w:asciiTheme="majorHAnsi" w:hAnsiTheme="majorHAnsi" w:cstheme="majorHAnsi"/>
          <w:sz w:val="22"/>
          <w:szCs w:val="22"/>
        </w:rPr>
        <w:fldChar w:fldCharType="separate"/>
      </w:r>
      <w:r w:rsidR="00C255A3">
        <w:rPr>
          <w:rFonts w:asciiTheme="majorHAnsi" w:hAnsiTheme="majorHAnsi" w:cstheme="majorHAnsi"/>
          <w:noProof/>
          <w:sz w:val="22"/>
          <w:szCs w:val="22"/>
        </w:rPr>
        <w:t>(12)</w:t>
      </w:r>
      <w:r w:rsidR="00C255A3">
        <w:rPr>
          <w:rFonts w:asciiTheme="majorHAnsi" w:hAnsiTheme="majorHAnsi" w:cstheme="majorHAnsi"/>
          <w:sz w:val="22"/>
          <w:szCs w:val="22"/>
        </w:rPr>
        <w:fldChar w:fldCharType="end"/>
      </w:r>
      <w:r w:rsidR="00C01D4B">
        <w:rPr>
          <w:rFonts w:asciiTheme="majorHAnsi" w:hAnsiTheme="majorHAnsi" w:cstheme="majorHAnsi"/>
          <w:sz w:val="22"/>
          <w:szCs w:val="22"/>
        </w:rPr>
        <w:t xml:space="preserve"> due to late presentation and inadequate health</w:t>
      </w:r>
      <w:r w:rsidR="003C7DF5">
        <w:rPr>
          <w:rFonts w:asciiTheme="majorHAnsi" w:hAnsiTheme="majorHAnsi" w:cstheme="majorHAnsi"/>
          <w:sz w:val="22"/>
          <w:szCs w:val="22"/>
        </w:rPr>
        <w:t xml:space="preserve"> resources</w:t>
      </w:r>
      <w:r w:rsidR="00A40F58">
        <w:rPr>
          <w:rFonts w:asciiTheme="majorHAnsi" w:hAnsiTheme="majorHAnsi" w:cstheme="majorHAnsi"/>
          <w:sz w:val="22"/>
          <w:szCs w:val="22"/>
        </w:rPr>
        <w:t>.</w:t>
      </w:r>
      <w:r w:rsidR="0099680A">
        <w:rPr>
          <w:rFonts w:asciiTheme="majorHAnsi" w:hAnsiTheme="majorHAnsi" w:cstheme="majorHAnsi"/>
          <w:sz w:val="22"/>
          <w:szCs w:val="22"/>
        </w:rPr>
        <w:t xml:space="preserve"> </w:t>
      </w:r>
    </w:p>
    <w:p w14:paraId="30CD970C" w14:textId="2F995ECB" w:rsidR="006F2E97" w:rsidRDefault="0099680A"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Although undiagnosed </w:t>
      </w:r>
      <w:r w:rsidR="00D26CF1">
        <w:rPr>
          <w:rFonts w:asciiTheme="majorHAnsi" w:hAnsiTheme="majorHAnsi" w:cstheme="majorHAnsi"/>
          <w:sz w:val="22"/>
          <w:szCs w:val="22"/>
        </w:rPr>
        <w:t>a</w:t>
      </w:r>
      <w:r w:rsidR="00BD564E">
        <w:rPr>
          <w:rFonts w:asciiTheme="majorHAnsi" w:hAnsiTheme="majorHAnsi" w:cstheme="majorHAnsi"/>
          <w:sz w:val="22"/>
          <w:szCs w:val="22"/>
        </w:rPr>
        <w:t xml:space="preserve">drenal insufficiency is associated </w:t>
      </w:r>
      <w:r w:rsidR="00F241AD">
        <w:rPr>
          <w:rFonts w:asciiTheme="majorHAnsi" w:hAnsiTheme="majorHAnsi" w:cstheme="majorHAnsi"/>
          <w:sz w:val="22"/>
          <w:szCs w:val="22"/>
        </w:rPr>
        <w:t>with invariabl</w:t>
      </w:r>
      <w:r w:rsidR="00091DF0">
        <w:rPr>
          <w:rFonts w:asciiTheme="majorHAnsi" w:hAnsiTheme="majorHAnsi" w:cstheme="majorHAnsi"/>
          <w:sz w:val="22"/>
          <w:szCs w:val="22"/>
        </w:rPr>
        <w:t>y</w:t>
      </w:r>
      <w:r w:rsidR="00F241AD">
        <w:rPr>
          <w:rFonts w:asciiTheme="majorHAnsi" w:hAnsiTheme="majorHAnsi" w:cstheme="majorHAnsi"/>
          <w:sz w:val="22"/>
          <w:szCs w:val="22"/>
        </w:rPr>
        <w:t xml:space="preserve"> </w:t>
      </w:r>
      <w:r w:rsidR="00091DF0">
        <w:rPr>
          <w:rFonts w:asciiTheme="majorHAnsi" w:hAnsiTheme="majorHAnsi" w:cstheme="majorHAnsi"/>
          <w:sz w:val="22"/>
          <w:szCs w:val="22"/>
        </w:rPr>
        <w:t xml:space="preserve">high </w:t>
      </w:r>
      <w:r w:rsidR="00F241AD">
        <w:rPr>
          <w:rFonts w:asciiTheme="majorHAnsi" w:hAnsiTheme="majorHAnsi" w:cstheme="majorHAnsi"/>
          <w:sz w:val="22"/>
          <w:szCs w:val="22"/>
        </w:rPr>
        <w:t>mortality</w:t>
      </w:r>
      <w:r w:rsidR="00A40F58">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&lt;EndNote&gt;&lt;Cite&gt;&lt;Author&gt;Lousada&lt;/Author&gt;&lt;Year&gt;2021&lt;/Year&gt;&lt;RecNum&gt;29102&lt;/RecNum&gt;&lt;DisplayText&gt;(13)&lt;/DisplayText&gt;&lt;record&gt;&lt;rec-number&gt;29102&lt;/rec-number&gt;&lt;foreign-keys&gt;&lt;key app="EN" db-id="xzvfpae2fxdffzes59g5pwd2dwdvvx0ss2x0" timestamp="1676545052" guid="2e39321c-1d03-4709-ab63-25b6f0118139"&gt;29102&lt;/key&gt;&lt;/foreign-keys&gt;&lt;ref-type name="Journal Article"&gt;17&lt;/ref-type&gt;&lt;contributors&gt;&lt;authors&gt;&lt;author&gt;Lousada, Lia Mesquita&lt;/author&gt;&lt;author&gt;Mendonca, Berenice B&lt;/author&gt;&lt;author&gt;Bachega, Tania ASS&lt;/author&gt;&lt;/authors&gt;&lt;/contributors&gt;&lt;titles&gt;&lt;title&gt;Adrenal crisis and mortality rate in adrenal insufficiency and congenital adrenal hyperplasia&lt;/title&gt;&lt;secondary-title&gt;Archives of Endocrinology and Metabolism&lt;/secondary-title&gt;&lt;/titles&gt;&lt;periodical&gt;&lt;full-title&gt;Archives of Endocrinology and Metabolism&lt;/full-title&gt;&lt;/periodical&gt;&lt;pages&gt;488-494&lt;/pages&gt;&lt;volume&gt;65&lt;/volume&gt;&lt;dates&gt;&lt;year&gt;2021&lt;/year&gt;&lt;/dates&gt;&lt;isbn&gt;2359-3997&lt;/isbn&gt;&lt;urls&gt;&lt;/urls&gt;&lt;/record&gt;&lt;/Cite&gt;&lt;/EndNote&gt;</w:instrText>
      </w:r>
      <w:r w:rsidR="008D3F54">
        <w:rPr>
          <w:rFonts w:asciiTheme="majorHAnsi" w:hAnsiTheme="majorHAnsi" w:cstheme="majorHAnsi"/>
          <w:sz w:val="22"/>
          <w:szCs w:val="22"/>
        </w:rPr>
        <w:fldChar w:fldCharType="separate"/>
      </w:r>
      <w:r w:rsidR="00C255A3">
        <w:rPr>
          <w:rFonts w:asciiTheme="majorHAnsi" w:hAnsiTheme="majorHAnsi" w:cstheme="majorHAnsi"/>
          <w:noProof/>
          <w:sz w:val="22"/>
          <w:szCs w:val="22"/>
        </w:rPr>
        <w:t>(13)</w:t>
      </w:r>
      <w:r w:rsidR="008D3F54">
        <w:rPr>
          <w:rFonts w:asciiTheme="majorHAnsi" w:hAnsiTheme="majorHAnsi" w:cstheme="majorHAnsi"/>
          <w:sz w:val="22"/>
          <w:szCs w:val="22"/>
        </w:rPr>
        <w:fldChar w:fldCharType="end"/>
      </w:r>
      <w:r w:rsidR="00F241AD">
        <w:rPr>
          <w:rFonts w:asciiTheme="majorHAnsi" w:hAnsiTheme="majorHAnsi" w:cstheme="majorHAnsi"/>
          <w:sz w:val="22"/>
          <w:szCs w:val="22"/>
        </w:rPr>
        <w:t>,</w:t>
      </w:r>
      <w:r w:rsidR="00091DF0">
        <w:rPr>
          <w:rFonts w:asciiTheme="majorHAnsi" w:hAnsiTheme="majorHAnsi" w:cstheme="majorHAnsi"/>
          <w:sz w:val="22"/>
          <w:szCs w:val="22"/>
        </w:rPr>
        <w:t xml:space="preserve"> </w:t>
      </w:r>
      <w:r w:rsidR="003C7DF5">
        <w:rPr>
          <w:rFonts w:asciiTheme="majorHAnsi" w:hAnsiTheme="majorHAnsi" w:cstheme="majorHAnsi"/>
          <w:sz w:val="22"/>
          <w:szCs w:val="22"/>
        </w:rPr>
        <w:t>patients receiving</w:t>
      </w:r>
      <w:r w:rsidR="00D37ADC">
        <w:rPr>
          <w:rFonts w:asciiTheme="majorHAnsi" w:hAnsiTheme="majorHAnsi" w:cstheme="majorHAnsi"/>
          <w:sz w:val="22"/>
          <w:szCs w:val="22"/>
        </w:rPr>
        <w:t xml:space="preserve"> replacement therapy</w:t>
      </w:r>
      <w:r w:rsidR="006C4259">
        <w:rPr>
          <w:rFonts w:asciiTheme="majorHAnsi" w:hAnsiTheme="majorHAnsi" w:cstheme="majorHAnsi"/>
          <w:sz w:val="22"/>
          <w:szCs w:val="22"/>
        </w:rPr>
        <w:t xml:space="preserve"> have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&lt;EndNote&gt;&lt;Cite&gt;&lt;Author&gt;Bergthorsdottir&lt;/Author&gt;&lt;Year&gt;2006&lt;/Year&gt;&lt;RecNum&gt;29114&lt;/RecNum&gt;&lt;DisplayText&gt;(14)&lt;/DisplayText&gt;&lt;record&gt;&lt;rec-number&gt;29114&lt;/rec-number&gt;&lt;foreign-keys&gt;&lt;key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0A46AC">
        <w:rPr>
          <w:rFonts w:asciiTheme="majorHAnsi" w:hAnsiTheme="majorHAnsi" w:cstheme="majorHAnsi"/>
          <w:noProof/>
          <w:sz w:val="22"/>
          <w:szCs w:val="22"/>
        </w:rPr>
        <w:t>(14)</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&lt;EndNote&gt;&lt;Cite&gt;&lt;Author&gt;Husebye&lt;/Author&gt;&lt;Year&gt;2021&lt;/Year&gt;&lt;RecNum&gt;29103&lt;/RecNum&gt;&lt;DisplayText&gt;(15)&lt;/DisplayText&gt;&lt;record&gt;&lt;rec-number&gt;29103&lt;/rec-number&gt;&lt;foreign-keys&gt;&lt;key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0A46AC">
        <w:rPr>
          <w:rFonts w:asciiTheme="majorHAnsi" w:hAnsiTheme="majorHAnsi" w:cstheme="majorHAnsi"/>
          <w:noProof/>
          <w:sz w:val="22"/>
          <w:szCs w:val="22"/>
        </w:rPr>
        <w:t>(15)</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It has also been established that 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 a higher mortality</w:t>
      </w:r>
      <w:r w:rsidR="000002AF">
        <w:rPr>
          <w:rFonts w:asciiTheme="majorHAnsi" w:hAnsiTheme="majorHAnsi" w:cstheme="majorHAnsi"/>
          <w:sz w:val="22"/>
          <w:szCs w:val="22"/>
        </w:rPr>
        <w:t>.</w:t>
      </w:r>
      <w:r w:rsidR="000002AF" w:rsidDel="000002AF">
        <w:rPr>
          <w:rFonts w:asciiTheme="majorHAnsi" w:hAnsiTheme="majorHAnsi" w:cstheme="majorHAnsi"/>
          <w:sz w:val="22"/>
          <w:szCs w:val="22"/>
        </w:rPr>
        <w:t xml:space="preserve"> </w:t>
      </w:r>
      <w:r w:rsidR="003C7DF5">
        <w:rPr>
          <w:rFonts w:asciiTheme="majorHAnsi" w:hAnsiTheme="majorHAnsi" w:cstheme="majorHAnsi"/>
          <w:sz w:val="22"/>
          <w:szCs w:val="22"/>
        </w:rPr>
        <w:t>(</w:t>
      </w:r>
      <w:r w:rsidR="002478B9">
        <w:rPr>
          <w:rFonts w:asciiTheme="majorHAnsi" w:hAnsiTheme="majorHAnsi" w:cstheme="majorHAnsi"/>
          <w:sz w:val="22"/>
          <w:szCs w:val="22"/>
        </w:rPr>
        <w:t>Gudmundur</w:t>
      </w:r>
      <w:commentRangeStart w:id="4"/>
      <w:commentRangeEnd w:id="4"/>
      <w:r w:rsidR="00F56DD1">
        <w:rPr>
          <w:rStyle w:val="CommentReference"/>
          <w:rFonts w:ascii="Arial" w:hAnsi="Arial"/>
        </w:rPr>
        <w:commentReference w:id="4"/>
      </w:r>
      <w:r w:rsidR="00DF308B">
        <w:rPr>
          <w:rFonts w:asciiTheme="majorHAnsi" w:hAnsiTheme="majorHAnsi" w:cstheme="majorHAnsi"/>
          <w:sz w:val="22"/>
          <w:szCs w:val="22"/>
        </w:rPr>
        <w:t xml:space="preserve"> (2015), 82, 2-11</w:t>
      </w:r>
      <w:r w:rsidR="003C7DF5">
        <w:rPr>
          <w:rFonts w:asciiTheme="majorHAnsi" w:hAnsiTheme="majorHAnsi" w:cstheme="majorHAnsi"/>
          <w:sz w:val="22"/>
          <w:szCs w:val="22"/>
        </w:rPr>
        <w:t>)</w:t>
      </w:r>
    </w:p>
    <w:p w14:paraId="5A287AAE" w14:textId="122C5985" w:rsidR="00DE5C72" w:rsidRPr="00DF24FE" w:rsidRDefault="00172936" w:rsidP="000002AF">
      <w:pPr>
        <w:pStyle w:val="BodyText"/>
        <w:jc w:val="both"/>
        <w:rPr>
          <w:rFonts w:asciiTheme="majorHAnsi" w:hAnsiTheme="majorHAnsi" w:cstheme="majorHAnsi"/>
          <w:sz w:val="22"/>
          <w:szCs w:val="22"/>
        </w:rPr>
      </w:pPr>
      <w:r>
        <w:rPr>
          <w:rFonts w:asciiTheme="majorHAnsi" w:hAnsiTheme="majorHAnsi" w:cstheme="majorHAnsi"/>
          <w:sz w:val="22"/>
          <w:szCs w:val="22"/>
        </w:rPr>
        <w:t>Since adrenal insufficiency is one of the endocrine complications of HIV</w:t>
      </w:r>
      <w:r w:rsidR="00A96E70">
        <w:rPr>
          <w:rFonts w:asciiTheme="majorHAnsi" w:hAnsiTheme="majorHAnsi" w:cstheme="majorHAnsi"/>
          <w:sz w:val="22"/>
          <w:szCs w:val="22"/>
        </w:rPr>
        <w:t xml:space="preserve">, 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it may </w:t>
      </w:r>
      <w:r w:rsidR="00CC5985">
        <w:rPr>
          <w:rFonts w:asciiTheme="majorHAnsi" w:hAnsiTheme="majorHAnsi" w:cstheme="majorHAnsi"/>
          <w:sz w:val="22"/>
          <w:szCs w:val="22"/>
        </w:rPr>
        <w:t xml:space="preserve">also </w:t>
      </w:r>
      <w:r>
        <w:rPr>
          <w:rFonts w:asciiTheme="majorHAnsi" w:hAnsiTheme="majorHAnsi" w:cstheme="majorHAnsi"/>
          <w:sz w:val="22"/>
          <w:szCs w:val="22"/>
        </w:rPr>
        <w:t xml:space="preserve">be one of the </w:t>
      </w:r>
      <w:r w:rsidR="00CC5985">
        <w:rPr>
          <w:rFonts w:asciiTheme="majorHAnsi" w:hAnsiTheme="majorHAnsi" w:cstheme="majorHAnsi"/>
          <w:sz w:val="22"/>
          <w:szCs w:val="22"/>
        </w:rPr>
        <w:t xml:space="preserve">additional </w:t>
      </w:r>
      <w:r>
        <w:rPr>
          <w:rFonts w:asciiTheme="majorHAnsi" w:hAnsiTheme="majorHAnsi" w:cstheme="majorHAnsi"/>
          <w:sz w:val="22"/>
          <w:szCs w:val="22"/>
        </w:rPr>
        <w:t>causes of mortality</w:t>
      </w:r>
      <w:r w:rsidR="004002F7">
        <w:rPr>
          <w:rFonts w:asciiTheme="majorHAnsi" w:hAnsiTheme="majorHAnsi" w:cstheme="majorHAnsi"/>
          <w:sz w:val="22"/>
          <w:szCs w:val="22"/>
        </w:rPr>
        <w:t>.</w:t>
      </w:r>
      <w:r w:rsidR="006D0316">
        <w:rPr>
          <w:rFonts w:asciiTheme="majorHAnsi" w:hAnsiTheme="majorHAnsi" w:cstheme="majorHAnsi"/>
          <w:sz w:val="22"/>
          <w:szCs w:val="22"/>
        </w:rPr>
        <w:t xml:space="preserve"> Moreover, we </w:t>
      </w:r>
      <w:r w:rsidR="00893BD4">
        <w:rPr>
          <w:rFonts w:asciiTheme="majorHAnsi" w:hAnsiTheme="majorHAnsi" w:cstheme="majorHAnsi"/>
          <w:sz w:val="22"/>
          <w:szCs w:val="22"/>
        </w:rPr>
        <w:t>considered that initiation of appropriate</w:t>
      </w:r>
      <w:r w:rsidR="006D0316">
        <w:rPr>
          <w:rFonts w:asciiTheme="majorHAnsi" w:hAnsiTheme="majorHAnsi" w:cstheme="majorHAnsi"/>
          <w:sz w:val="22"/>
          <w:szCs w:val="22"/>
        </w:rPr>
        <w:t xml:space="preserve"> replacement therapy for </w:t>
      </w:r>
      <w:r w:rsidR="00893BD4">
        <w:rPr>
          <w:rFonts w:asciiTheme="majorHAnsi" w:hAnsiTheme="majorHAnsi" w:cstheme="majorHAnsi"/>
          <w:sz w:val="22"/>
          <w:szCs w:val="22"/>
        </w:rPr>
        <w:t>adrenal insufficiency</w:t>
      </w:r>
      <w:r w:rsidR="000E1108">
        <w:rPr>
          <w:rFonts w:asciiTheme="majorHAnsi" w:hAnsiTheme="majorHAnsi" w:cstheme="majorHAnsi"/>
          <w:sz w:val="22"/>
          <w:szCs w:val="22"/>
        </w:rPr>
        <w:t xml:space="preserve"> may</w:t>
      </w:r>
      <w:r w:rsidR="00035B35">
        <w:rPr>
          <w:rFonts w:asciiTheme="majorHAnsi" w:hAnsiTheme="majorHAnsi" w:cstheme="majorHAnsi"/>
          <w:sz w:val="22"/>
          <w:szCs w:val="22"/>
        </w:rPr>
        <w:t xml:space="preserve"> confer a positive impact on mortality</w:t>
      </w:r>
      <w:r w:rsidR="00F251D1">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 hypoadrenalism 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 adrenal insufficiency</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13E295B8" w:rsidR="00842C3A" w:rsidRDefault="00597270" w:rsidP="00BE52C6">
      <w:pPr>
        <w:pStyle w:val="BodyText"/>
        <w:jc w:val="both"/>
        <w:rPr>
          <w:rFonts w:asciiTheme="majorHAnsi" w:hAnsiTheme="majorHAnsi" w:cstheme="majorHAnsi"/>
          <w:sz w:val="22"/>
          <w:szCs w:val="22"/>
        </w:rPr>
      </w:pPr>
      <w:r w:rsidRPr="00520C2E">
        <w:rPr>
          <w:rFonts w:asciiTheme="majorHAnsi" w:hAnsiTheme="majorHAnsi" w:cstheme="majorHAnsi"/>
          <w:bCs/>
          <w:sz w:val="22"/>
          <w:szCs w:val="22"/>
        </w:rPr>
        <w:t>Permission to conduct the study</w:t>
      </w:r>
      <w:r w:rsidR="00272E55" w:rsidRPr="00520C2E">
        <w:rPr>
          <w:rFonts w:asciiTheme="majorHAnsi" w:hAnsiTheme="majorHAnsi" w:cstheme="majorHAnsi"/>
          <w:bCs/>
          <w:sz w:val="22"/>
          <w:szCs w:val="22"/>
        </w:rPr>
        <w:t xml:space="preserve"> (HREC 163/2015) </w:t>
      </w:r>
      <w:r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BE52C6">
        <w:rPr>
          <w:rFonts w:asciiTheme="majorHAnsi" w:hAnsiTheme="majorHAnsi" w:cstheme="majorHAnsi"/>
          <w:sz w:val="22"/>
          <w:szCs w:val="22"/>
        </w:rPr>
        <w:t xml:space="preserve"> the research and ethics committee </w:t>
      </w:r>
      <w:r w:rsidR="00BE52C6">
        <w:rPr>
          <w:rFonts w:asciiTheme="majorHAnsi" w:hAnsiTheme="majorHAnsi" w:cstheme="majorHAnsi"/>
          <w:sz w:val="22"/>
          <w:szCs w:val="22"/>
        </w:rPr>
        <w:lastRenderedPageBreak/>
        <w:t>permitted us to take 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 the view of limiting bias and providing an opportunity for all patients to receive potentially life-saving treatment.</w:t>
      </w:r>
    </w:p>
    <w:p w14:paraId="7123A86D" w14:textId="70C907B0"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372E47B3" w:rsidR="00E853BB" w:rsidRPr="001D2C61" w:rsidRDefault="00597270" w:rsidP="00BC3212">
      <w:pPr>
        <w:pStyle w:val="BodyText"/>
        <w:jc w:val="both"/>
        <w:rPr>
          <w:rFonts w:asciiTheme="majorHAnsi" w:hAnsiTheme="majorHAnsi" w:cstheme="majorHAnsi"/>
          <w:sz w:val="22"/>
          <w:szCs w:val="22"/>
        </w:rPr>
      </w:pPr>
      <w:r>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4A5836">
        <w:rPr>
          <w:rFonts w:asciiTheme="majorHAnsi" w:hAnsiTheme="majorHAnsi" w:cstheme="majorHAnsi"/>
          <w:sz w:val="22"/>
          <w:szCs w:val="22"/>
        </w:rPr>
        <w:t>Patients who met the inclusion criteria</w:t>
      </w:r>
      <w:r w:rsidR="00234404">
        <w:rPr>
          <w:rFonts w:asciiTheme="majorHAnsi" w:hAnsiTheme="majorHAnsi" w:cstheme="majorHAnsi"/>
          <w:sz w:val="22"/>
          <w:szCs w:val="22"/>
        </w:rPr>
        <w:t xml:space="preserve"> </w:t>
      </w:r>
      <w:r w:rsidR="004A5836">
        <w:rPr>
          <w:rFonts w:asciiTheme="majorHAnsi" w:hAnsiTheme="majorHAnsi" w:cstheme="majorHAnsi"/>
          <w:sz w:val="22"/>
          <w:szCs w:val="22"/>
        </w:rPr>
        <w:t>had blood samples taken for serum cortisol and plasma ACTH between 08:00 and 09:00</w:t>
      </w:r>
      <w:r w:rsidR="007E3AAE">
        <w:rPr>
          <w:rFonts w:asciiTheme="majorHAnsi" w:hAnsiTheme="majorHAnsi" w:cstheme="majorHAnsi"/>
          <w:sz w:val="22"/>
          <w:szCs w:val="22"/>
        </w:rPr>
        <w:t xml:space="preserve"> on the day of enrolment</w:t>
      </w:r>
      <w:r w:rsidR="004A5836">
        <w:rPr>
          <w:rFonts w:asciiTheme="majorHAnsi" w:hAnsiTheme="majorHAnsi" w:cstheme="majorHAnsi"/>
          <w:sz w:val="22"/>
          <w:szCs w:val="22"/>
        </w:rPr>
        <w:t>.</w:t>
      </w:r>
      <w:r w:rsidR="00BC3212">
        <w:rPr>
          <w:rFonts w:asciiTheme="majorHAnsi" w:hAnsiTheme="majorHAnsi" w:cstheme="majorHAnsi"/>
          <w:sz w:val="22"/>
          <w:szCs w:val="22"/>
        </w:rPr>
        <w:t xml:space="preserve">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tetracosactide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629E0F06" w:rsidR="00AD2C6B" w:rsidRDefault="00FE39B9" w:rsidP="00BD5E5A">
      <w:pPr>
        <w:spacing w:before="100" w:beforeAutospacing="1" w:after="100" w:afterAutospacing="1"/>
        <w:jc w:val="both"/>
        <w:outlineLvl w:val="2"/>
        <w:rPr>
          <w:rFonts w:ascii="Calibri" w:hAnsi="Calibri" w:cs="Calibri"/>
          <w:sz w:val="22"/>
          <w:szCs w:val="22"/>
        </w:rPr>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5A25F3">
        <w:rPr>
          <w:rFonts w:ascii="Calibri" w:hAnsi="Calibri" w:cs="Calibri"/>
          <w:sz w:val="22"/>
          <w:szCs w:val="22"/>
        </w:rPr>
        <w:t xml:space="preserve"> </w:t>
      </w:r>
      <w:r w:rsidRPr="001D2C61">
        <w:rPr>
          <w:rFonts w:ascii="Calibri" w:hAnsi="Calibri" w:cs="Calibri"/>
          <w:sz w:val="22"/>
          <w:szCs w:val="22"/>
        </w:rPr>
        <w:t>and 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6C3621" w:rsidRPr="001D2C61">
        <w:rPr>
          <w:rFonts w:ascii="Calibri" w:hAnsi="Calibri" w:cs="Calibri"/>
          <w:sz w:val="22"/>
          <w:szCs w:val="22"/>
        </w:rPr>
        <w:t xml:space="preserve"> and</w:t>
      </w:r>
      <w:r w:rsidR="00243C94" w:rsidRPr="001D2C61">
        <w:rPr>
          <w:rFonts w:ascii="Calibri" w:hAnsi="Calibri" w:cs="Calibri"/>
          <w:sz w:val="22"/>
          <w:szCs w:val="22"/>
        </w:rPr>
        <w:t xml:space="preserve"> plasma</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36549F" w:rsidRPr="001D2C61">
        <w:rPr>
          <w:rFonts w:ascii="Calibri" w:hAnsi="Calibri" w:cs="Calibri"/>
          <w:sz w:val="22"/>
          <w:szCs w:val="22"/>
        </w:rPr>
        <w:t xml:space="preserve">Lancet laboratory </w:t>
      </w:r>
      <w:r w:rsidR="00256AA7">
        <w:rPr>
          <w:rFonts w:ascii="Calibri" w:hAnsi="Calibri" w:cs="Calibri"/>
          <w:sz w:val="22"/>
          <w:szCs w:val="22"/>
        </w:rPr>
        <w:t>which analyzed</w:t>
      </w:r>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Cobas</w:t>
      </w:r>
      <w:r w:rsidR="0060364E">
        <w:rPr>
          <w:rFonts w:ascii="Calibri" w:hAnsi="Calibri" w:cs="Calibri"/>
          <w:sz w:val="22"/>
          <w:szCs w:val="22"/>
        </w:rPr>
        <w:t xml:space="preserve"> immunoassay</w:t>
      </w:r>
      <w:r w:rsidR="00295337" w:rsidRPr="001D2C61">
        <w:rPr>
          <w:rFonts w:ascii="Calibri" w:hAnsi="Calibri" w:cs="Calibri"/>
          <w:sz w:val="22"/>
          <w:szCs w:val="22"/>
        </w:rPr>
        <w:t xml:space="preserve"> </w:t>
      </w:r>
      <w:r w:rsidR="00E72E61">
        <w:rPr>
          <w:rFonts w:ascii="Calibri" w:hAnsi="Calibri" w:cs="Calibri"/>
          <w:sz w:val="22"/>
          <w:szCs w:val="22"/>
        </w:rPr>
        <w:t>plat</w:t>
      </w:r>
      <w:r w:rsidR="00011F77">
        <w:rPr>
          <w:rFonts w:ascii="Calibri" w:hAnsi="Calibri" w:cs="Calibri"/>
          <w:sz w:val="22"/>
          <w:szCs w:val="22"/>
        </w:rPr>
        <w:t>form</w:t>
      </w:r>
      <w:r w:rsidR="007E3AAE">
        <w:rPr>
          <w:rFonts w:ascii="Calibri" w:hAnsi="Calibri" w:cs="Calibri"/>
          <w:sz w:val="22"/>
          <w:szCs w:val="22"/>
        </w:rPr>
        <w:t>.</w:t>
      </w:r>
      <w:r w:rsidR="00C01D4B">
        <w:rPr>
          <w:rFonts w:ascii="Calibri" w:hAnsi="Calibri" w:cs="Calibri"/>
          <w:sz w:val="22"/>
          <w:szCs w:val="22"/>
        </w:rPr>
        <w:t xml:space="preserve"> </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597BB17D" w14:textId="64DCF64C" w:rsidR="008557BC" w:rsidRPr="00242E72" w:rsidRDefault="00AD2C6B" w:rsidP="00267310">
      <w:pPr>
        <w:spacing w:before="100" w:beforeAutospacing="1" w:after="100" w:afterAutospacing="1"/>
        <w:jc w:val="both"/>
        <w:outlineLvl w:val="2"/>
        <w:rPr>
          <w:rFonts w:ascii="Calibri" w:hAnsi="Calibri" w:cs="Calibri"/>
          <w:sz w:val="22"/>
          <w:szCs w:val="22"/>
        </w:rPr>
      </w:pPr>
      <w:r w:rsidRPr="00AD2C6B">
        <w:rPr>
          <w:rFonts w:ascii="Calibri" w:hAnsi="Calibri" w:cs="Calibri"/>
          <w:sz w:val="22"/>
          <w:szCs w:val="22"/>
        </w:rPr>
        <w:t xml:space="preserve">The samples for plasma ACTH and cortisol were submitted to the National Health Laboratory Services (NHLS). The </w:t>
      </w:r>
      <w:r w:rsidR="00242E72">
        <w:rPr>
          <w:rFonts w:ascii="Calibri" w:hAnsi="Calibri" w:cs="Calibri"/>
          <w:sz w:val="22"/>
          <w:szCs w:val="22"/>
        </w:rPr>
        <w:t xml:space="preserve">method </w:t>
      </w:r>
      <w:r w:rsidRPr="00AD2C6B">
        <w:rPr>
          <w:rFonts w:ascii="Calibri" w:hAnsi="Calibri" w:cs="Calibri"/>
          <w:sz w:val="22"/>
          <w:szCs w:val="22"/>
        </w:rPr>
        <w:t xml:space="preserve">employed by this laboratory is </w:t>
      </w:r>
      <w:commentRangeStart w:id="5"/>
      <w:r w:rsidRPr="00AD2C6B">
        <w:rPr>
          <w:rFonts w:ascii="Calibri" w:hAnsi="Calibri" w:cs="Calibri"/>
          <w:sz w:val="22"/>
          <w:szCs w:val="22"/>
        </w:rPr>
        <w:t>the</w:t>
      </w:r>
      <w:r w:rsidR="00492FD6">
        <w:rPr>
          <w:rFonts w:ascii="Calibri" w:hAnsi="Calibri" w:cs="Calibri"/>
          <w:sz w:val="22"/>
          <w:szCs w:val="22"/>
        </w:rPr>
        <w:t xml:space="preserve"> </w:t>
      </w:r>
      <w:r w:rsidR="00242E72">
        <w:rPr>
          <w:rFonts w:ascii="Calibri" w:hAnsi="Calibri" w:cs="Calibri"/>
          <w:sz w:val="22"/>
          <w:szCs w:val="22"/>
        </w:rPr>
        <w:t>Roche (</w:t>
      </w:r>
      <w:r w:rsidR="00492FD6">
        <w:rPr>
          <w:rFonts w:ascii="Calibri" w:hAnsi="Calibri" w:cs="Calibri"/>
          <w:sz w:val="22"/>
          <w:szCs w:val="22"/>
        </w:rPr>
        <w:t>Modular Analytics E170</w:t>
      </w:r>
      <w:commentRangeEnd w:id="5"/>
      <w:r w:rsidR="001471CB">
        <w:rPr>
          <w:rStyle w:val="CommentReference"/>
          <w:rFonts w:ascii="Arial" w:hAnsi="Arial"/>
        </w:rPr>
        <w:commentReference w:id="5"/>
      </w:r>
      <w:r w:rsidR="007E3AAE">
        <w:rPr>
          <w:rFonts w:ascii="Calibri" w:hAnsi="Calibri" w:cs="Calibri"/>
          <w:sz w:val="22"/>
          <w:szCs w:val="22"/>
        </w:rPr>
        <w:t>). 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conclusion of the test.</w:t>
      </w:r>
      <w:r w:rsidR="007E3AAE" w:rsidRPr="007E3AAE">
        <w:rPr>
          <w:rFonts w:ascii="Calibri" w:hAnsi="Calibri" w:cs="Calibri"/>
          <w:sz w:val="22"/>
          <w:szCs w:val="22"/>
        </w:rPr>
        <w:t xml:space="preserve"> Adrenal insufficiency</w:t>
      </w:r>
      <w:r w:rsidR="007E3AAE">
        <w:rPr>
          <w:rFonts w:ascii="Calibri" w:hAnsi="Calibri" w:cs="Calibri"/>
          <w:sz w:val="22"/>
          <w:szCs w:val="22"/>
        </w:rPr>
        <w:t xml:space="preserve"> was </w:t>
      </w:r>
      <w:r w:rsidR="007E3AAE" w:rsidRPr="007E3AAE">
        <w:rPr>
          <w:rFonts w:ascii="Calibri" w:hAnsi="Calibri" w:cs="Calibri"/>
          <w:sz w:val="22"/>
          <w:szCs w:val="22"/>
        </w:rPr>
        <w:t>excluded</w:t>
      </w:r>
      <w:r w:rsidR="007E3AAE">
        <w:rPr>
          <w:rFonts w:ascii="Calibri" w:hAnsi="Calibri" w:cs="Calibri"/>
          <w:sz w:val="22"/>
          <w:szCs w:val="22"/>
        </w:rPr>
        <w:t xml:space="preserve"> 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 exceeded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In patients with confirmed cortisol deficiency, a 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BD7EBB">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 primary adrenal insufficiency</w:t>
      </w:r>
      <w:r w:rsidR="00BD7EBB">
        <w:rPr>
          <w:rFonts w:ascii="Calibri" w:hAnsi="Calibri" w:cs="Calibri"/>
          <w:sz w:val="22"/>
          <w:szCs w:val="22"/>
        </w:rPr>
        <w:t xml:space="preserve">, </w:t>
      </w:r>
      <w:r w:rsidR="007E3AAE">
        <w:rPr>
          <w:rFonts w:ascii="Calibri" w:hAnsi="Calibri" w:cs="Calibri"/>
          <w:sz w:val="22"/>
          <w:szCs w:val="22"/>
        </w:rPr>
        <w:t>(</w:t>
      </w:r>
      <w:r w:rsidR="002A6563">
        <w:rPr>
          <w:rFonts w:ascii="Calibri" w:hAnsi="Calibri" w:cs="Calibri"/>
          <w:sz w:val="22"/>
          <w:szCs w:val="22"/>
        </w:rPr>
        <w:t>Bornstein et al 2016)</w:t>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8E3AEF">
        <w:rPr>
          <w:rFonts w:ascii="Calibri" w:hAnsi="Calibri" w:cs="Calibri"/>
          <w:sz w:val="22"/>
          <w:szCs w:val="22"/>
        </w:rPr>
        <w:t xml:space="preserve">low or normal </w:t>
      </w:r>
      <w:r w:rsidR="00BD7EBB" w:rsidRPr="00BD7EBB">
        <w:rPr>
          <w:rFonts w:ascii="Calibri" w:hAnsi="Calibri" w:cs="Calibri"/>
          <w:sz w:val="22"/>
          <w:szCs w:val="22"/>
        </w:rPr>
        <w:t xml:space="preserve">ACTH </w:t>
      </w:r>
      <w:r w:rsidR="008E3AEF">
        <w:rPr>
          <w:rFonts w:ascii="Calibri" w:hAnsi="Calibri" w:cs="Calibri"/>
          <w:sz w:val="22"/>
          <w:szCs w:val="22"/>
        </w:rPr>
        <w:t xml:space="preserve">is consistent with secondary adrenal insufficiency. </w:t>
      </w:r>
      <w:r w:rsidR="00B14305">
        <w:rPr>
          <w:rFonts w:ascii="Calibri" w:hAnsi="Calibri" w:cs="Calibri"/>
          <w:sz w:val="22"/>
          <w:szCs w:val="22"/>
        </w:rPr>
        <w:t>(</w:t>
      </w:r>
      <w:proofErr w:type="spellStart"/>
      <w:r w:rsidR="00B14305">
        <w:rPr>
          <w:rFonts w:ascii="Calibri" w:hAnsi="Calibri" w:cs="Calibri"/>
          <w:sz w:val="22"/>
          <w:szCs w:val="22"/>
        </w:rPr>
        <w:t>Pazderka</w:t>
      </w:r>
      <w:proofErr w:type="spellEnd"/>
      <w:r w:rsidR="008E3AEF">
        <w:rPr>
          <w:rFonts w:ascii="Calibri" w:hAnsi="Calibri" w:cs="Calibri"/>
          <w:sz w:val="22"/>
          <w:szCs w:val="22"/>
        </w:rPr>
        <w:t xml:space="preserve"> et al 2017)</w:t>
      </w:r>
    </w:p>
    <w:p w14:paraId="4079408A" w14:textId="77777777"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0BE19F7F" w:rsidR="004A5836" w:rsidRPr="00DF24FE" w:rsidRDefault="00707B86" w:rsidP="00717B4A">
      <w:pPr>
        <w:pStyle w:val="BodyText"/>
        <w:tabs>
          <w:tab w:val="left" w:pos="4180"/>
        </w:tabs>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E48B7">
        <w:rPr>
          <w:rFonts w:asciiTheme="majorHAnsi" w:hAnsiTheme="majorHAnsi" w:cstheme="majorHAnsi"/>
          <w:sz w:val="22"/>
          <w:szCs w:val="22"/>
        </w:rPr>
        <w:t xml:space="preserve"> </w:t>
      </w:r>
      <w:r>
        <w:rPr>
          <w:rFonts w:asciiTheme="majorHAnsi" w:hAnsiTheme="majorHAnsi" w:cstheme="majorHAnsi"/>
          <w:sz w:val="22"/>
          <w:szCs w:val="22"/>
        </w:rPr>
        <w:t xml:space="preserve">post discharge </w:t>
      </w:r>
      <w:r w:rsidR="00DE48B7">
        <w:rPr>
          <w:rFonts w:asciiTheme="majorHAnsi" w:hAnsiTheme="majorHAnsi" w:cstheme="majorHAnsi"/>
          <w:sz w:val="22"/>
          <w:szCs w:val="22"/>
        </w:rPr>
        <w:t>survival</w:t>
      </w:r>
      <w:r>
        <w:rPr>
          <w:rFonts w:asciiTheme="majorHAnsi" w:hAnsiTheme="majorHAnsi" w:cstheme="majorHAnsi"/>
          <w:sz w:val="22"/>
          <w:szCs w:val="22"/>
        </w:rPr>
        <w:t xml:space="preserve"> via 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virtue of their attendance at various clinics in the drainage area of our tertiary hospital facility. </w:t>
      </w:r>
    </w:p>
    <w:p w14:paraId="5633523A" w14:textId="77777777"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5B5A0A7B" w:rsidR="00870B31" w:rsidRDefault="00EA4966" w:rsidP="008C4299">
      <w:pPr>
        <w:pStyle w:val="BodyText"/>
        <w:jc w:val="both"/>
        <w:rPr>
          <w:rFonts w:asciiTheme="majorHAnsi" w:hAnsiTheme="majorHAnsi" w:cstheme="majorHAnsi"/>
          <w:b/>
          <w:sz w:val="22"/>
          <w:szCs w:val="22"/>
        </w:rPr>
      </w:pPr>
      <w:r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Pr="00DF24FE">
        <w:rPr>
          <w:rFonts w:asciiTheme="majorHAnsi" w:hAnsiTheme="majorHAnsi" w:cstheme="majorHAnsi"/>
          <w:sz w:val="22"/>
          <w:szCs w:val="22"/>
        </w:rPr>
        <w:t xml:space="preserve">as </w:t>
      </w:r>
      <w:r w:rsidRPr="00DF24FE">
        <w:rPr>
          <w:rFonts w:asciiTheme="majorHAnsi" w:hAnsiTheme="majorHAnsi" w:cstheme="majorHAnsi"/>
          <w:noProof/>
          <w:sz w:val="22"/>
          <w:szCs w:val="22"/>
        </w:rPr>
        <w:t>appropriate</w:t>
      </w:r>
      <w:r w:rsidRPr="00DF24FE">
        <w:rPr>
          <w:rFonts w:asciiTheme="majorHAnsi" w:hAnsiTheme="majorHAnsi" w:cstheme="majorHAnsi"/>
          <w:sz w:val="22"/>
          <w:szCs w:val="22"/>
        </w:rPr>
        <w:t xml:space="preserve">.  Univariate logistic regression was used to </w:t>
      </w:r>
      <w:r w:rsidRPr="00DF24FE">
        <w:rPr>
          <w:rFonts w:asciiTheme="majorHAnsi" w:hAnsiTheme="majorHAnsi" w:cstheme="majorHAnsi"/>
          <w:noProof/>
          <w:sz w:val="22"/>
          <w:szCs w:val="22"/>
        </w:rPr>
        <w:t>estimate</w:t>
      </w:r>
      <w:r w:rsidRPr="00DF24FE">
        <w:rPr>
          <w:rFonts w:asciiTheme="majorHAnsi" w:hAnsiTheme="majorHAnsi" w:cstheme="majorHAnsi"/>
          <w:sz w:val="22"/>
          <w:szCs w:val="22"/>
        </w:rPr>
        <w:t xml:space="preserve"> the association between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and various risk factors.  Multivariable logistic regression analysis was used to identify independent predictors of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Statistical analyses were performed </w:t>
      </w:r>
      <w:r w:rsidR="00BA725A" w:rsidRPr="00DF24FE">
        <w:rPr>
          <w:rFonts w:asciiTheme="majorHAnsi" w:hAnsiTheme="majorHAnsi" w:cstheme="majorHAnsi"/>
          <w:sz w:val="22"/>
          <w:szCs w:val="22"/>
        </w:rPr>
        <w:t>using STATA Statistical Software version 15</w:t>
      </w:r>
      <w:r w:rsidR="003504DD">
        <w:rPr>
          <w:rFonts w:asciiTheme="majorHAnsi" w:hAnsiTheme="majorHAnsi" w:cstheme="majorHAnsi"/>
          <w:sz w:val="22"/>
          <w:szCs w:val="22"/>
        </w:rPr>
        <w:t xml:space="preserve"> (</w:t>
      </w:r>
      <w:proofErr w:type="spellStart"/>
      <w:r w:rsidR="003504DD">
        <w:rPr>
          <w:rFonts w:asciiTheme="majorHAnsi" w:hAnsiTheme="majorHAnsi" w:cstheme="majorHAnsi"/>
          <w:sz w:val="22"/>
          <w:szCs w:val="22"/>
        </w:rPr>
        <w:t>StataCorp</w:t>
      </w:r>
      <w:proofErr w:type="spellEnd"/>
      <w:r w:rsidR="003504DD">
        <w:rPr>
          <w:rFonts w:asciiTheme="majorHAnsi" w:hAnsiTheme="majorHAnsi" w:cstheme="majorHAnsi"/>
          <w:sz w:val="22"/>
          <w:szCs w:val="22"/>
        </w:rPr>
        <w:t xml:space="preserve">, College </w:t>
      </w:r>
      <w:r w:rsidR="003504DD">
        <w:rPr>
          <w:rFonts w:asciiTheme="majorHAnsi" w:hAnsiTheme="majorHAnsi" w:cstheme="majorHAnsi"/>
          <w:sz w:val="22"/>
          <w:szCs w:val="22"/>
        </w:rPr>
        <w:lastRenderedPageBreak/>
        <w:t>Station, Tx, USA, 2017)</w:t>
      </w:r>
      <w:r w:rsidR="00BA725A"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 xml:space="preserve">we described those who were discharged from the hospital 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0338CBBD"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Pr="00DE48B7">
        <w:rPr>
          <w:rFonts w:asciiTheme="majorHAnsi" w:hAnsiTheme="majorHAnsi" w:cstheme="majorHAnsi"/>
          <w:sz w:val="22"/>
          <w:szCs w:val="22"/>
        </w:rPr>
        <w:t>The median age at enrollment was 36</w:t>
      </w:r>
      <w:r>
        <w:rPr>
          <w:rFonts w:asciiTheme="majorHAnsi" w:hAnsiTheme="majorHAnsi" w:cstheme="majorHAnsi"/>
          <w:sz w:val="22"/>
          <w:szCs w:val="22"/>
        </w:rPr>
        <w:t xml:space="preserve"> years </w:t>
      </w:r>
      <w:r w:rsidR="000F7AA7">
        <w:rPr>
          <w:rFonts w:asciiTheme="majorHAnsi" w:hAnsiTheme="majorHAnsi" w:cstheme="majorHAnsi"/>
          <w:sz w:val="22"/>
          <w:szCs w:val="22"/>
        </w:rPr>
        <w:t>interquartile range (</w:t>
      </w:r>
      <w:r>
        <w:rPr>
          <w:rFonts w:asciiTheme="majorHAnsi" w:hAnsiTheme="majorHAnsi" w:cstheme="majorHAnsi"/>
          <w:sz w:val="22"/>
          <w:szCs w:val="22"/>
        </w:rPr>
        <w:t>IQR</w:t>
      </w:r>
      <w:r w:rsidR="000F7AA7">
        <w:rPr>
          <w:rFonts w:asciiTheme="majorHAnsi" w:hAnsiTheme="majorHAnsi" w:cstheme="majorHAnsi"/>
          <w:sz w:val="22"/>
          <w:szCs w:val="22"/>
        </w:rPr>
        <w:t xml:space="preserve">)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 the</w:t>
      </w:r>
      <w:r w:rsidR="000F7AA7">
        <w:rPr>
          <w:rFonts w:asciiTheme="majorHAnsi" w:hAnsiTheme="majorHAnsi" w:cstheme="majorHAnsi"/>
          <w:sz w:val="22"/>
          <w:szCs w:val="22"/>
        </w:rPr>
        <w:t xml:space="preserve"> median age for </w:t>
      </w:r>
      <w:r w:rsidR="00C77A12">
        <w:rPr>
          <w:rFonts w:asciiTheme="majorHAnsi" w:hAnsiTheme="majorHAnsi" w:cstheme="majorHAnsi"/>
          <w:sz w:val="22"/>
          <w:szCs w:val="22"/>
        </w:rPr>
        <w:t xml:space="preserve">the lowest </w:t>
      </w:r>
      <w:r w:rsidR="00233F56">
        <w:rPr>
          <w:rFonts w:asciiTheme="majorHAnsi" w:hAnsiTheme="majorHAnsi" w:cstheme="majorHAnsi"/>
          <w:sz w:val="22"/>
          <w:szCs w:val="22"/>
        </w:rPr>
        <w:t>te</w:t>
      </w:r>
      <w:r w:rsidR="00C77A12">
        <w:rPr>
          <w:rFonts w:asciiTheme="majorHAnsi" w:hAnsiTheme="majorHAnsi" w:cstheme="majorHAnsi"/>
          <w:sz w:val="22"/>
          <w:szCs w:val="22"/>
        </w:rPr>
        <w:t>rtile was 35</w:t>
      </w:r>
      <w:r w:rsidR="00DC3730">
        <w:rPr>
          <w:rFonts w:asciiTheme="majorHAnsi" w:hAnsiTheme="majorHAnsi" w:cstheme="majorHAnsi"/>
          <w:sz w:val="22"/>
          <w:szCs w:val="22"/>
        </w:rPr>
        <w:t xml:space="preserve"> years </w:t>
      </w:r>
      <w:r w:rsidR="00091DF0">
        <w:rPr>
          <w:rFonts w:asciiTheme="majorHAnsi" w:hAnsiTheme="majorHAnsi" w:cstheme="majorHAnsi"/>
          <w:sz w:val="22"/>
          <w:szCs w:val="22"/>
        </w:rPr>
        <w:t>(</w:t>
      </w:r>
      <w:r w:rsidR="00233F56">
        <w:rPr>
          <w:rFonts w:asciiTheme="majorHAnsi" w:hAnsiTheme="majorHAnsi" w:cstheme="majorHAnsi"/>
          <w:sz w:val="22"/>
          <w:szCs w:val="22"/>
        </w:rPr>
        <w:t xml:space="preserve">30.5-42.0) </w:t>
      </w:r>
      <w:r w:rsidR="00DC3730">
        <w:rPr>
          <w:rFonts w:asciiTheme="majorHAnsi" w:hAnsiTheme="majorHAnsi" w:cstheme="majorHAnsi"/>
          <w:sz w:val="22"/>
          <w:szCs w:val="22"/>
        </w:rPr>
        <w:t>years</w:t>
      </w:r>
      <w:r w:rsidR="002A55B9">
        <w:rPr>
          <w:rFonts w:asciiTheme="majorHAnsi" w:hAnsiTheme="majorHAnsi" w:cstheme="majorHAnsi"/>
          <w:sz w:val="22"/>
          <w:szCs w:val="22"/>
        </w:rPr>
        <w:t xml:space="preserve"> compared to </w:t>
      </w:r>
      <w:r w:rsidR="00DC3730">
        <w:rPr>
          <w:rFonts w:asciiTheme="majorHAnsi" w:hAnsiTheme="majorHAnsi" w:cstheme="majorHAnsi"/>
          <w:sz w:val="22"/>
          <w:szCs w:val="22"/>
        </w:rPr>
        <w:t xml:space="preserve">37 years </w:t>
      </w:r>
      <w:r w:rsidR="00DC3730" w:rsidRPr="00DC3730">
        <w:rPr>
          <w:rFonts w:asciiTheme="majorHAnsi" w:hAnsiTheme="majorHAnsi" w:cstheme="majorHAnsi"/>
          <w:sz w:val="22"/>
          <w:szCs w:val="22"/>
        </w:rPr>
        <w:t>(32.-43.3)</w:t>
      </w:r>
      <w:r w:rsidR="00001019">
        <w:rPr>
          <w:rFonts w:asciiTheme="majorHAnsi" w:hAnsiTheme="majorHAnsi" w:cstheme="majorHAnsi"/>
          <w:sz w:val="22"/>
          <w:szCs w:val="22"/>
        </w:rPr>
        <w:t xml:space="preserve"> and 37 (33.0-46.0) years </w:t>
      </w:r>
      <w:r w:rsidR="00233F56">
        <w:rPr>
          <w:rFonts w:asciiTheme="majorHAnsi" w:hAnsiTheme="majorHAnsi" w:cstheme="majorHAnsi"/>
          <w:sz w:val="22"/>
          <w:szCs w:val="22"/>
        </w:rPr>
        <w:t>for the</w:t>
      </w:r>
      <w:r w:rsidR="00DC3730">
        <w:rPr>
          <w:rFonts w:asciiTheme="majorHAnsi" w:hAnsiTheme="majorHAnsi" w:cstheme="majorHAnsi"/>
          <w:sz w:val="22"/>
          <w:szCs w:val="22"/>
        </w:rPr>
        <w:t xml:space="preserve"> remaining </w:t>
      </w:r>
      <w:r w:rsidR="002478B9">
        <w:rPr>
          <w:rFonts w:asciiTheme="majorHAnsi" w:hAnsiTheme="majorHAnsi" w:cstheme="majorHAnsi"/>
          <w:sz w:val="22"/>
          <w:szCs w:val="22"/>
        </w:rPr>
        <w:t>tertiles,</w:t>
      </w:r>
      <w:r w:rsidR="00001019">
        <w:rPr>
          <w:rFonts w:asciiTheme="majorHAnsi" w:hAnsiTheme="majorHAnsi" w:cstheme="majorHAnsi"/>
          <w:sz w:val="22"/>
          <w:szCs w:val="22"/>
        </w:rPr>
        <w:t xml:space="preserve"> </w:t>
      </w:r>
      <w:r w:rsidR="00233F56">
        <w:rPr>
          <w:rFonts w:asciiTheme="majorHAnsi" w:hAnsiTheme="majorHAnsi" w:cstheme="majorHAnsi"/>
          <w:sz w:val="22"/>
          <w:szCs w:val="22"/>
        </w:rPr>
        <w:t>respectively.</w:t>
      </w:r>
      <w:r w:rsidR="00001019">
        <w:rPr>
          <w:rFonts w:asciiTheme="majorHAnsi" w:hAnsiTheme="majorHAnsi" w:cstheme="majorHAnsi"/>
          <w:sz w:val="22"/>
          <w:szCs w:val="22"/>
        </w:rPr>
        <w:t xml:space="preserve"> See Table 1.</w:t>
      </w:r>
    </w:p>
    <w:p w14:paraId="0FFF9882" w14:textId="785649AA" w:rsidR="00BC0CEB" w:rsidRDefault="00BC0CEB"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When comparing </w:t>
      </w:r>
      <w:r w:rsidRPr="00201165">
        <w:rPr>
          <w:rFonts w:asciiTheme="majorHAnsi" w:hAnsiTheme="majorHAnsi" w:cstheme="majorHAnsi"/>
          <w:sz w:val="22"/>
          <w:szCs w:val="22"/>
        </w:rPr>
        <w:t xml:space="preserve">patient </w:t>
      </w:r>
      <w:r>
        <w:rPr>
          <w:rFonts w:asciiTheme="majorHAnsi" w:hAnsiTheme="majorHAnsi" w:cstheme="majorHAnsi"/>
          <w:sz w:val="22"/>
          <w:szCs w:val="22"/>
        </w:rPr>
        <w:t xml:space="preserve">characteristics of CD4 counts by tertiles, patients with the lowest CD4 count, were significantly younger at </w:t>
      </w:r>
      <w:r w:rsidR="00091DF0">
        <w:rPr>
          <w:rFonts w:asciiTheme="majorHAnsi" w:hAnsiTheme="majorHAnsi" w:cstheme="majorHAnsi"/>
          <w:sz w:val="22"/>
          <w:szCs w:val="22"/>
        </w:rPr>
        <w:t>enrolment</w:t>
      </w:r>
      <w:r w:rsidR="00DC087D">
        <w:rPr>
          <w:rFonts w:asciiTheme="majorHAnsi" w:hAnsiTheme="majorHAnsi" w:cstheme="majorHAnsi"/>
          <w:sz w:val="22"/>
          <w:szCs w:val="22"/>
        </w:rPr>
        <w:t xml:space="preserve"> 35.0 </w:t>
      </w:r>
      <w:r>
        <w:rPr>
          <w:rFonts w:asciiTheme="majorHAnsi" w:hAnsiTheme="majorHAnsi" w:cstheme="majorHAnsi"/>
          <w:sz w:val="22"/>
          <w:szCs w:val="22"/>
        </w:rPr>
        <w:t>IQR (30.5-42</w:t>
      </w:r>
      <w:r w:rsidR="00091DF0">
        <w:rPr>
          <w:rFonts w:asciiTheme="majorHAnsi" w:hAnsiTheme="majorHAnsi" w:cstheme="majorHAnsi"/>
          <w:sz w:val="22"/>
          <w:szCs w:val="22"/>
        </w:rPr>
        <w:t>)</w:t>
      </w:r>
      <w:r w:rsidR="00DC087D">
        <w:rPr>
          <w:rFonts w:asciiTheme="majorHAnsi" w:hAnsiTheme="majorHAnsi" w:cstheme="majorHAnsi"/>
          <w:sz w:val="22"/>
          <w:szCs w:val="22"/>
        </w:rPr>
        <w:t xml:space="preserve"> compared with</w:t>
      </w:r>
      <w:r w:rsidR="00941881">
        <w:rPr>
          <w:rFonts w:asciiTheme="majorHAnsi" w:hAnsiTheme="majorHAnsi" w:cstheme="majorHAnsi"/>
          <w:sz w:val="22"/>
          <w:szCs w:val="22"/>
        </w:rPr>
        <w:t xml:space="preserve"> 37.0 (32.0-43.3) years and 37.0 (33.0-36.0</w:t>
      </w:r>
      <w:r w:rsidR="00E10D41">
        <w:rPr>
          <w:rFonts w:asciiTheme="majorHAnsi" w:hAnsiTheme="majorHAnsi" w:cstheme="majorHAnsi"/>
          <w:sz w:val="22"/>
          <w:szCs w:val="22"/>
        </w:rPr>
        <w:t>) years;</w:t>
      </w:r>
      <w:r w:rsidR="00091DF0">
        <w:rPr>
          <w:rFonts w:asciiTheme="majorHAnsi" w:hAnsiTheme="majorHAnsi" w:cstheme="majorHAnsi"/>
          <w:sz w:val="22"/>
          <w:szCs w:val="22"/>
        </w:rPr>
        <w:t xml:space="preserve"> </w:t>
      </w:r>
      <w:r w:rsidR="00091DF0" w:rsidRPr="00091DF0">
        <w:rPr>
          <w:rFonts w:asciiTheme="majorHAnsi" w:hAnsiTheme="majorHAnsi" w:cstheme="majorHAnsi"/>
          <w:i/>
          <w:iCs/>
          <w:sz w:val="22"/>
          <w:szCs w:val="22"/>
        </w:rPr>
        <w:t>p</w:t>
      </w:r>
      <w:r>
        <w:rPr>
          <w:rFonts w:asciiTheme="majorHAnsi" w:hAnsiTheme="majorHAnsi" w:cstheme="majorHAnsi"/>
          <w:sz w:val="22"/>
          <w:szCs w:val="22"/>
        </w:rPr>
        <w:t xml:space="preserve">=0.016. </w:t>
      </w:r>
      <w:r w:rsidR="00EF728F">
        <w:rPr>
          <w:rFonts w:asciiTheme="majorHAnsi" w:hAnsiTheme="majorHAnsi" w:cstheme="majorHAnsi"/>
          <w:sz w:val="22"/>
          <w:szCs w:val="22"/>
        </w:rPr>
        <w:t xml:space="preserve">The distribution of </w:t>
      </w:r>
      <w:r>
        <w:rPr>
          <w:rFonts w:asciiTheme="majorHAnsi" w:hAnsiTheme="majorHAnsi" w:cstheme="majorHAnsi"/>
          <w:sz w:val="22"/>
          <w:szCs w:val="22"/>
        </w:rPr>
        <w:t xml:space="preserve">gender and </w:t>
      </w:r>
      <w:r w:rsidR="00EF728F">
        <w:rPr>
          <w:rFonts w:asciiTheme="majorHAnsi" w:hAnsiTheme="majorHAnsi" w:cstheme="majorHAnsi"/>
          <w:sz w:val="22"/>
          <w:szCs w:val="22"/>
        </w:rPr>
        <w:t>ethnicity did not differ</w:t>
      </w:r>
      <w:r>
        <w:rPr>
          <w:rFonts w:asciiTheme="majorHAnsi" w:hAnsiTheme="majorHAnsi" w:cstheme="majorHAnsi"/>
          <w:sz w:val="22"/>
          <w:szCs w:val="22"/>
        </w:rPr>
        <w:t xml:space="preserve"> significantly</w:t>
      </w:r>
      <w:r w:rsidR="00EF728F">
        <w:rPr>
          <w:rFonts w:asciiTheme="majorHAnsi" w:hAnsiTheme="majorHAnsi" w:cstheme="majorHAnsi"/>
          <w:sz w:val="22"/>
          <w:szCs w:val="22"/>
        </w:rPr>
        <w:t xml:space="preserve"> by CD4 count. Duration of illness in days median (IQR) was 14</w:t>
      </w:r>
      <w:r>
        <w:rPr>
          <w:rFonts w:asciiTheme="majorHAnsi" w:hAnsiTheme="majorHAnsi" w:cstheme="majorHAnsi"/>
          <w:sz w:val="22"/>
          <w:szCs w:val="22"/>
        </w:rPr>
        <w:t xml:space="preserve"> </w:t>
      </w:r>
      <w:r w:rsidR="00EF728F">
        <w:rPr>
          <w:rFonts w:asciiTheme="majorHAnsi" w:hAnsiTheme="majorHAnsi" w:cstheme="majorHAnsi"/>
          <w:sz w:val="22"/>
          <w:szCs w:val="22"/>
        </w:rPr>
        <w:t>days</w:t>
      </w:r>
      <w:r>
        <w:rPr>
          <w:rFonts w:asciiTheme="majorHAnsi" w:hAnsiTheme="majorHAnsi" w:cstheme="majorHAnsi"/>
          <w:sz w:val="22"/>
          <w:szCs w:val="22"/>
        </w:rPr>
        <w:t xml:space="preserve"> </w:t>
      </w:r>
      <w:r w:rsidRPr="00777C74">
        <w:rPr>
          <w:rFonts w:asciiTheme="majorHAnsi" w:hAnsiTheme="majorHAnsi" w:cstheme="majorHAnsi"/>
          <w:i/>
          <w:iCs/>
          <w:sz w:val="22"/>
          <w:szCs w:val="22"/>
        </w:rPr>
        <w:t>p</w:t>
      </w:r>
      <w:r>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proofErr w:type="spellStart"/>
      <w:r w:rsidR="00E10D41">
        <w:rPr>
          <w:rFonts w:asciiTheme="majorHAnsi" w:hAnsiTheme="majorHAnsi" w:cstheme="majorHAnsi"/>
          <w:sz w:val="22"/>
          <w:szCs w:val="22"/>
        </w:rPr>
        <w:t>CD4</w:t>
      </w:r>
      <w:proofErr w:type="spellEnd"/>
      <w:r w:rsidR="00E10D41">
        <w:rPr>
          <w:rFonts w:asciiTheme="majorHAnsi" w:hAnsiTheme="majorHAnsi" w:cstheme="majorHAnsi"/>
          <w:sz w:val="22"/>
          <w:szCs w:val="22"/>
        </w:rPr>
        <w:t xml:space="preserve"> counts </w:t>
      </w:r>
      <w:r>
        <w:rPr>
          <w:rFonts w:asciiTheme="majorHAnsi" w:hAnsiTheme="majorHAnsi" w:cstheme="majorHAnsi"/>
          <w:sz w:val="22"/>
          <w:szCs w:val="22"/>
        </w:rPr>
        <w:t xml:space="preserve">had the highest viral load; </w:t>
      </w:r>
      <w:r w:rsidRPr="00777873">
        <w:rPr>
          <w:rFonts w:asciiTheme="majorHAnsi" w:hAnsiTheme="majorHAnsi" w:cstheme="majorHAnsi"/>
          <w:i/>
          <w:iCs/>
          <w:sz w:val="22"/>
          <w:szCs w:val="22"/>
        </w:rPr>
        <w:t>p</w:t>
      </w:r>
      <w:r>
        <w:rPr>
          <w:rFonts w:asciiTheme="majorHAnsi" w:hAnsiTheme="majorHAnsi" w:cstheme="majorHAnsi"/>
          <w:sz w:val="22"/>
          <w:szCs w:val="22"/>
        </w:rPr>
        <w:t>=0.001.</w:t>
      </w:r>
      <w:r w:rsidR="00BA1DB1">
        <w:rPr>
          <w:rFonts w:asciiTheme="majorHAnsi" w:hAnsiTheme="majorHAnsi" w:cstheme="majorHAnsi"/>
          <w:sz w:val="22"/>
          <w:szCs w:val="22"/>
        </w:rPr>
        <w:t xml:space="preserve"> </w:t>
      </w:r>
    </w:p>
    <w:p w14:paraId="738957AB" w14:textId="34ECC955" w:rsidR="00823F0F" w:rsidRPr="00DF24FE" w:rsidRDefault="00EF728F" w:rsidP="00777873">
      <w:pPr>
        <w:pStyle w:val="BodyText"/>
        <w:jc w:val="both"/>
        <w:rPr>
          <w:rFonts w:asciiTheme="majorHAnsi" w:hAnsiTheme="majorHAnsi" w:cstheme="majorHAnsi"/>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The </w:t>
      </w:r>
      <w:r w:rsidR="00FB4574">
        <w:rPr>
          <w:rFonts w:asciiTheme="majorHAnsi" w:hAnsiTheme="majorHAnsi" w:cstheme="majorHAnsi"/>
          <w:sz w:val="22"/>
          <w:szCs w:val="22"/>
        </w:rPr>
        <w:t xml:space="preserve">log </w:t>
      </w:r>
      <w:r>
        <w:rPr>
          <w:rFonts w:asciiTheme="majorHAnsi" w:hAnsiTheme="majorHAnsi" w:cstheme="majorHAnsi"/>
          <w:sz w:val="22"/>
          <w:szCs w:val="22"/>
        </w:rPr>
        <w:t>viral load was higher in the lowest tertile 11.6 (9.3-12.8)</w:t>
      </w:r>
      <w:r w:rsidR="00930D6B">
        <w:rPr>
          <w:rFonts w:asciiTheme="majorHAnsi" w:hAnsiTheme="majorHAnsi" w:cstheme="majorHAnsi"/>
          <w:sz w:val="22"/>
          <w:szCs w:val="22"/>
        </w:rPr>
        <w:t>;</w:t>
      </w:r>
      <w:r w:rsidR="00306526">
        <w:rPr>
          <w:rFonts w:asciiTheme="majorHAnsi" w:hAnsiTheme="majorHAnsi" w:cstheme="majorHAnsi"/>
          <w:sz w:val="22"/>
          <w:szCs w:val="22"/>
        </w:rPr>
        <w:t xml:space="preserve"> </w:t>
      </w:r>
      <w:r w:rsidR="00306526" w:rsidRPr="009E6DE2">
        <w:rPr>
          <w:rFonts w:asciiTheme="majorHAnsi" w:hAnsiTheme="majorHAnsi" w:cstheme="majorHAnsi"/>
          <w:i/>
          <w:iCs/>
          <w:sz w:val="22"/>
          <w:szCs w:val="22"/>
        </w:rPr>
        <w:t>p</w:t>
      </w:r>
      <w:r w:rsidR="00306526">
        <w:rPr>
          <w:rFonts w:asciiTheme="majorHAnsi" w:hAnsiTheme="majorHAnsi" w:cstheme="majorHAnsi"/>
          <w:sz w:val="22"/>
          <w:szCs w:val="22"/>
        </w:rPr>
        <w:t>&lt;0.001. The white cell</w:t>
      </w:r>
      <w:r w:rsidR="00930D6B">
        <w:rPr>
          <w:rFonts w:asciiTheme="majorHAnsi" w:hAnsiTheme="majorHAnsi" w:cstheme="majorHAnsi"/>
          <w:sz w:val="22"/>
          <w:szCs w:val="22"/>
        </w:rPr>
        <w:t xml:space="preserve"> count</w:t>
      </w:r>
      <w:r w:rsidR="00306526">
        <w:rPr>
          <w:rFonts w:asciiTheme="majorHAnsi" w:hAnsiTheme="majorHAnsi" w:cstheme="majorHAnsi"/>
          <w:sz w:val="22"/>
          <w:szCs w:val="22"/>
        </w:rPr>
        <w:t xml:space="preserve">, </w:t>
      </w:r>
      <w:r w:rsidR="002478B9">
        <w:rPr>
          <w:rFonts w:asciiTheme="majorHAnsi" w:hAnsiTheme="majorHAnsi" w:cstheme="majorHAnsi"/>
          <w:sz w:val="22"/>
          <w:szCs w:val="22"/>
        </w:rPr>
        <w:t>lymphocyte and</w:t>
      </w:r>
      <w:r w:rsidR="00306526">
        <w:rPr>
          <w:rFonts w:asciiTheme="majorHAnsi" w:hAnsiTheme="majorHAnsi" w:cstheme="majorHAnsi"/>
          <w:sz w:val="22"/>
          <w:szCs w:val="22"/>
        </w:rPr>
        <w:t xml:space="preserve"> neutrophil counts were lower in the lowest</w:t>
      </w:r>
      <w:r w:rsidR="00BC0CEB">
        <w:rPr>
          <w:rFonts w:asciiTheme="majorHAnsi" w:hAnsiTheme="majorHAnsi" w:cstheme="majorHAnsi"/>
          <w:sz w:val="22"/>
          <w:szCs w:val="22"/>
        </w:rPr>
        <w:t xml:space="preserve"> CD4</w:t>
      </w:r>
      <w:r w:rsidR="00306526">
        <w:rPr>
          <w:rFonts w:asciiTheme="majorHAnsi" w:hAnsiTheme="majorHAnsi" w:cstheme="majorHAnsi"/>
          <w:sz w:val="22"/>
          <w:szCs w:val="22"/>
        </w:rPr>
        <w:t xml:space="preserve"> tertile</w:t>
      </w:r>
      <w:r w:rsidR="007F6B2A">
        <w:rPr>
          <w:rFonts w:asciiTheme="majorHAnsi" w:hAnsiTheme="majorHAnsi" w:cstheme="majorHAnsi"/>
          <w:sz w:val="22"/>
          <w:szCs w:val="22"/>
        </w:rPr>
        <w:t xml:space="preserve">; </w:t>
      </w:r>
      <w:r w:rsidR="00306526">
        <w:rPr>
          <w:rFonts w:asciiTheme="majorHAnsi" w:hAnsiTheme="majorHAnsi" w:cstheme="majorHAnsi"/>
          <w:sz w:val="22"/>
          <w:szCs w:val="22"/>
        </w:rPr>
        <w:t>5.0 (2.9-7.4), 0.6 (0.3-1.3), and 2.4 (0.3-1.3) respectively</w:t>
      </w:r>
      <w:r w:rsidR="007F6B2A">
        <w:rPr>
          <w:rFonts w:asciiTheme="majorHAnsi" w:hAnsiTheme="majorHAnsi" w:cstheme="majorHAnsi"/>
          <w:sz w:val="22"/>
          <w:szCs w:val="22"/>
        </w:rPr>
        <w:t xml:space="preserve"> compared to</w:t>
      </w:r>
      <w:r w:rsidR="00DE78A0">
        <w:rPr>
          <w:rFonts w:asciiTheme="majorHAnsi" w:hAnsiTheme="majorHAnsi" w:cstheme="majorHAnsi"/>
          <w:sz w:val="22"/>
          <w:szCs w:val="22"/>
        </w:rPr>
        <w:t xml:space="preserve"> the remaining tertiles</w:t>
      </w:r>
      <w:r w:rsidR="00306526">
        <w:rPr>
          <w:rFonts w:asciiTheme="majorHAnsi" w:hAnsiTheme="majorHAnsi" w:cstheme="majorHAnsi"/>
          <w:sz w:val="22"/>
          <w:szCs w:val="22"/>
        </w:rPr>
        <w:t>.</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r w:rsidR="00E74EAD">
        <w:rPr>
          <w:rFonts w:asciiTheme="majorHAnsi" w:hAnsiTheme="majorHAnsi" w:cstheme="majorHAnsi"/>
          <w:sz w:val="22"/>
          <w:szCs w:val="22"/>
        </w:rPr>
        <w:t xml:space="preserve">You </w:t>
      </w:r>
      <w:r w:rsidR="00BE3F90">
        <w:rPr>
          <w:rFonts w:asciiTheme="majorHAnsi" w:hAnsiTheme="majorHAnsi" w:cstheme="majorHAnsi"/>
          <w:sz w:val="22"/>
          <w:szCs w:val="22"/>
        </w:rPr>
        <w:t>do not discuss duration of current illness</w:t>
      </w:r>
    </w:p>
    <w:p w14:paraId="234BFC3F" w14:textId="77777777" w:rsidR="00AF3E89" w:rsidRPr="00F83FA2" w:rsidRDefault="00DE48B7" w:rsidP="00DE5C72">
      <w:pPr>
        <w:pStyle w:val="BodyText"/>
        <w:rPr>
          <w:rFonts w:ascii="Arial" w:hAnsi="Arial" w:cs="Arial"/>
          <w:b/>
          <w:sz w:val="22"/>
          <w:szCs w:val="22"/>
        </w:rPr>
      </w:pPr>
      <w:r w:rsidRPr="00F83FA2">
        <w:rPr>
          <w:rFonts w:ascii="Arial" w:hAnsi="Arial" w:cs="Arial"/>
          <w:b/>
          <w:sz w:val="22"/>
          <w:szCs w:val="22"/>
        </w:rPr>
        <w:t xml:space="preserve">Clinical characteristics </w:t>
      </w:r>
    </w:p>
    <w:p w14:paraId="6D0DDEC1" w14:textId="72EDBB48" w:rsidR="00892059" w:rsidRPr="00777C74"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6" w:name="table-1.2"/>
      <w:r w:rsidRPr="00F83FA2">
        <w:rPr>
          <w:rFonts w:ascii="Arial" w:hAnsi="Arial" w:cs="Arial"/>
          <w:iCs/>
          <w:sz w:val="22"/>
          <w:szCs w:val="22"/>
        </w:rPr>
        <w:t xml:space="preserve">Table </w:t>
      </w:r>
      <w:r w:rsidR="00587BAD" w:rsidRPr="00F83FA2">
        <w:rPr>
          <w:rFonts w:ascii="Arial" w:hAnsi="Arial" w:cs="Arial"/>
          <w:iCs/>
          <w:sz w:val="22"/>
          <w:szCs w:val="22"/>
        </w:rPr>
        <w:t>1</w:t>
      </w:r>
      <w:r w:rsidRPr="00F83FA2">
        <w:rPr>
          <w:rFonts w:ascii="Arial" w:hAnsi="Arial" w:cs="Arial"/>
          <w:iCs/>
          <w:sz w:val="22"/>
          <w:szCs w:val="22"/>
        </w:rPr>
        <w:t xml:space="preserve">: Patient presentation by CD4 count </w:t>
      </w:r>
      <w:r w:rsidR="00777C74" w:rsidRPr="00F83FA2">
        <w:rPr>
          <w:rFonts w:ascii="Arial" w:hAnsi="Arial" w:cs="Arial"/>
          <w:iCs/>
          <w:sz w:val="22"/>
          <w:szCs w:val="22"/>
        </w:rPr>
        <w:t xml:space="preserve">in </w:t>
      </w:r>
      <w:proofErr w:type="gramStart"/>
      <w:r w:rsidR="00777C74" w:rsidRPr="00F83FA2">
        <w:rPr>
          <w:rFonts w:ascii="Arial" w:hAnsi="Arial" w:cs="Arial"/>
          <w:iCs/>
          <w:sz w:val="22"/>
          <w:szCs w:val="22"/>
        </w:rPr>
        <w:t>tertiles</w:t>
      </w:r>
      <w:proofErr w:type="gramEnd"/>
    </w:p>
    <w:tbl>
      <w:tblPr>
        <w:tblStyle w:val="PlainTable51"/>
        <w:tblW w:w="0" w:type="auto"/>
        <w:tblLook w:val="0420" w:firstRow="1" w:lastRow="0" w:firstColumn="0" w:lastColumn="0" w:noHBand="0" w:noVBand="1"/>
      </w:tblPr>
      <w:tblGrid>
        <w:gridCol w:w="3093"/>
        <w:gridCol w:w="222"/>
        <w:gridCol w:w="1612"/>
        <w:gridCol w:w="1657"/>
        <w:gridCol w:w="1657"/>
        <w:gridCol w:w="1119"/>
        <w:tblGridChange w:id="7">
          <w:tblGrid>
            <w:gridCol w:w="2970"/>
            <w:gridCol w:w="123"/>
            <w:gridCol w:w="99"/>
            <w:gridCol w:w="123"/>
            <w:gridCol w:w="1500"/>
            <w:gridCol w:w="112"/>
            <w:gridCol w:w="1557"/>
            <w:gridCol w:w="100"/>
            <w:gridCol w:w="1569"/>
            <w:gridCol w:w="88"/>
            <w:gridCol w:w="1119"/>
          </w:tblGrid>
        </w:tblGridChange>
      </w:tblGrid>
      <w:tr w:rsidR="009D039A" w:rsidRPr="00892059" w14:paraId="17FF7FAA" w14:textId="77777777" w:rsidTr="00875BD3">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i w:val="0"/>
                <w:iCs w:val="0"/>
                <w:sz w:val="18"/>
                <w:szCs w:val="18"/>
              </w:rPr>
            </w:pPr>
            <w:r w:rsidRPr="006A542F">
              <w:rPr>
                <w:rFonts w:ascii="Arial" w:eastAsia="Arial" w:hAnsi="Arial" w:cs="Arial"/>
                <w:color w:val="000000"/>
                <w:sz w:val="18"/>
                <w:szCs w:val="18"/>
              </w:rPr>
              <w:t>Variable</w:t>
            </w:r>
          </w:p>
        </w:tc>
        <w:tc>
          <w:tcPr>
            <w:tcW w:w="0" w:type="auto"/>
          </w:tcPr>
          <w:p w14:paraId="2F535420"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0 - 33</w:t>
            </w:r>
            <w:r w:rsidRPr="006A542F">
              <w:rPr>
                <w:rFonts w:ascii="Arial" w:eastAsia="Arial" w:hAnsi="Arial" w:cs="Arial"/>
                <w:color w:val="000000"/>
                <w:sz w:val="18"/>
                <w:szCs w:val="18"/>
              </w:rPr>
              <w:t>, N = 271</w:t>
            </w:r>
            <w:r w:rsidRPr="006A542F">
              <w:rPr>
                <w:rFonts w:ascii="Arial" w:eastAsia="Arial" w:hAnsi="Arial" w:cs="Arial"/>
                <w:color w:val="000000"/>
                <w:sz w:val="18"/>
                <w:szCs w:val="18"/>
                <w:vertAlign w:val="superscript"/>
              </w:rPr>
              <w:t>1</w:t>
            </w:r>
          </w:p>
        </w:tc>
        <w:tc>
          <w:tcPr>
            <w:tcW w:w="0" w:type="auto"/>
          </w:tcPr>
          <w:p w14:paraId="50A56040"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34 - 66</w:t>
            </w:r>
            <w:r w:rsidRPr="006A542F">
              <w:rPr>
                <w:rFonts w:ascii="Arial" w:eastAsia="Arial" w:hAnsi="Arial" w:cs="Arial"/>
                <w:color w:val="000000"/>
                <w:sz w:val="18"/>
                <w:szCs w:val="18"/>
              </w:rPr>
              <w:t>, N = 152</w:t>
            </w:r>
            <w:r w:rsidRPr="006A542F">
              <w:rPr>
                <w:rFonts w:ascii="Arial" w:eastAsia="Arial" w:hAnsi="Arial" w:cs="Arial"/>
                <w:color w:val="000000"/>
                <w:sz w:val="18"/>
                <w:szCs w:val="18"/>
                <w:vertAlign w:val="superscript"/>
              </w:rPr>
              <w:t>1</w:t>
            </w:r>
          </w:p>
        </w:tc>
        <w:tc>
          <w:tcPr>
            <w:tcW w:w="0" w:type="auto"/>
          </w:tcPr>
          <w:p w14:paraId="736A6684"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67 - 100</w:t>
            </w:r>
            <w:r w:rsidRPr="006A542F">
              <w:rPr>
                <w:rFonts w:ascii="Arial" w:eastAsia="Arial" w:hAnsi="Arial" w:cs="Arial"/>
                <w:color w:val="000000"/>
                <w:sz w:val="18"/>
                <w:szCs w:val="18"/>
              </w:rPr>
              <w:t>, N = 119</w:t>
            </w:r>
            <w:r w:rsidRPr="006A542F">
              <w:rPr>
                <w:rFonts w:ascii="Arial" w:eastAsia="Arial" w:hAnsi="Arial" w:cs="Arial"/>
                <w:color w:val="000000"/>
                <w:sz w:val="18"/>
                <w:szCs w:val="18"/>
                <w:vertAlign w:val="superscript"/>
              </w:rPr>
              <w:t>1</w:t>
            </w:r>
          </w:p>
        </w:tc>
        <w:tc>
          <w:tcPr>
            <w:tcW w:w="0" w:type="auto"/>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9D039A" w:rsidRPr="00892059" w14:paraId="003CD20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ascii="Arial" w:eastAsia="Arial" w:hAnsi="Arial" w:cs="Arial"/>
                <w:bCs/>
                <w:color w:val="000000"/>
                <w:sz w:val="18"/>
                <w:szCs w:val="18"/>
              </w:rPr>
              <w:t>Age at enrolment, median (IQR) (years</w:t>
            </w:r>
            <w:r w:rsidR="00DE78A0">
              <w:rPr>
                <w:rFonts w:ascii="Arial" w:eastAsia="Arial" w:hAnsi="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ascii="Arial" w:eastAsia="Arial" w:hAnsi="Arial" w:cs="Arial"/>
                <w:color w:val="000000"/>
                <w:sz w:val="18"/>
                <w:szCs w:val="18"/>
              </w:rPr>
              <w:t>35.0</w:t>
            </w:r>
            <w:r w:rsidRPr="00DE78A0">
              <w:rPr>
                <w:rFonts w:ascii="Arial" w:eastAsia="Arial" w:hAnsi="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37.0 (33.0, 46.0)</w:t>
            </w:r>
          </w:p>
        </w:tc>
        <w:tc>
          <w:tcPr>
            <w:tcW w:w="0" w:type="auto"/>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0.016</w:t>
            </w:r>
          </w:p>
        </w:tc>
      </w:tr>
      <w:tr w:rsidR="009D039A" w:rsidRPr="00892059" w14:paraId="1D29936B" w14:textId="77777777" w:rsidTr="00875BD3">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ascii="Arial" w:eastAsia="Arial" w:hAnsi="Arial" w:cs="Arial"/>
                <w:bCs/>
                <w:color w:val="000000"/>
                <w:sz w:val="18"/>
                <w:szCs w:val="18"/>
              </w:rPr>
              <w:t xml:space="preserve">Gender, </w:t>
            </w:r>
            <w:proofErr w:type="gramStart"/>
            <w:r w:rsidR="00DE78A0" w:rsidRPr="00F83FA2">
              <w:rPr>
                <w:rFonts w:ascii="Arial" w:eastAsia="Arial" w:hAnsi="Arial" w:cs="Arial"/>
                <w:bCs/>
                <w:i/>
                <w:iCs/>
                <w:color w:val="000000"/>
                <w:sz w:val="18"/>
                <w:szCs w:val="18"/>
              </w:rPr>
              <w:t>N</w:t>
            </w:r>
            <w:r w:rsidRPr="00F83FA2">
              <w:rPr>
                <w:rFonts w:ascii="Arial" w:eastAsia="Arial" w:hAnsi="Arial" w:cs="Arial"/>
                <w:bCs/>
                <w:color w:val="000000"/>
                <w:sz w:val="18"/>
                <w:szCs w:val="18"/>
              </w:rPr>
              <w:t>(</w:t>
            </w:r>
            <w:proofErr w:type="gramEnd"/>
            <w:r w:rsidRPr="00F83FA2">
              <w:rPr>
                <w:rFonts w:ascii="Arial" w:eastAsia="Arial" w:hAnsi="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0.3</w:t>
            </w:r>
          </w:p>
        </w:tc>
      </w:tr>
      <w:tr w:rsidR="009D039A" w:rsidRPr="00892059" w14:paraId="3B9F122A"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ascii="Arial" w:eastAsia="Arial" w:hAnsi="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55 (46.6%)</w:t>
            </w:r>
          </w:p>
        </w:tc>
        <w:tc>
          <w:tcPr>
            <w:tcW w:w="0" w:type="auto"/>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875BD3">
        <w:tc>
          <w:tcPr>
            <w:tcW w:w="0" w:type="auto"/>
          </w:tcPr>
          <w:p w14:paraId="6088BA42"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ascii="Arial" w:eastAsia="Arial" w:hAnsi="Arial" w:cs="Arial"/>
                <w:bCs/>
                <w:color w:val="000000"/>
                <w:sz w:val="18"/>
                <w:szCs w:val="18"/>
              </w:rPr>
              <w:t>Male</w:t>
            </w:r>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AA9DD7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134 (49.4%)</w:t>
            </w:r>
          </w:p>
        </w:tc>
        <w:tc>
          <w:tcPr>
            <w:tcW w:w="0" w:type="auto"/>
          </w:tcPr>
          <w:p w14:paraId="11A16AD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67 (44.1%)</w:t>
            </w:r>
          </w:p>
        </w:tc>
        <w:tc>
          <w:tcPr>
            <w:tcW w:w="0" w:type="auto"/>
          </w:tcPr>
          <w:p w14:paraId="788C2FF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63 (53.4%)</w:t>
            </w:r>
          </w:p>
        </w:tc>
        <w:tc>
          <w:tcPr>
            <w:tcW w:w="0" w:type="auto"/>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544D1846"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ascii="Arial" w:eastAsia="Arial" w:hAnsi="Arial" w:cs="Arial"/>
                <w:bCs/>
                <w:color w:val="000000"/>
                <w:sz w:val="18"/>
                <w:szCs w:val="18"/>
              </w:rPr>
              <w:t xml:space="preserve">Ethnicity, </w:t>
            </w:r>
            <w:proofErr w:type="gramStart"/>
            <w:r w:rsidR="00DE78A0" w:rsidRPr="00F83FA2">
              <w:rPr>
                <w:rFonts w:ascii="Arial" w:eastAsia="Arial" w:hAnsi="Arial" w:cs="Arial"/>
                <w:bCs/>
                <w:i/>
                <w:iCs/>
                <w:color w:val="000000"/>
                <w:sz w:val="18"/>
                <w:szCs w:val="18"/>
              </w:rPr>
              <w:t>N</w:t>
            </w:r>
            <w:r w:rsidRPr="00F83FA2">
              <w:rPr>
                <w:rFonts w:ascii="Arial" w:eastAsia="Arial" w:hAnsi="Arial" w:cs="Arial"/>
                <w:bCs/>
                <w:color w:val="000000"/>
                <w:sz w:val="18"/>
                <w:szCs w:val="18"/>
              </w:rPr>
              <w:t>(</w:t>
            </w:r>
            <w:proofErr w:type="gramEnd"/>
            <w:r w:rsidRPr="00F83FA2">
              <w:rPr>
                <w:rFonts w:ascii="Arial" w:eastAsia="Arial" w:hAnsi="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0.3</w:t>
            </w:r>
          </w:p>
        </w:tc>
      </w:tr>
      <w:tr w:rsidR="009D039A" w:rsidRPr="00892059" w14:paraId="16A05F35" w14:textId="77777777" w:rsidTr="00875BD3">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ascii="Arial" w:eastAsia="Arial" w:hAnsi="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89 (74.8%)</w:t>
            </w:r>
          </w:p>
        </w:tc>
        <w:tc>
          <w:tcPr>
            <w:tcW w:w="0" w:type="auto"/>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170E167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ascii="Arial" w:eastAsia="Arial" w:hAnsi="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30 (25.2%)</w:t>
            </w:r>
          </w:p>
        </w:tc>
        <w:tc>
          <w:tcPr>
            <w:tcW w:w="0" w:type="auto"/>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875BD3">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ascii="Arial" w:eastAsia="Arial" w:hAnsi="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ascii="Arial" w:eastAsia="Arial" w:hAnsi="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ascii="Arial" w:eastAsia="Arial" w:hAnsi="Arial" w:cs="Arial"/>
                <w:color w:val="000000"/>
                <w:sz w:val="18"/>
                <w:szCs w:val="18"/>
              </w:rPr>
              <w:t>14.0</w:t>
            </w:r>
            <w:r w:rsidRPr="00DE78A0">
              <w:rPr>
                <w:rFonts w:ascii="Arial" w:eastAsia="Arial" w:hAnsi="Arial" w:cs="Arial"/>
                <w:color w:val="000000"/>
                <w:sz w:val="18"/>
                <w:szCs w:val="18"/>
              </w:rPr>
              <w:t xml:space="preserve"> </w:t>
            </w:r>
            <w:r w:rsidRPr="00F83FA2">
              <w:rPr>
                <w:rFonts w:ascii="Arial" w:eastAsia="Arial" w:hAnsi="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ascii="Arial" w:eastAsia="Arial" w:hAnsi="Arial" w:cs="Arial"/>
                <w:color w:val="000000"/>
                <w:sz w:val="18"/>
                <w:szCs w:val="18"/>
              </w:rPr>
              <w:t>14.0 (7.0, 21.0)</w:t>
            </w:r>
          </w:p>
        </w:tc>
        <w:tc>
          <w:tcPr>
            <w:tcW w:w="0" w:type="auto"/>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ascii="Arial" w:eastAsia="Arial" w:hAnsi="Arial" w:cs="Arial"/>
                <w:b/>
                <w:bCs/>
                <w:color w:val="000000"/>
                <w:sz w:val="18"/>
                <w:szCs w:val="18"/>
              </w:rPr>
              <w:t>0.036</w:t>
            </w:r>
          </w:p>
        </w:tc>
      </w:tr>
      <w:tr w:rsidR="009D039A" w:rsidRPr="00892059" w14:paraId="56084BF5"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ascii="Arial" w:eastAsia="Arial" w:hAnsi="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92 (82.9%)</w:t>
            </w:r>
          </w:p>
        </w:tc>
        <w:tc>
          <w:tcPr>
            <w:tcW w:w="0" w:type="auto"/>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708FDFBD" w14:textId="77777777" w:rsidTr="00875BD3">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ascii="Arial" w:eastAsia="Arial" w:hAnsi="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ascii="Arial" w:eastAsia="Arial" w:hAnsi="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7.3 (3.9, 10.6)</w:t>
            </w:r>
          </w:p>
        </w:tc>
        <w:tc>
          <w:tcPr>
            <w:tcW w:w="0" w:type="auto"/>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&lt;0.001</w:t>
            </w:r>
          </w:p>
        </w:tc>
      </w:tr>
      <w:tr w:rsidR="003E71DC" w:rsidRPr="00892059" w14:paraId="3C6192A2"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ascii="Arial" w:eastAsia="Arial" w:hAnsi="Arial" w:cs="Arial"/>
                <w:bCs/>
                <w:color w:val="000000"/>
                <w:sz w:val="18"/>
                <w:szCs w:val="18"/>
              </w:rPr>
            </w:pPr>
            <w:r>
              <w:rPr>
                <w:rFonts w:ascii="Arial" w:eastAsia="Arial" w:hAnsi="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r>
      <w:tr w:rsidR="009D039A" w:rsidRPr="00892059" w14:paraId="683868B2" w14:textId="77777777" w:rsidTr="00875BD3">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98 (82.4%)</w:t>
            </w:r>
          </w:p>
        </w:tc>
        <w:tc>
          <w:tcPr>
            <w:tcW w:w="0" w:type="auto"/>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0.7</w:t>
            </w:r>
          </w:p>
        </w:tc>
      </w:tr>
      <w:tr w:rsidR="009D039A" w:rsidRPr="00892059" w14:paraId="458EB3DC"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5715717E"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Cryptococcus neoformans</w:t>
            </w:r>
          </w:p>
        </w:tc>
        <w:tc>
          <w:tcPr>
            <w:tcW w:w="0" w:type="auto"/>
          </w:tcPr>
          <w:p w14:paraId="6CAFE02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375DA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16 (5.9%)</w:t>
            </w:r>
          </w:p>
        </w:tc>
        <w:tc>
          <w:tcPr>
            <w:tcW w:w="0" w:type="auto"/>
          </w:tcPr>
          <w:p w14:paraId="0B582E5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 (3.3%)</w:t>
            </w:r>
          </w:p>
        </w:tc>
        <w:tc>
          <w:tcPr>
            <w:tcW w:w="0" w:type="auto"/>
          </w:tcPr>
          <w:p w14:paraId="50F66BE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 (7.6%)</w:t>
            </w:r>
          </w:p>
        </w:tc>
        <w:tc>
          <w:tcPr>
            <w:tcW w:w="0" w:type="auto"/>
          </w:tcPr>
          <w:p w14:paraId="1895CAB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0.3</w:t>
            </w:r>
          </w:p>
        </w:tc>
      </w:tr>
      <w:tr w:rsidR="009D039A" w:rsidRPr="00892059" w14:paraId="252C0CDD" w14:textId="77777777" w:rsidTr="00875BD3">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 (10.9%)</w:t>
            </w:r>
          </w:p>
        </w:tc>
        <w:tc>
          <w:tcPr>
            <w:tcW w:w="0" w:type="auto"/>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0.9</w:t>
            </w:r>
          </w:p>
        </w:tc>
      </w:tr>
      <w:tr w:rsidR="009D039A" w:rsidRPr="00892059" w14:paraId="0EAF6AC3"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25F635EE"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Staph aureus</w:t>
            </w:r>
          </w:p>
        </w:tc>
        <w:tc>
          <w:tcPr>
            <w:tcW w:w="0" w:type="auto"/>
          </w:tcPr>
          <w:p w14:paraId="717FB56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AF39E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(0.4%)</w:t>
            </w:r>
          </w:p>
        </w:tc>
        <w:tc>
          <w:tcPr>
            <w:tcW w:w="0" w:type="auto"/>
          </w:tcPr>
          <w:p w14:paraId="5F1A92D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1980D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7EC9618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&gt;0.9</w:t>
            </w:r>
          </w:p>
        </w:tc>
      </w:tr>
      <w:tr w:rsidR="009D039A" w:rsidRPr="00892059" w14:paraId="614C2B2C" w14:textId="77777777" w:rsidTr="00875BD3">
        <w:tc>
          <w:tcPr>
            <w:tcW w:w="0" w:type="auto"/>
          </w:tcPr>
          <w:p w14:paraId="7A9F71E9"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ascii="Arial" w:eastAsia="Arial" w:hAnsi="Arial" w:cs="Arial"/>
                <w:bCs/>
                <w:color w:val="000000"/>
                <w:sz w:val="18"/>
                <w:szCs w:val="18"/>
              </w:rPr>
              <w:t>Kaposis</w:t>
            </w:r>
            <w:proofErr w:type="spellEnd"/>
            <w:r w:rsidRPr="00F83FA2">
              <w:rPr>
                <w:rFonts w:ascii="Arial" w:eastAsia="Arial" w:hAnsi="Arial" w:cs="Arial"/>
                <w:bCs/>
                <w:color w:val="000000"/>
                <w:sz w:val="18"/>
                <w:szCs w:val="18"/>
              </w:rPr>
              <w:t xml:space="preserve"> sarcoma</w:t>
            </w:r>
          </w:p>
        </w:tc>
        <w:tc>
          <w:tcPr>
            <w:tcW w:w="0" w:type="auto"/>
          </w:tcPr>
          <w:p w14:paraId="51E1E4E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09174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 (2.2%)</w:t>
            </w:r>
          </w:p>
        </w:tc>
        <w:tc>
          <w:tcPr>
            <w:tcW w:w="0" w:type="auto"/>
          </w:tcPr>
          <w:p w14:paraId="07352B5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1DCBBDE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2C41544F" w14:textId="77777777" w:rsidR="009D039A" w:rsidRPr="00777C74"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ascii="Arial" w:eastAsia="Arial" w:hAnsi="Arial" w:cs="Arial"/>
                <w:color w:val="000000"/>
                <w:sz w:val="18"/>
                <w:szCs w:val="18"/>
              </w:rPr>
              <w:t>0.055</w:t>
            </w:r>
          </w:p>
        </w:tc>
      </w:tr>
      <w:tr w:rsidR="009D039A" w:rsidRPr="00892059" w14:paraId="0682AAE5"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422113F8"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Cytomegalovirus</w:t>
            </w:r>
          </w:p>
        </w:tc>
        <w:tc>
          <w:tcPr>
            <w:tcW w:w="0" w:type="auto"/>
          </w:tcPr>
          <w:p w14:paraId="0A07FAE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265903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4D5B459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418A36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6E4C7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5AA785D1" w14:textId="77777777" w:rsidTr="00875BD3">
        <w:tc>
          <w:tcPr>
            <w:tcW w:w="0" w:type="auto"/>
          </w:tcPr>
          <w:p w14:paraId="5DE2C35E" w14:textId="5E6A69CD"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H</w:t>
            </w:r>
            <w:r w:rsidR="00091DF0" w:rsidRPr="00F83FA2">
              <w:rPr>
                <w:rFonts w:ascii="Arial" w:eastAsia="Arial" w:hAnsi="Arial" w:cs="Arial"/>
                <w:bCs/>
                <w:color w:val="000000"/>
                <w:sz w:val="18"/>
                <w:szCs w:val="18"/>
              </w:rPr>
              <w:t>erpes simplex virus</w:t>
            </w:r>
          </w:p>
        </w:tc>
        <w:tc>
          <w:tcPr>
            <w:tcW w:w="0" w:type="auto"/>
          </w:tcPr>
          <w:p w14:paraId="5F6DE5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08A3EC0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 (1.1%)</w:t>
            </w:r>
          </w:p>
        </w:tc>
        <w:tc>
          <w:tcPr>
            <w:tcW w:w="0" w:type="auto"/>
          </w:tcPr>
          <w:p w14:paraId="13A2491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(2.6%)</w:t>
            </w:r>
          </w:p>
        </w:tc>
        <w:tc>
          <w:tcPr>
            <w:tcW w:w="0" w:type="auto"/>
          </w:tcPr>
          <w:p w14:paraId="53D9F56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(0.8%)</w:t>
            </w:r>
          </w:p>
        </w:tc>
        <w:tc>
          <w:tcPr>
            <w:tcW w:w="0" w:type="auto"/>
          </w:tcPr>
          <w:p w14:paraId="6BA9582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0.4</w:t>
            </w:r>
          </w:p>
        </w:tc>
      </w:tr>
      <w:tr w:rsidR="009D039A" w:rsidRPr="00892059" w14:paraId="4A5ACF6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67C57EDC" w14:textId="0E7C0E39"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Hep</w:t>
            </w:r>
            <w:r w:rsidR="00777C74" w:rsidRPr="00F83FA2">
              <w:rPr>
                <w:rFonts w:ascii="Arial" w:eastAsia="Arial" w:hAnsi="Arial" w:cs="Arial"/>
                <w:bCs/>
                <w:color w:val="000000"/>
                <w:sz w:val="18"/>
                <w:szCs w:val="18"/>
              </w:rPr>
              <w:t xml:space="preserve">atitis </w:t>
            </w:r>
            <w:r w:rsidRPr="00F83FA2">
              <w:rPr>
                <w:rFonts w:ascii="Arial" w:eastAsia="Arial" w:hAnsi="Arial" w:cs="Arial"/>
                <w:bCs/>
                <w:color w:val="000000"/>
                <w:sz w:val="18"/>
                <w:szCs w:val="18"/>
              </w:rPr>
              <w:t>B</w:t>
            </w:r>
          </w:p>
        </w:tc>
        <w:tc>
          <w:tcPr>
            <w:tcW w:w="0" w:type="auto"/>
          </w:tcPr>
          <w:p w14:paraId="1EA0B9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086691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 (3.3%)</w:t>
            </w:r>
          </w:p>
        </w:tc>
        <w:tc>
          <w:tcPr>
            <w:tcW w:w="0" w:type="auto"/>
          </w:tcPr>
          <w:p w14:paraId="61D9950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 (5.3%)</w:t>
            </w:r>
          </w:p>
        </w:tc>
        <w:tc>
          <w:tcPr>
            <w:tcW w:w="0" w:type="auto"/>
          </w:tcPr>
          <w:p w14:paraId="7337B7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(0.8%)</w:t>
            </w:r>
          </w:p>
        </w:tc>
        <w:tc>
          <w:tcPr>
            <w:tcW w:w="0" w:type="auto"/>
          </w:tcPr>
          <w:p w14:paraId="3B947BB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0.13</w:t>
            </w:r>
          </w:p>
        </w:tc>
      </w:tr>
      <w:tr w:rsidR="009D039A" w:rsidRPr="00892059" w14:paraId="0022E72B" w14:textId="77777777" w:rsidTr="00875BD3">
        <w:tc>
          <w:tcPr>
            <w:tcW w:w="0" w:type="auto"/>
          </w:tcPr>
          <w:p w14:paraId="18D39DE7"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commentRangeStart w:id="8"/>
            <w:r w:rsidRPr="00F83FA2">
              <w:rPr>
                <w:rFonts w:ascii="Arial" w:eastAsia="Arial" w:hAnsi="Arial" w:cs="Arial"/>
                <w:bCs/>
                <w:color w:val="000000"/>
                <w:sz w:val="18"/>
                <w:szCs w:val="18"/>
              </w:rPr>
              <w:t>Candida</w:t>
            </w:r>
          </w:p>
        </w:tc>
        <w:tc>
          <w:tcPr>
            <w:tcW w:w="0" w:type="auto"/>
          </w:tcPr>
          <w:p w14:paraId="095D679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56A0E3E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21 (7.7%)</w:t>
            </w:r>
          </w:p>
        </w:tc>
        <w:tc>
          <w:tcPr>
            <w:tcW w:w="0" w:type="auto"/>
          </w:tcPr>
          <w:p w14:paraId="75550B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11 (7.2%)</w:t>
            </w:r>
          </w:p>
        </w:tc>
        <w:tc>
          <w:tcPr>
            <w:tcW w:w="0" w:type="auto"/>
          </w:tcPr>
          <w:p w14:paraId="5A9DCF1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 (1.7%)</w:t>
            </w:r>
          </w:p>
        </w:tc>
        <w:tc>
          <w:tcPr>
            <w:tcW w:w="0" w:type="auto"/>
          </w:tcPr>
          <w:p w14:paraId="731ED01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0.064</w:t>
            </w:r>
            <w:commentRangeEnd w:id="8"/>
            <w:r w:rsidR="00AA211A">
              <w:rPr>
                <w:rStyle w:val="CommentReference"/>
                <w:rFonts w:ascii="Arial" w:hAnsi="Arial"/>
              </w:rPr>
              <w:commentReference w:id="8"/>
            </w:r>
          </w:p>
        </w:tc>
      </w:tr>
      <w:tr w:rsidR="009D039A" w:rsidRPr="00892059" w14:paraId="20E23871"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560B0F32" w14:textId="11994F32"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G</w:t>
            </w:r>
            <w:r w:rsidR="00777C74" w:rsidRPr="00F83FA2">
              <w:rPr>
                <w:rFonts w:ascii="Arial" w:eastAsia="Arial" w:hAnsi="Arial" w:cs="Arial"/>
                <w:bCs/>
                <w:color w:val="000000"/>
                <w:sz w:val="18"/>
                <w:szCs w:val="18"/>
              </w:rPr>
              <w:t>astroenteritis</w:t>
            </w:r>
          </w:p>
        </w:tc>
        <w:tc>
          <w:tcPr>
            <w:tcW w:w="0" w:type="auto"/>
          </w:tcPr>
          <w:p w14:paraId="0152E25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42738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12 (4.4%)</w:t>
            </w:r>
          </w:p>
        </w:tc>
        <w:tc>
          <w:tcPr>
            <w:tcW w:w="0" w:type="auto"/>
          </w:tcPr>
          <w:p w14:paraId="1FBBE0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7 (4.6%)</w:t>
            </w:r>
          </w:p>
        </w:tc>
        <w:tc>
          <w:tcPr>
            <w:tcW w:w="0" w:type="auto"/>
          </w:tcPr>
          <w:p w14:paraId="0593086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(3.4%)</w:t>
            </w:r>
          </w:p>
        </w:tc>
        <w:tc>
          <w:tcPr>
            <w:tcW w:w="0" w:type="auto"/>
          </w:tcPr>
          <w:p w14:paraId="74B6B8F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0.9</w:t>
            </w:r>
          </w:p>
        </w:tc>
      </w:tr>
      <w:tr w:rsidR="009D039A" w:rsidRPr="00892059" w14:paraId="55B29398" w14:textId="77777777" w:rsidTr="00875BD3">
        <w:tc>
          <w:tcPr>
            <w:tcW w:w="0" w:type="auto"/>
          </w:tcPr>
          <w:p w14:paraId="219C0BC3" w14:textId="77777777"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ascii="Arial" w:hAnsi="Arial" w:cs="Arial"/>
                <w:bCs/>
                <w:sz w:val="18"/>
                <w:szCs w:val="18"/>
              </w:rPr>
            </w:pPr>
            <w:r w:rsidRPr="00F83FA2">
              <w:rPr>
                <w:rFonts w:ascii="Arial" w:eastAsia="Arial" w:hAnsi="Arial" w:cs="Arial"/>
                <w:bCs/>
                <w:color w:val="000000"/>
                <w:sz w:val="18"/>
                <w:szCs w:val="18"/>
              </w:rPr>
              <w:t>Parvo B19</w:t>
            </w:r>
          </w:p>
        </w:tc>
        <w:tc>
          <w:tcPr>
            <w:tcW w:w="0" w:type="auto"/>
          </w:tcPr>
          <w:p w14:paraId="7A7C00F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1C7A6F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035C86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0FA6A55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07229B7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20962F0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3ED521FC" w14:textId="77777777"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ascii="Arial" w:hAnsi="Arial" w:cs="Arial"/>
                <w:bCs/>
                <w:sz w:val="18"/>
                <w:szCs w:val="18"/>
              </w:rPr>
            </w:pPr>
            <w:r w:rsidRPr="00F83FA2">
              <w:rPr>
                <w:rFonts w:ascii="Arial" w:eastAsia="Arial" w:hAnsi="Arial" w:cs="Arial"/>
                <w:bCs/>
                <w:color w:val="000000"/>
                <w:sz w:val="18"/>
                <w:szCs w:val="18"/>
              </w:rPr>
              <w:t>Syphilis</w:t>
            </w:r>
          </w:p>
        </w:tc>
        <w:tc>
          <w:tcPr>
            <w:tcW w:w="0" w:type="auto"/>
          </w:tcPr>
          <w:p w14:paraId="11858C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C23820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 (3.0%)</w:t>
            </w:r>
          </w:p>
        </w:tc>
        <w:tc>
          <w:tcPr>
            <w:tcW w:w="0" w:type="auto"/>
          </w:tcPr>
          <w:p w14:paraId="0941019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7 (4.6%)</w:t>
            </w:r>
          </w:p>
        </w:tc>
        <w:tc>
          <w:tcPr>
            <w:tcW w:w="0" w:type="auto"/>
          </w:tcPr>
          <w:p w14:paraId="1DE7DC8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(0.8%)</w:t>
            </w:r>
          </w:p>
        </w:tc>
        <w:tc>
          <w:tcPr>
            <w:tcW w:w="0" w:type="auto"/>
          </w:tcPr>
          <w:p w14:paraId="6303B7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0.2</w:t>
            </w:r>
          </w:p>
        </w:tc>
      </w:tr>
      <w:tr w:rsidR="009D039A" w:rsidRPr="00892059" w14:paraId="17F4FF3A" w14:textId="77777777" w:rsidTr="00875BD3">
        <w:tc>
          <w:tcPr>
            <w:tcW w:w="0" w:type="auto"/>
          </w:tcPr>
          <w:p w14:paraId="3C9713E8" w14:textId="3369C33A" w:rsidR="009D039A" w:rsidRPr="00F83FA2" w:rsidRDefault="00777C74"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ascii="Arial" w:hAnsi="Arial" w:cs="Arial"/>
                <w:bCs/>
                <w:sz w:val="18"/>
                <w:szCs w:val="18"/>
              </w:rPr>
            </w:pPr>
            <w:r w:rsidRPr="00F83FA2">
              <w:rPr>
                <w:rFonts w:ascii="Arial" w:eastAsia="Arial" w:hAnsi="Arial" w:cs="Arial"/>
                <w:bCs/>
                <w:color w:val="000000"/>
                <w:sz w:val="18"/>
                <w:szCs w:val="18"/>
              </w:rPr>
              <w:t>Bacterial</w:t>
            </w:r>
            <w:r w:rsidR="009D039A" w:rsidRPr="00F83FA2">
              <w:rPr>
                <w:rFonts w:ascii="Arial" w:eastAsia="Arial" w:hAnsi="Arial" w:cs="Arial"/>
                <w:bCs/>
                <w:color w:val="000000"/>
                <w:sz w:val="18"/>
                <w:szCs w:val="18"/>
              </w:rPr>
              <w:t xml:space="preserve"> </w:t>
            </w:r>
            <w:r w:rsidR="00091DF0" w:rsidRPr="00F83FA2">
              <w:rPr>
                <w:rFonts w:ascii="Arial" w:eastAsia="Arial" w:hAnsi="Arial" w:cs="Arial"/>
                <w:bCs/>
                <w:color w:val="000000"/>
                <w:sz w:val="18"/>
                <w:szCs w:val="18"/>
              </w:rPr>
              <w:t>meningitis</w:t>
            </w:r>
          </w:p>
        </w:tc>
        <w:tc>
          <w:tcPr>
            <w:tcW w:w="0" w:type="auto"/>
          </w:tcPr>
          <w:p w14:paraId="0AE3887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B41924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 (1.1%)</w:t>
            </w:r>
          </w:p>
        </w:tc>
        <w:tc>
          <w:tcPr>
            <w:tcW w:w="0" w:type="auto"/>
          </w:tcPr>
          <w:p w14:paraId="0D9626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5449519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 (1.7%)</w:t>
            </w:r>
          </w:p>
        </w:tc>
        <w:tc>
          <w:tcPr>
            <w:tcW w:w="0" w:type="auto"/>
          </w:tcPr>
          <w:p w14:paraId="1BCCB97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0.8</w:t>
            </w:r>
          </w:p>
        </w:tc>
      </w:tr>
      <w:tr w:rsidR="009D039A" w:rsidRPr="00892059" w14:paraId="627299BD"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2CF00F7D" w14:textId="651F5A78"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ascii="Arial" w:hAnsi="Arial" w:cs="Arial"/>
                <w:bCs/>
                <w:sz w:val="18"/>
                <w:szCs w:val="18"/>
              </w:rPr>
            </w:pPr>
            <w:r w:rsidRPr="00F83FA2">
              <w:rPr>
                <w:rFonts w:ascii="Arial" w:eastAsia="Arial" w:hAnsi="Arial" w:cs="Arial"/>
                <w:bCs/>
                <w:color w:val="000000"/>
                <w:sz w:val="18"/>
                <w:szCs w:val="18"/>
              </w:rPr>
              <w:lastRenderedPageBreak/>
              <w:t>U</w:t>
            </w:r>
            <w:r w:rsidR="00777C74" w:rsidRPr="00F83FA2">
              <w:rPr>
                <w:rFonts w:ascii="Arial" w:eastAsia="Arial" w:hAnsi="Arial" w:cs="Arial"/>
                <w:bCs/>
                <w:color w:val="000000"/>
                <w:sz w:val="18"/>
                <w:szCs w:val="18"/>
              </w:rPr>
              <w:t>rinary tract infection</w:t>
            </w:r>
          </w:p>
        </w:tc>
        <w:tc>
          <w:tcPr>
            <w:tcW w:w="0" w:type="auto"/>
          </w:tcPr>
          <w:p w14:paraId="108F09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2BFF6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(1.5%)</w:t>
            </w:r>
          </w:p>
        </w:tc>
        <w:tc>
          <w:tcPr>
            <w:tcW w:w="0" w:type="auto"/>
          </w:tcPr>
          <w:p w14:paraId="796CF91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649D75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 (2.5%)</w:t>
            </w:r>
          </w:p>
        </w:tc>
        <w:tc>
          <w:tcPr>
            <w:tcW w:w="0" w:type="auto"/>
          </w:tcPr>
          <w:p w14:paraId="07B915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0.13</w:t>
            </w:r>
          </w:p>
        </w:tc>
      </w:tr>
      <w:tr w:rsidR="009D039A" w:rsidRPr="00892059" w14:paraId="48CFEE5C" w14:textId="77777777" w:rsidTr="00875BD3">
        <w:tc>
          <w:tcPr>
            <w:tcW w:w="0" w:type="auto"/>
          </w:tcPr>
          <w:p w14:paraId="6180CA0A" w14:textId="7EDE979D"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ascii="Arial" w:hAnsi="Arial" w:cs="Arial"/>
                <w:bCs/>
                <w:sz w:val="18"/>
                <w:szCs w:val="18"/>
              </w:rPr>
            </w:pPr>
            <w:r w:rsidRPr="00F83FA2">
              <w:rPr>
                <w:rFonts w:ascii="Arial" w:eastAsia="Arial" w:hAnsi="Arial" w:cs="Arial"/>
                <w:bCs/>
                <w:color w:val="000000"/>
                <w:sz w:val="18"/>
                <w:szCs w:val="18"/>
              </w:rPr>
              <w:t>P</w:t>
            </w:r>
            <w:r w:rsidR="00777C74" w:rsidRPr="00F83FA2">
              <w:rPr>
                <w:rFonts w:ascii="Arial" w:eastAsia="Arial" w:hAnsi="Arial" w:cs="Arial"/>
                <w:bCs/>
                <w:color w:val="000000"/>
                <w:sz w:val="18"/>
                <w:szCs w:val="18"/>
              </w:rPr>
              <w:t xml:space="preserve">neumocystis </w:t>
            </w:r>
            <w:proofErr w:type="spellStart"/>
            <w:r w:rsidR="00777C74" w:rsidRPr="00F83FA2">
              <w:rPr>
                <w:rFonts w:ascii="Arial" w:eastAsia="Arial" w:hAnsi="Arial" w:cs="Arial"/>
                <w:bCs/>
                <w:color w:val="000000"/>
                <w:sz w:val="18"/>
                <w:szCs w:val="18"/>
              </w:rPr>
              <w:t>Jiroveci</w:t>
            </w:r>
            <w:proofErr w:type="spellEnd"/>
            <w:r w:rsidR="00777C74" w:rsidRPr="00F83FA2">
              <w:rPr>
                <w:rFonts w:ascii="Arial" w:eastAsia="Arial" w:hAnsi="Arial" w:cs="Arial"/>
                <w:bCs/>
                <w:color w:val="000000"/>
                <w:sz w:val="18"/>
                <w:szCs w:val="18"/>
              </w:rPr>
              <w:t xml:space="preserve"> Pneumonia</w:t>
            </w:r>
          </w:p>
        </w:tc>
        <w:tc>
          <w:tcPr>
            <w:tcW w:w="0" w:type="auto"/>
          </w:tcPr>
          <w:p w14:paraId="24D3CE6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958BA3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(1.5%)</w:t>
            </w:r>
          </w:p>
        </w:tc>
        <w:tc>
          <w:tcPr>
            <w:tcW w:w="0" w:type="auto"/>
          </w:tcPr>
          <w:p w14:paraId="6BECB06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7238A39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01E8534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79B0C115"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6BF82D44" w14:textId="5812D582" w:rsidR="009D039A" w:rsidRPr="00F83FA2"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ascii="Arial" w:hAnsi="Arial" w:cs="Arial"/>
                <w:bCs/>
                <w:sz w:val="18"/>
                <w:szCs w:val="18"/>
              </w:rPr>
            </w:pPr>
            <w:r w:rsidRPr="00F83FA2">
              <w:rPr>
                <w:rFonts w:ascii="Arial" w:eastAsia="Arial" w:hAnsi="Arial" w:cs="Arial"/>
                <w:bCs/>
                <w:color w:val="000000"/>
                <w:sz w:val="18"/>
                <w:szCs w:val="18"/>
              </w:rPr>
              <w:t>COVID-19</w:t>
            </w:r>
          </w:p>
        </w:tc>
        <w:tc>
          <w:tcPr>
            <w:tcW w:w="0" w:type="auto"/>
          </w:tcPr>
          <w:p w14:paraId="2AED85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B03B4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(0.4%)</w:t>
            </w:r>
          </w:p>
        </w:tc>
        <w:tc>
          <w:tcPr>
            <w:tcW w:w="0" w:type="auto"/>
          </w:tcPr>
          <w:p w14:paraId="082FB15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28B25A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5D3948F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&gt;0.9</w:t>
            </w:r>
          </w:p>
        </w:tc>
      </w:tr>
      <w:tr w:rsidR="009D039A" w:rsidRPr="00892059" w14:paraId="75280207" w14:textId="77777777" w:rsidTr="00875BD3">
        <w:tc>
          <w:tcPr>
            <w:tcW w:w="0" w:type="auto"/>
          </w:tcPr>
          <w:p w14:paraId="0CEC39EB" w14:textId="77777777" w:rsidR="009D039A" w:rsidRPr="00E74EAD"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Neurocysticercosis</w:t>
            </w:r>
          </w:p>
        </w:tc>
        <w:tc>
          <w:tcPr>
            <w:tcW w:w="0" w:type="auto"/>
          </w:tcPr>
          <w:p w14:paraId="5D76A6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416A9A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(0.4%)</w:t>
            </w:r>
          </w:p>
        </w:tc>
        <w:tc>
          <w:tcPr>
            <w:tcW w:w="0" w:type="auto"/>
          </w:tcPr>
          <w:p w14:paraId="647674A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2F6726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23364C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&gt;0.9</w:t>
            </w:r>
          </w:p>
        </w:tc>
      </w:tr>
      <w:tr w:rsidR="002C4840" w:rsidRPr="00892059" w14:paraId="71767EE9"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16928766" w14:textId="2B903DC8" w:rsidR="002C4840" w:rsidRPr="002C4840" w:rsidRDefault="00470E2F" w:rsidP="001C0071">
            <w:pPr>
              <w:pBdr>
                <w:top w:val="none" w:sz="0" w:space="0" w:color="000000"/>
                <w:left w:val="none" w:sz="0" w:space="0" w:color="000000"/>
                <w:bottom w:val="none" w:sz="0" w:space="0" w:color="000000"/>
                <w:right w:val="none" w:sz="0" w:space="0" w:color="000000"/>
              </w:pBdr>
              <w:spacing w:before="100" w:after="100"/>
              <w:ind w:left="100" w:right="102"/>
              <w:contextualSpacing/>
              <w:rPr>
                <w:rFonts w:ascii="Arial" w:eastAsia="Arial" w:hAnsi="Arial" w:cs="Arial"/>
                <w:bCs/>
                <w:color w:val="000000"/>
                <w:sz w:val="18"/>
                <w:szCs w:val="18"/>
              </w:rPr>
            </w:pPr>
            <w:r>
              <w:rPr>
                <w:rFonts w:ascii="Arial" w:eastAsia="Arial" w:hAnsi="Arial" w:cs="Arial"/>
                <w:bCs/>
                <w:color w:val="000000"/>
                <w:sz w:val="18"/>
                <w:szCs w:val="18"/>
              </w:rPr>
              <w:t xml:space="preserve">Haematological </w:t>
            </w:r>
            <w:r w:rsidR="0032686C">
              <w:rPr>
                <w:rFonts w:ascii="Arial" w:eastAsia="Arial" w:hAnsi="Arial" w:cs="Arial"/>
                <w:bCs/>
                <w:color w:val="000000"/>
                <w:sz w:val="18"/>
                <w:szCs w:val="18"/>
              </w:rPr>
              <w:t>parameters</w:t>
            </w:r>
          </w:p>
        </w:tc>
        <w:tc>
          <w:tcPr>
            <w:tcW w:w="0" w:type="auto"/>
          </w:tcPr>
          <w:p w14:paraId="0E611459"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D5647F7" w14:textId="77777777" w:rsidR="002C4840" w:rsidRPr="002C484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21399F6"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50633EE"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A0308D4" w14:textId="77777777" w:rsidR="002C4840" w:rsidRPr="007D2F80" w:rsidRDefault="002C4840"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b/>
                <w:bCs/>
                <w:color w:val="000000"/>
                <w:sz w:val="18"/>
                <w:szCs w:val="18"/>
              </w:rPr>
            </w:pPr>
          </w:p>
        </w:tc>
      </w:tr>
      <w:tr w:rsidR="009D039A" w:rsidRPr="00892059" w14:paraId="0ACA3DC9" w14:textId="77777777" w:rsidTr="00875BD3">
        <w:tc>
          <w:tcPr>
            <w:tcW w:w="0" w:type="auto"/>
          </w:tcPr>
          <w:p w14:paraId="1AE2B271" w14:textId="77777777" w:rsidR="009D039A" w:rsidRPr="00E74EAD"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 xml:space="preserve">White </w:t>
            </w:r>
            <w:proofErr w:type="gramStart"/>
            <w:r w:rsidRPr="00F83FA2">
              <w:rPr>
                <w:rFonts w:ascii="Arial" w:eastAsia="Arial" w:hAnsi="Arial" w:cs="Arial"/>
                <w:bCs/>
                <w:color w:val="000000"/>
                <w:sz w:val="18"/>
                <w:szCs w:val="18"/>
              </w:rPr>
              <w:t>cell</w:t>
            </w:r>
            <w:proofErr w:type="gramEnd"/>
            <w:r w:rsidRPr="00F83FA2">
              <w:rPr>
                <w:rFonts w:ascii="Arial" w:eastAsia="Arial" w:hAnsi="Arial" w:cs="Arial"/>
                <w:bCs/>
                <w:color w:val="000000"/>
                <w:sz w:val="18"/>
                <w:szCs w:val="18"/>
              </w:rPr>
              <w:t xml:space="preserve"> count X10</w:t>
            </w:r>
            <w:r w:rsidRPr="00F83FA2">
              <w:rPr>
                <w:rFonts w:ascii="Arial" w:eastAsia="Arial" w:hAnsi="Arial" w:cs="Arial"/>
                <w:bCs/>
                <w:color w:val="000000"/>
                <w:sz w:val="18"/>
                <w:szCs w:val="18"/>
                <w:vertAlign w:val="superscript"/>
              </w:rPr>
              <w:t>9</w:t>
            </w:r>
          </w:p>
        </w:tc>
        <w:tc>
          <w:tcPr>
            <w:tcW w:w="0" w:type="auto"/>
          </w:tcPr>
          <w:p w14:paraId="05E462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D846E61"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ascii="Arial" w:eastAsia="Arial" w:hAnsi="Arial" w:cs="Arial"/>
                <w:color w:val="000000"/>
                <w:sz w:val="18"/>
                <w:szCs w:val="18"/>
              </w:rPr>
              <w:t>5.0 (2.9, 7.4)</w:t>
            </w:r>
          </w:p>
        </w:tc>
        <w:tc>
          <w:tcPr>
            <w:tcW w:w="0" w:type="auto"/>
          </w:tcPr>
          <w:p w14:paraId="6C8B6CA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5.8 (4.2, 8.4)</w:t>
            </w:r>
          </w:p>
        </w:tc>
        <w:tc>
          <w:tcPr>
            <w:tcW w:w="0" w:type="auto"/>
          </w:tcPr>
          <w:p w14:paraId="3BD3642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6.8 (4.5, 9.7)</w:t>
            </w:r>
          </w:p>
        </w:tc>
        <w:tc>
          <w:tcPr>
            <w:tcW w:w="0" w:type="auto"/>
          </w:tcPr>
          <w:p w14:paraId="37B73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&lt;0.001</w:t>
            </w:r>
          </w:p>
        </w:tc>
      </w:tr>
      <w:tr w:rsidR="009D039A" w:rsidRPr="00892059" w14:paraId="0B52E387"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0BB1113A" w14:textId="77777777" w:rsidR="009D039A" w:rsidRPr="00E74EAD"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ascii="Arial" w:eastAsia="Arial" w:hAnsi="Arial" w:cs="Arial"/>
                <w:bCs/>
                <w:color w:val="000000"/>
                <w:sz w:val="18"/>
                <w:szCs w:val="18"/>
              </w:rPr>
              <w:t>Lymphocyte count X10</w:t>
            </w:r>
            <w:r w:rsidRPr="00F83FA2">
              <w:rPr>
                <w:rFonts w:ascii="Arial" w:eastAsia="Arial" w:hAnsi="Arial" w:cs="Arial"/>
                <w:bCs/>
                <w:color w:val="000000"/>
                <w:sz w:val="18"/>
                <w:szCs w:val="18"/>
                <w:vertAlign w:val="superscript"/>
              </w:rPr>
              <w:t>9</w:t>
            </w:r>
          </w:p>
        </w:tc>
        <w:tc>
          <w:tcPr>
            <w:tcW w:w="0" w:type="auto"/>
          </w:tcPr>
          <w:p w14:paraId="22EEA34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F3D37E2" w14:textId="77777777" w:rsidR="009D039A" w:rsidRPr="00E74EAD"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ascii="Arial" w:eastAsia="Arial" w:hAnsi="Arial" w:cs="Arial"/>
                <w:color w:val="000000"/>
                <w:sz w:val="18"/>
                <w:szCs w:val="18"/>
              </w:rPr>
              <w:t>0</w:t>
            </w:r>
            <w:r w:rsidRPr="00F83FA2">
              <w:rPr>
                <w:rFonts w:ascii="Arial" w:eastAsia="Arial" w:hAnsi="Arial" w:cs="Arial"/>
                <w:color w:val="000000"/>
                <w:sz w:val="18"/>
                <w:szCs w:val="18"/>
              </w:rPr>
              <w:t>.6 (0.3, 1.3)</w:t>
            </w:r>
          </w:p>
        </w:tc>
        <w:tc>
          <w:tcPr>
            <w:tcW w:w="0" w:type="auto"/>
          </w:tcPr>
          <w:p w14:paraId="7A95B36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0.9 (0.5, 5.8)</w:t>
            </w:r>
          </w:p>
        </w:tc>
        <w:tc>
          <w:tcPr>
            <w:tcW w:w="0" w:type="auto"/>
          </w:tcPr>
          <w:p w14:paraId="5C0FD87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 (0.8, 3.0)</w:t>
            </w:r>
          </w:p>
        </w:tc>
        <w:tc>
          <w:tcPr>
            <w:tcW w:w="0" w:type="auto"/>
          </w:tcPr>
          <w:p w14:paraId="66EF74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0.011</w:t>
            </w:r>
          </w:p>
        </w:tc>
      </w:tr>
      <w:tr w:rsidR="00124D94" w:rsidRPr="00892059" w14:paraId="76701D27" w14:textId="77777777" w:rsidTr="00875BD3">
        <w:trPr>
          <w:ins w:id="9" w:author="Joseph Sempa" w:date="2024-07-12T13:22:00Z" w16du:dateUtc="2024-07-12T11:22:00Z"/>
        </w:trPr>
        <w:tc>
          <w:tcPr>
            <w:tcW w:w="0" w:type="auto"/>
          </w:tcPr>
          <w:p w14:paraId="1510B12D" w14:textId="3DD3EF17" w:rsidR="00124D94" w:rsidRPr="00F83FA2"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right"/>
              <w:rPr>
                <w:ins w:id="10" w:author="Joseph Sempa" w:date="2024-07-12T13:22:00Z" w16du:dateUtc="2024-07-12T11:22:00Z"/>
                <w:rFonts w:ascii="Arial" w:eastAsia="Arial" w:hAnsi="Arial" w:cs="Arial"/>
                <w:bCs/>
                <w:color w:val="000000"/>
                <w:sz w:val="18"/>
                <w:szCs w:val="18"/>
              </w:rPr>
            </w:pPr>
            <w:ins w:id="11" w:author="Joseph Sempa" w:date="2024-07-12T13:23:00Z" w16du:dateUtc="2024-07-12T11:23:00Z">
              <w:r w:rsidRPr="00F83FA2">
                <w:rPr>
                  <w:rFonts w:ascii="Arial" w:eastAsia="Arial" w:hAnsi="Arial" w:cs="Arial"/>
                  <w:bCs/>
                  <w:color w:val="000000"/>
                  <w:sz w:val="18"/>
                  <w:szCs w:val="18"/>
                </w:rPr>
                <w:t>Neutrophils</w:t>
              </w:r>
              <w:r>
                <w:rPr>
                  <w:rFonts w:ascii="Arial" w:eastAsia="Arial" w:hAnsi="Arial" w:cs="Arial"/>
                  <w:bCs/>
                  <w:color w:val="000000"/>
                  <w:sz w:val="18"/>
                  <w:szCs w:val="18"/>
                </w:rPr>
                <w:t xml:space="preserve"> X10</w:t>
              </w:r>
              <w:r w:rsidRPr="00F83FA2">
                <w:rPr>
                  <w:rFonts w:ascii="Arial" w:eastAsia="Arial" w:hAnsi="Arial" w:cs="Arial"/>
                  <w:bCs/>
                  <w:color w:val="000000"/>
                  <w:sz w:val="18"/>
                  <w:szCs w:val="18"/>
                  <w:vertAlign w:val="superscript"/>
                </w:rPr>
                <w:t>9</w:t>
              </w:r>
            </w:ins>
          </w:p>
        </w:tc>
        <w:tc>
          <w:tcPr>
            <w:tcW w:w="0" w:type="auto"/>
          </w:tcPr>
          <w:p w14:paraId="3C69D634"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2" w:author="Joseph Sempa" w:date="2024-07-12T13:22:00Z" w16du:dateUtc="2024-07-12T11:22:00Z"/>
                <w:rFonts w:ascii="Arial" w:eastAsia="Arial" w:hAnsi="Arial" w:cs="Arial"/>
                <w:color w:val="000000"/>
                <w:sz w:val="18"/>
                <w:szCs w:val="18"/>
              </w:rPr>
            </w:pPr>
          </w:p>
        </w:tc>
        <w:tc>
          <w:tcPr>
            <w:tcW w:w="0" w:type="auto"/>
          </w:tcPr>
          <w:p w14:paraId="434B4DFA" w14:textId="06881F0C" w:rsidR="00124D94" w:rsidRPr="00E74EAD"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3" w:author="Joseph Sempa" w:date="2024-07-12T13:22:00Z" w16du:dateUtc="2024-07-12T11:22:00Z"/>
                <w:rFonts w:ascii="Arial" w:eastAsia="Arial" w:hAnsi="Arial" w:cs="Arial"/>
                <w:color w:val="000000"/>
                <w:sz w:val="18"/>
                <w:szCs w:val="18"/>
              </w:rPr>
            </w:pPr>
            <w:ins w:id="14" w:author="Joseph Sempa" w:date="2024-07-12T13:23:00Z" w16du:dateUtc="2024-07-12T11:23:00Z">
              <w:r w:rsidRPr="00F83FA2">
                <w:rPr>
                  <w:rFonts w:ascii="Arial" w:eastAsia="Arial" w:hAnsi="Arial" w:cs="Arial"/>
                  <w:color w:val="000000"/>
                  <w:sz w:val="18"/>
                  <w:szCs w:val="18"/>
                </w:rPr>
                <w:t>2.4 (1.0, 5.9)</w:t>
              </w:r>
            </w:ins>
          </w:p>
        </w:tc>
        <w:tc>
          <w:tcPr>
            <w:tcW w:w="0" w:type="auto"/>
          </w:tcPr>
          <w:p w14:paraId="3AFB356E" w14:textId="2F1BD319"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5" w:author="Joseph Sempa" w:date="2024-07-12T13:22:00Z" w16du:dateUtc="2024-07-12T11:22:00Z"/>
                <w:rFonts w:ascii="Arial" w:eastAsia="Arial" w:hAnsi="Arial" w:cs="Arial"/>
                <w:color w:val="000000"/>
                <w:sz w:val="18"/>
                <w:szCs w:val="18"/>
              </w:rPr>
            </w:pPr>
            <w:commentRangeStart w:id="16"/>
            <w:commentRangeStart w:id="17"/>
            <w:ins w:id="18" w:author="Joseph Sempa" w:date="2024-07-12T13:23:00Z" w16du:dateUtc="2024-07-12T11:23:00Z">
              <w:r w:rsidRPr="007D2F80">
                <w:rPr>
                  <w:rFonts w:ascii="Arial" w:eastAsia="Arial" w:hAnsi="Arial" w:cs="Arial"/>
                  <w:color w:val="000000"/>
                  <w:sz w:val="18"/>
                  <w:szCs w:val="18"/>
                </w:rPr>
                <w:t>6.6 (2.8, 15.7)</w:t>
              </w:r>
              <w:commentRangeEnd w:id="16"/>
              <w:r>
                <w:rPr>
                  <w:rStyle w:val="CommentReference"/>
                  <w:rFonts w:ascii="Arial" w:hAnsi="Arial"/>
                </w:rPr>
                <w:commentReference w:id="16"/>
              </w:r>
            </w:ins>
            <w:commentRangeEnd w:id="17"/>
            <w:ins w:id="19" w:author="Joseph Sempa" w:date="2024-07-12T13:26:00Z" w16du:dateUtc="2024-07-12T11:26:00Z">
              <w:r>
                <w:rPr>
                  <w:rStyle w:val="CommentReference"/>
                  <w:rFonts w:ascii="Arial" w:hAnsi="Arial"/>
                </w:rPr>
                <w:commentReference w:id="17"/>
              </w:r>
            </w:ins>
          </w:p>
        </w:tc>
        <w:tc>
          <w:tcPr>
            <w:tcW w:w="0" w:type="auto"/>
          </w:tcPr>
          <w:p w14:paraId="523D8CFC" w14:textId="56D2472C"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20" w:author="Joseph Sempa" w:date="2024-07-12T13:22:00Z" w16du:dateUtc="2024-07-12T11:22:00Z"/>
                <w:rFonts w:ascii="Arial" w:eastAsia="Arial" w:hAnsi="Arial" w:cs="Arial"/>
                <w:color w:val="000000"/>
                <w:sz w:val="18"/>
                <w:szCs w:val="18"/>
              </w:rPr>
            </w:pPr>
            <w:ins w:id="21" w:author="Joseph Sempa" w:date="2024-07-12T13:23:00Z" w16du:dateUtc="2024-07-12T11:23:00Z">
              <w:r w:rsidRPr="007D2F80">
                <w:rPr>
                  <w:rFonts w:ascii="Arial" w:eastAsia="Arial" w:hAnsi="Arial" w:cs="Arial"/>
                  <w:color w:val="000000"/>
                  <w:sz w:val="18"/>
                  <w:szCs w:val="18"/>
                </w:rPr>
                <w:t>5.1 (2.9, 11.5)</w:t>
              </w:r>
            </w:ins>
          </w:p>
        </w:tc>
        <w:tc>
          <w:tcPr>
            <w:tcW w:w="0" w:type="auto"/>
          </w:tcPr>
          <w:p w14:paraId="1E567917" w14:textId="5C0135C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22" w:author="Joseph Sempa" w:date="2024-07-12T13:22:00Z" w16du:dateUtc="2024-07-12T11:22:00Z"/>
                <w:rFonts w:ascii="Arial" w:eastAsia="Arial" w:hAnsi="Arial" w:cs="Arial"/>
                <w:b/>
                <w:bCs/>
                <w:color w:val="000000"/>
                <w:sz w:val="18"/>
                <w:szCs w:val="18"/>
              </w:rPr>
            </w:pPr>
            <w:ins w:id="23" w:author="Joseph Sempa" w:date="2024-07-12T13:23:00Z" w16du:dateUtc="2024-07-12T11:23:00Z">
              <w:r w:rsidRPr="007D2F80">
                <w:rPr>
                  <w:rFonts w:ascii="Arial" w:eastAsia="Arial" w:hAnsi="Arial" w:cs="Arial"/>
                  <w:b/>
                  <w:bCs/>
                  <w:color w:val="000000"/>
                  <w:sz w:val="18"/>
                  <w:szCs w:val="18"/>
                </w:rPr>
                <w:t>0.002</w:t>
              </w:r>
            </w:ins>
          </w:p>
        </w:tc>
      </w:tr>
      <w:tr w:rsidR="00124D94" w:rsidRPr="00892059" w14:paraId="23B22CE0" w14:textId="77777777" w:rsidTr="00795E58">
        <w:trPr>
          <w:cnfStyle w:val="000000100000" w:firstRow="0" w:lastRow="0" w:firstColumn="0" w:lastColumn="0" w:oddVBand="0" w:evenVBand="0" w:oddHBand="1" w:evenHBand="0" w:firstRowFirstColumn="0" w:firstRowLastColumn="0" w:lastRowFirstColumn="0" w:lastRowLastColumn="0"/>
          <w:ins w:id="24" w:author="Joseph Sempa" w:date="2024-07-12T13:22:00Z" w16du:dateUtc="2024-07-12T11:22:00Z"/>
        </w:trPr>
        <w:tc>
          <w:tcPr>
            <w:tcW w:w="0" w:type="auto"/>
            <w:tcBorders>
              <w:top w:val="none" w:sz="0" w:space="0" w:color="000000"/>
              <w:left w:val="none" w:sz="0" w:space="0" w:color="000000"/>
              <w:bottom w:val="none" w:sz="0" w:space="0" w:color="000000"/>
              <w:right w:val="none" w:sz="0" w:space="0" w:color="000000"/>
            </w:tcBorders>
            <w:shd w:val="clear" w:color="auto" w:fill="FFFFFF"/>
          </w:tcPr>
          <w:p w14:paraId="3E0EEDCE" w14:textId="20E91983" w:rsidR="00124D94" w:rsidRPr="00F83FA2"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rPr>
                <w:ins w:id="25" w:author="Joseph Sempa" w:date="2024-07-12T13:22:00Z" w16du:dateUtc="2024-07-12T11:22:00Z"/>
                <w:rFonts w:ascii="Arial" w:eastAsia="Arial" w:hAnsi="Arial" w:cs="Arial"/>
                <w:bCs/>
                <w:color w:val="000000"/>
                <w:sz w:val="18"/>
                <w:szCs w:val="18"/>
              </w:rPr>
              <w:pPrChange w:id="26" w:author="Joseph Sempa" w:date="2024-07-12T13:25:00Z" w16du:dateUtc="2024-07-12T11:25:00Z">
                <w:pPr>
                  <w:pBdr>
                    <w:top w:val="none" w:sz="0" w:space="0" w:color="000000"/>
                    <w:left w:val="none" w:sz="0" w:space="0" w:color="000000"/>
                    <w:bottom w:val="none" w:sz="0" w:space="0" w:color="000000"/>
                    <w:right w:val="none" w:sz="0" w:space="0" w:color="000000"/>
                  </w:pBdr>
                  <w:spacing w:before="100" w:after="100"/>
                  <w:ind w:left="100" w:right="102"/>
                  <w:contextualSpacing/>
                  <w:jc w:val="right"/>
                </w:pPr>
              </w:pPrChange>
            </w:pPr>
            <w:ins w:id="27" w:author="Joseph Sempa" w:date="2024-07-12T13:25:00Z" w16du:dateUtc="2024-07-12T11:25:00Z">
              <w:r w:rsidRPr="00124D94">
                <w:rPr>
                  <w:rFonts w:ascii="Arial" w:eastAsia="Arial" w:hAnsi="Arial" w:cs="Arial"/>
                  <w:bCs/>
                  <w:color w:val="000000"/>
                  <w:sz w:val="18"/>
                  <w:szCs w:val="18"/>
                  <w:rPrChange w:id="28" w:author="Joseph Sempa" w:date="2024-07-12T13:25:00Z" w16du:dateUtc="2024-07-12T11:25:00Z">
                    <w:rPr>
                      <w:rFonts w:ascii="Arial" w:eastAsia="Arial" w:hAnsi="Arial" w:cs="Arial"/>
                      <w:b/>
                      <w:color w:val="000000"/>
                      <w:sz w:val="22"/>
                      <w:szCs w:val="22"/>
                    </w:rPr>
                  </w:rPrChange>
                </w:rPr>
                <w:t>ART exposure</w:t>
              </w:r>
            </w:ins>
          </w:p>
        </w:tc>
        <w:tc>
          <w:tcPr>
            <w:tcW w:w="0" w:type="auto"/>
          </w:tcPr>
          <w:p w14:paraId="5DC5CD1A"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29" w:author="Joseph Sempa" w:date="2024-07-12T13:22:00Z" w16du:dateUtc="2024-07-12T11:22:00Z"/>
                <w:rFonts w:ascii="Arial" w:eastAsia="Arial" w:hAnsi="Arial" w:cs="Arial"/>
                <w:color w:val="000000"/>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Pr>
          <w:p w14:paraId="085A5369" w14:textId="4AB94F44" w:rsidR="00124D94" w:rsidRPr="00E74EAD"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30" w:author="Joseph Sempa" w:date="2024-07-12T13:22:00Z" w16du:dateUtc="2024-07-12T11:22:00Z"/>
                <w:rFonts w:ascii="Arial" w:eastAsia="Arial" w:hAnsi="Arial" w:cs="Arial"/>
                <w:color w:val="000000"/>
                <w:sz w:val="18"/>
                <w:szCs w:val="18"/>
              </w:rPr>
            </w:pPr>
            <w:ins w:id="31" w:author="Joseph Sempa" w:date="2024-07-12T13:24:00Z" w16du:dateUtc="2024-07-12T11:24:00Z">
              <w:r w:rsidRPr="00124D94">
                <w:rPr>
                  <w:rFonts w:ascii="Arial" w:eastAsia="Arial" w:hAnsi="Arial" w:cs="Arial"/>
                  <w:color w:val="000000"/>
                  <w:sz w:val="18"/>
                  <w:szCs w:val="18"/>
                  <w:rPrChange w:id="32" w:author="Joseph Sempa" w:date="2024-07-12T13:25:00Z" w16du:dateUtc="2024-07-12T11:25:00Z">
                    <w:rPr>
                      <w:rFonts w:ascii="Arial" w:eastAsia="Arial" w:hAnsi="Arial" w:cs="Arial"/>
                      <w:color w:val="000000"/>
                      <w:sz w:val="22"/>
                      <w:szCs w:val="22"/>
                    </w:rPr>
                  </w:rPrChange>
                </w:rPr>
                <w:t>101 (37.3%)</w:t>
              </w:r>
            </w:ins>
          </w:p>
        </w:tc>
        <w:tc>
          <w:tcPr>
            <w:tcW w:w="0" w:type="auto"/>
            <w:tcBorders>
              <w:top w:val="none" w:sz="0" w:space="0" w:color="000000"/>
              <w:left w:val="none" w:sz="0" w:space="0" w:color="000000"/>
              <w:bottom w:val="none" w:sz="0" w:space="0" w:color="000000"/>
              <w:right w:val="none" w:sz="0" w:space="0" w:color="000000"/>
            </w:tcBorders>
            <w:shd w:val="clear" w:color="auto" w:fill="FFFFFF"/>
          </w:tcPr>
          <w:p w14:paraId="0C3EAB61" w14:textId="4222C82F"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33" w:author="Joseph Sempa" w:date="2024-07-12T13:22:00Z" w16du:dateUtc="2024-07-12T11:22:00Z"/>
                <w:rFonts w:ascii="Arial" w:eastAsia="Arial" w:hAnsi="Arial" w:cs="Arial"/>
                <w:color w:val="000000"/>
                <w:sz w:val="18"/>
                <w:szCs w:val="18"/>
              </w:rPr>
            </w:pPr>
            <w:ins w:id="34" w:author="Joseph Sempa" w:date="2024-07-12T13:24:00Z" w16du:dateUtc="2024-07-12T11:24:00Z">
              <w:r w:rsidRPr="00124D94">
                <w:rPr>
                  <w:rFonts w:ascii="Arial" w:eastAsia="Arial" w:hAnsi="Arial" w:cs="Arial"/>
                  <w:color w:val="000000"/>
                  <w:sz w:val="18"/>
                  <w:szCs w:val="18"/>
                  <w:rPrChange w:id="35" w:author="Joseph Sempa" w:date="2024-07-12T13:25:00Z" w16du:dateUtc="2024-07-12T11:25:00Z">
                    <w:rPr>
                      <w:rFonts w:ascii="Arial" w:eastAsia="Arial" w:hAnsi="Arial" w:cs="Arial"/>
                      <w:color w:val="000000"/>
                      <w:sz w:val="22"/>
                      <w:szCs w:val="22"/>
                    </w:rPr>
                  </w:rPrChange>
                </w:rPr>
                <w:t>62 (40.8%)</w:t>
              </w:r>
            </w:ins>
          </w:p>
        </w:tc>
        <w:tc>
          <w:tcPr>
            <w:tcW w:w="0" w:type="auto"/>
            <w:tcBorders>
              <w:top w:val="none" w:sz="0" w:space="0" w:color="000000"/>
              <w:left w:val="none" w:sz="0" w:space="0" w:color="000000"/>
              <w:bottom w:val="none" w:sz="0" w:space="0" w:color="000000"/>
              <w:right w:val="none" w:sz="0" w:space="0" w:color="000000"/>
            </w:tcBorders>
            <w:shd w:val="clear" w:color="auto" w:fill="FFFFFF"/>
          </w:tcPr>
          <w:p w14:paraId="5B415F9C" w14:textId="4B667CCE"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36" w:author="Joseph Sempa" w:date="2024-07-12T13:22:00Z" w16du:dateUtc="2024-07-12T11:22:00Z"/>
                <w:rFonts w:ascii="Arial" w:eastAsia="Arial" w:hAnsi="Arial" w:cs="Arial"/>
                <w:color w:val="000000"/>
                <w:sz w:val="18"/>
                <w:szCs w:val="18"/>
              </w:rPr>
            </w:pPr>
            <w:ins w:id="37" w:author="Joseph Sempa" w:date="2024-07-12T13:24:00Z" w16du:dateUtc="2024-07-12T11:24:00Z">
              <w:r w:rsidRPr="00124D94">
                <w:rPr>
                  <w:rFonts w:ascii="Arial" w:eastAsia="Arial" w:hAnsi="Arial" w:cs="Arial"/>
                  <w:color w:val="000000"/>
                  <w:sz w:val="18"/>
                  <w:szCs w:val="18"/>
                  <w:rPrChange w:id="38" w:author="Joseph Sempa" w:date="2024-07-12T13:25:00Z" w16du:dateUtc="2024-07-12T11:25:00Z">
                    <w:rPr>
                      <w:rFonts w:ascii="Arial" w:eastAsia="Arial" w:hAnsi="Arial" w:cs="Arial"/>
                      <w:color w:val="000000"/>
                      <w:sz w:val="22"/>
                      <w:szCs w:val="22"/>
                    </w:rPr>
                  </w:rPrChange>
                </w:rPr>
                <w:t>44 (37.0%)</w:t>
              </w:r>
            </w:ins>
          </w:p>
        </w:tc>
        <w:tc>
          <w:tcPr>
            <w:tcW w:w="0" w:type="auto"/>
            <w:tcBorders>
              <w:top w:val="none" w:sz="0" w:space="0" w:color="000000"/>
              <w:left w:val="none" w:sz="0" w:space="0" w:color="000000"/>
              <w:bottom w:val="none" w:sz="0" w:space="0" w:color="000000"/>
              <w:right w:val="none" w:sz="0" w:space="0" w:color="000000"/>
            </w:tcBorders>
            <w:shd w:val="clear" w:color="auto" w:fill="FFFFFF"/>
          </w:tcPr>
          <w:p w14:paraId="75FDC66D" w14:textId="35CEBA7C"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39" w:author="Joseph Sempa" w:date="2024-07-12T13:22:00Z" w16du:dateUtc="2024-07-12T11:22:00Z"/>
                <w:rFonts w:ascii="Arial" w:eastAsia="Arial" w:hAnsi="Arial" w:cs="Arial"/>
                <w:color w:val="000000"/>
                <w:sz w:val="18"/>
                <w:szCs w:val="18"/>
                <w:rPrChange w:id="40" w:author="Joseph Sempa" w:date="2024-07-12T13:25:00Z" w16du:dateUtc="2024-07-12T11:25:00Z">
                  <w:rPr>
                    <w:ins w:id="41" w:author="Joseph Sempa" w:date="2024-07-12T13:22:00Z" w16du:dateUtc="2024-07-12T11:22:00Z"/>
                    <w:rFonts w:ascii="Arial" w:eastAsia="Arial" w:hAnsi="Arial" w:cs="Arial"/>
                    <w:b/>
                    <w:bCs/>
                    <w:color w:val="000000"/>
                    <w:sz w:val="18"/>
                    <w:szCs w:val="18"/>
                  </w:rPr>
                </w:rPrChange>
              </w:rPr>
            </w:pPr>
            <w:ins w:id="42" w:author="Joseph Sempa" w:date="2024-07-12T13:24:00Z" w16du:dateUtc="2024-07-12T11:24:00Z">
              <w:r w:rsidRPr="00124D94">
                <w:rPr>
                  <w:rFonts w:ascii="Arial" w:eastAsia="Arial" w:hAnsi="Arial" w:cs="Arial"/>
                  <w:color w:val="000000"/>
                  <w:sz w:val="18"/>
                  <w:szCs w:val="18"/>
                  <w:rPrChange w:id="43" w:author="Joseph Sempa" w:date="2024-07-12T13:25:00Z" w16du:dateUtc="2024-07-12T11:25:00Z">
                    <w:rPr>
                      <w:rFonts w:ascii="Arial" w:eastAsia="Arial" w:hAnsi="Arial" w:cs="Arial"/>
                      <w:color w:val="000000"/>
                      <w:sz w:val="22"/>
                      <w:szCs w:val="22"/>
                    </w:rPr>
                  </w:rPrChange>
                </w:rPr>
                <w:t>0.7</w:t>
              </w:r>
            </w:ins>
          </w:p>
        </w:tc>
      </w:tr>
      <w:tr w:rsidR="00124D94" w:rsidRPr="00892059" w14:paraId="4F29D632" w14:textId="77777777" w:rsidTr="00795E58">
        <w:tblPrEx>
          <w:tblW w:w="0" w:type="auto"/>
          <w:tblLook w:val="0420" w:firstRow="1" w:lastRow="0" w:firstColumn="0" w:lastColumn="0" w:noHBand="0" w:noVBand="1"/>
          <w:tblPrExChange w:id="44" w:author="Joseph Sempa" w:date="2024-07-12T13:25:00Z" w16du:dateUtc="2024-07-12T11:25:00Z">
            <w:tblPrEx>
              <w:tblW w:w="0" w:type="auto"/>
              <w:tblLook w:val="0420" w:firstRow="1" w:lastRow="0" w:firstColumn="0" w:lastColumn="0" w:noHBand="0" w:noVBand="1"/>
            </w:tblPrEx>
          </w:tblPrExChange>
        </w:tblPrEx>
        <w:trPr>
          <w:ins w:id="45" w:author="Joseph Sempa" w:date="2024-07-12T13:22:00Z" w16du:dateUtc="2024-07-12T11:22:00Z"/>
        </w:trPr>
        <w:tc>
          <w:tcPr>
            <w:tcW w:w="0" w:type="auto"/>
            <w:tcBorders>
              <w:top w:val="none" w:sz="0" w:space="0" w:color="000000"/>
              <w:left w:val="none" w:sz="0" w:space="0" w:color="000000"/>
              <w:bottom w:val="none" w:sz="0" w:space="0" w:color="000000"/>
              <w:right w:val="none" w:sz="0" w:space="0" w:color="000000"/>
            </w:tcBorders>
            <w:shd w:val="clear" w:color="auto" w:fill="FFFFFF"/>
            <w:tcPrChange w:id="46" w:author="Joseph Sempa" w:date="2024-07-12T13:25:00Z" w16du:dateUtc="2024-07-12T11:25:00Z">
              <w:tcPr>
                <w:tcW w:w="0" w:type="auto"/>
              </w:tcPr>
            </w:tcPrChange>
          </w:tcPr>
          <w:p w14:paraId="6AEDA234" w14:textId="29847D06" w:rsidR="00124D94" w:rsidRPr="00F83FA2"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rPr>
                <w:ins w:id="47" w:author="Joseph Sempa" w:date="2024-07-12T13:22:00Z" w16du:dateUtc="2024-07-12T11:22:00Z"/>
                <w:rFonts w:ascii="Arial" w:eastAsia="Arial" w:hAnsi="Arial" w:cs="Arial"/>
                <w:bCs/>
                <w:color w:val="000000"/>
                <w:sz w:val="18"/>
                <w:szCs w:val="18"/>
              </w:rPr>
              <w:pPrChange w:id="48" w:author="Joseph Sempa" w:date="2024-07-12T13:25:00Z" w16du:dateUtc="2024-07-12T11:25:00Z">
                <w:pPr>
                  <w:pBdr>
                    <w:top w:val="none" w:sz="0" w:space="0" w:color="000000"/>
                    <w:left w:val="none" w:sz="0" w:space="0" w:color="000000"/>
                    <w:bottom w:val="none" w:sz="0" w:space="0" w:color="000000"/>
                    <w:right w:val="none" w:sz="0" w:space="0" w:color="000000"/>
                  </w:pBdr>
                  <w:spacing w:before="100" w:after="100"/>
                  <w:ind w:left="100" w:right="102"/>
                  <w:contextualSpacing/>
                  <w:jc w:val="right"/>
                </w:pPr>
              </w:pPrChange>
            </w:pPr>
            <w:ins w:id="49" w:author="Joseph Sempa" w:date="2024-07-12T13:25:00Z" w16du:dateUtc="2024-07-12T11:25:00Z">
              <w:r w:rsidRPr="00124D94">
                <w:rPr>
                  <w:rFonts w:ascii="Arial" w:eastAsia="Arial" w:hAnsi="Arial" w:cs="Arial"/>
                  <w:bCs/>
                  <w:color w:val="000000"/>
                  <w:sz w:val="18"/>
                  <w:szCs w:val="18"/>
                  <w:rPrChange w:id="50" w:author="Joseph Sempa" w:date="2024-07-12T13:25:00Z" w16du:dateUtc="2024-07-12T11:25:00Z">
                    <w:rPr>
                      <w:rFonts w:ascii="Arial" w:eastAsia="Arial" w:hAnsi="Arial" w:cs="Arial"/>
                      <w:b/>
                      <w:color w:val="000000"/>
                      <w:sz w:val="22"/>
                      <w:szCs w:val="22"/>
                    </w:rPr>
                  </w:rPrChange>
                </w:rPr>
                <w:t>Kidney medication</w:t>
              </w:r>
            </w:ins>
          </w:p>
        </w:tc>
        <w:tc>
          <w:tcPr>
            <w:tcW w:w="0" w:type="auto"/>
            <w:tcPrChange w:id="51" w:author="Joseph Sempa" w:date="2024-07-12T13:25:00Z" w16du:dateUtc="2024-07-12T11:25:00Z">
              <w:tcPr>
                <w:tcW w:w="0" w:type="auto"/>
                <w:gridSpan w:val="2"/>
              </w:tcPr>
            </w:tcPrChange>
          </w:tcPr>
          <w:p w14:paraId="39748493"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52" w:author="Joseph Sempa" w:date="2024-07-12T13:22:00Z" w16du:dateUtc="2024-07-12T11:22:00Z"/>
                <w:rFonts w:ascii="Arial" w:eastAsia="Arial" w:hAnsi="Arial" w:cs="Arial"/>
                <w:color w:val="000000"/>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PrChange w:id="53"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460ED398" w14:textId="56D5041B" w:rsidR="00124D94" w:rsidRPr="00E74EAD"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54" w:author="Joseph Sempa" w:date="2024-07-12T13:22:00Z" w16du:dateUtc="2024-07-12T11:22:00Z"/>
                <w:rFonts w:ascii="Arial" w:eastAsia="Arial" w:hAnsi="Arial" w:cs="Arial"/>
                <w:color w:val="000000"/>
                <w:sz w:val="18"/>
                <w:szCs w:val="18"/>
              </w:rPr>
            </w:pPr>
            <w:ins w:id="55" w:author="Joseph Sempa" w:date="2024-07-12T13:24:00Z" w16du:dateUtc="2024-07-12T11:24:00Z">
              <w:r w:rsidRPr="00124D94">
                <w:rPr>
                  <w:rFonts w:ascii="Arial" w:eastAsia="Arial" w:hAnsi="Arial" w:cs="Arial"/>
                  <w:color w:val="000000"/>
                  <w:sz w:val="18"/>
                  <w:szCs w:val="18"/>
                  <w:rPrChange w:id="56" w:author="Joseph Sempa" w:date="2024-07-12T13:25:00Z" w16du:dateUtc="2024-07-12T11:25:00Z">
                    <w:rPr>
                      <w:rFonts w:ascii="Arial" w:eastAsia="Arial" w:hAnsi="Arial" w:cs="Arial"/>
                      <w:color w:val="000000"/>
                      <w:sz w:val="22"/>
                      <w:szCs w:val="22"/>
                    </w:rPr>
                  </w:rPrChange>
                </w:rPr>
                <w:t>27 (10.0%)</w:t>
              </w:r>
            </w:ins>
          </w:p>
        </w:tc>
        <w:tc>
          <w:tcPr>
            <w:tcW w:w="0" w:type="auto"/>
            <w:tcBorders>
              <w:top w:val="none" w:sz="0" w:space="0" w:color="000000"/>
              <w:left w:val="none" w:sz="0" w:space="0" w:color="000000"/>
              <w:bottom w:val="none" w:sz="0" w:space="0" w:color="000000"/>
              <w:right w:val="none" w:sz="0" w:space="0" w:color="000000"/>
            </w:tcBorders>
            <w:shd w:val="clear" w:color="auto" w:fill="FFFFFF"/>
            <w:tcPrChange w:id="57"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41D8400A" w14:textId="450B7093"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58" w:author="Joseph Sempa" w:date="2024-07-12T13:22:00Z" w16du:dateUtc="2024-07-12T11:22:00Z"/>
                <w:rFonts w:ascii="Arial" w:eastAsia="Arial" w:hAnsi="Arial" w:cs="Arial"/>
                <w:color w:val="000000"/>
                <w:sz w:val="18"/>
                <w:szCs w:val="18"/>
              </w:rPr>
            </w:pPr>
            <w:ins w:id="59" w:author="Joseph Sempa" w:date="2024-07-12T13:24:00Z" w16du:dateUtc="2024-07-12T11:24:00Z">
              <w:r w:rsidRPr="00124D94">
                <w:rPr>
                  <w:rFonts w:ascii="Arial" w:eastAsia="Arial" w:hAnsi="Arial" w:cs="Arial"/>
                  <w:color w:val="000000"/>
                  <w:sz w:val="18"/>
                  <w:szCs w:val="18"/>
                  <w:rPrChange w:id="60" w:author="Joseph Sempa" w:date="2024-07-12T13:25:00Z" w16du:dateUtc="2024-07-12T11:25:00Z">
                    <w:rPr>
                      <w:rFonts w:ascii="Arial" w:eastAsia="Arial" w:hAnsi="Arial" w:cs="Arial"/>
                      <w:color w:val="000000"/>
                      <w:sz w:val="22"/>
                      <w:szCs w:val="22"/>
                    </w:rPr>
                  </w:rPrChange>
                </w:rPr>
                <w:t>16 (10.5%)</w:t>
              </w:r>
            </w:ins>
          </w:p>
        </w:tc>
        <w:tc>
          <w:tcPr>
            <w:tcW w:w="0" w:type="auto"/>
            <w:tcBorders>
              <w:top w:val="none" w:sz="0" w:space="0" w:color="000000"/>
              <w:left w:val="none" w:sz="0" w:space="0" w:color="000000"/>
              <w:bottom w:val="none" w:sz="0" w:space="0" w:color="000000"/>
              <w:right w:val="none" w:sz="0" w:space="0" w:color="000000"/>
            </w:tcBorders>
            <w:shd w:val="clear" w:color="auto" w:fill="FFFFFF"/>
            <w:tcPrChange w:id="61"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201DA6F6" w14:textId="62EA9F6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62" w:author="Joseph Sempa" w:date="2024-07-12T13:22:00Z" w16du:dateUtc="2024-07-12T11:22:00Z"/>
                <w:rFonts w:ascii="Arial" w:eastAsia="Arial" w:hAnsi="Arial" w:cs="Arial"/>
                <w:color w:val="000000"/>
                <w:sz w:val="18"/>
                <w:szCs w:val="18"/>
              </w:rPr>
            </w:pPr>
            <w:ins w:id="63" w:author="Joseph Sempa" w:date="2024-07-12T13:24:00Z" w16du:dateUtc="2024-07-12T11:24:00Z">
              <w:r w:rsidRPr="00124D94">
                <w:rPr>
                  <w:rFonts w:ascii="Arial" w:eastAsia="Arial" w:hAnsi="Arial" w:cs="Arial"/>
                  <w:color w:val="000000"/>
                  <w:sz w:val="18"/>
                  <w:szCs w:val="18"/>
                  <w:rPrChange w:id="64" w:author="Joseph Sempa" w:date="2024-07-12T13:25:00Z" w16du:dateUtc="2024-07-12T11:25:00Z">
                    <w:rPr>
                      <w:rFonts w:ascii="Arial" w:eastAsia="Arial" w:hAnsi="Arial" w:cs="Arial"/>
                      <w:color w:val="000000"/>
                      <w:sz w:val="22"/>
                      <w:szCs w:val="22"/>
                    </w:rPr>
                  </w:rPrChange>
                </w:rPr>
                <w:t>9 (7.6%)</w:t>
              </w:r>
            </w:ins>
          </w:p>
        </w:tc>
        <w:tc>
          <w:tcPr>
            <w:tcW w:w="0" w:type="auto"/>
            <w:tcBorders>
              <w:top w:val="none" w:sz="0" w:space="0" w:color="000000"/>
              <w:left w:val="none" w:sz="0" w:space="0" w:color="000000"/>
              <w:bottom w:val="none" w:sz="0" w:space="0" w:color="000000"/>
              <w:right w:val="none" w:sz="0" w:space="0" w:color="000000"/>
            </w:tcBorders>
            <w:shd w:val="clear" w:color="auto" w:fill="FFFFFF"/>
            <w:tcPrChange w:id="65"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2C9AF15A" w14:textId="5DF210C0"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66" w:author="Joseph Sempa" w:date="2024-07-12T13:22:00Z" w16du:dateUtc="2024-07-12T11:22:00Z"/>
                <w:rFonts w:ascii="Arial" w:eastAsia="Arial" w:hAnsi="Arial" w:cs="Arial"/>
                <w:color w:val="000000"/>
                <w:sz w:val="18"/>
                <w:szCs w:val="18"/>
                <w:rPrChange w:id="67" w:author="Joseph Sempa" w:date="2024-07-12T13:25:00Z" w16du:dateUtc="2024-07-12T11:25:00Z">
                  <w:rPr>
                    <w:ins w:id="68" w:author="Joseph Sempa" w:date="2024-07-12T13:22:00Z" w16du:dateUtc="2024-07-12T11:22:00Z"/>
                    <w:rFonts w:ascii="Arial" w:eastAsia="Arial" w:hAnsi="Arial" w:cs="Arial"/>
                    <w:b/>
                    <w:bCs/>
                    <w:color w:val="000000"/>
                    <w:sz w:val="18"/>
                    <w:szCs w:val="18"/>
                  </w:rPr>
                </w:rPrChange>
              </w:rPr>
            </w:pPr>
            <w:ins w:id="69" w:author="Joseph Sempa" w:date="2024-07-12T13:24:00Z" w16du:dateUtc="2024-07-12T11:24:00Z">
              <w:r w:rsidRPr="00124D94">
                <w:rPr>
                  <w:rFonts w:ascii="Arial" w:eastAsia="Arial" w:hAnsi="Arial" w:cs="Arial"/>
                  <w:color w:val="000000"/>
                  <w:sz w:val="18"/>
                  <w:szCs w:val="18"/>
                  <w:rPrChange w:id="70" w:author="Joseph Sempa" w:date="2024-07-12T13:25:00Z" w16du:dateUtc="2024-07-12T11:25:00Z">
                    <w:rPr>
                      <w:rFonts w:ascii="Arial" w:eastAsia="Arial" w:hAnsi="Arial" w:cs="Arial"/>
                      <w:color w:val="000000"/>
                      <w:sz w:val="22"/>
                      <w:szCs w:val="22"/>
                    </w:rPr>
                  </w:rPrChange>
                </w:rPr>
                <w:t>0.7</w:t>
              </w:r>
            </w:ins>
          </w:p>
        </w:tc>
      </w:tr>
      <w:tr w:rsidR="00124D94" w:rsidRPr="00892059" w14:paraId="054054FB" w14:textId="77777777" w:rsidTr="00795E58">
        <w:tblPrEx>
          <w:tblW w:w="0" w:type="auto"/>
          <w:tblLook w:val="0420" w:firstRow="1" w:lastRow="0" w:firstColumn="0" w:lastColumn="0" w:noHBand="0" w:noVBand="1"/>
          <w:tblPrExChange w:id="71" w:author="Joseph Sempa" w:date="2024-07-12T13:25:00Z" w16du:dateUtc="2024-07-12T11:25: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000000"/>
              <w:left w:val="none" w:sz="0" w:space="0" w:color="000000"/>
              <w:bottom w:val="none" w:sz="0" w:space="0" w:color="000000"/>
              <w:right w:val="none" w:sz="0" w:space="0" w:color="000000"/>
            </w:tcBorders>
            <w:shd w:val="clear" w:color="auto" w:fill="FFFFFF"/>
            <w:tcPrChange w:id="72" w:author="Joseph Sempa" w:date="2024-07-12T13:25:00Z" w16du:dateUtc="2024-07-12T11:25:00Z">
              <w:tcPr>
                <w:tcW w:w="0" w:type="auto"/>
              </w:tcPr>
            </w:tcPrChange>
          </w:tcPr>
          <w:p w14:paraId="05EF68AB" w14:textId="5ABD1F20"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18"/>
                <w:szCs w:val="18"/>
                <w:rPrChange w:id="73" w:author="Joseph Sempa" w:date="2024-07-12T13:25:00Z" w16du:dateUtc="2024-07-12T11:25:00Z">
                  <w:rPr>
                    <w:bCs/>
                    <w:sz w:val="18"/>
                    <w:szCs w:val="18"/>
                  </w:rPr>
                </w:rPrChange>
              </w:rPr>
              <w:pPrChange w:id="74" w:author="Joseph Sempa" w:date="2024-07-12T13:25:00Z" w16du:dateUtc="2024-07-12T11:25:00Z">
                <w:pPr>
                  <w:pBdr>
                    <w:top w:val="none" w:sz="0" w:space="0" w:color="000000"/>
                    <w:left w:val="none" w:sz="0" w:space="0" w:color="000000"/>
                    <w:bottom w:val="none" w:sz="0" w:space="0" w:color="000000"/>
                    <w:right w:val="none" w:sz="0" w:space="0" w:color="000000"/>
                  </w:pBdr>
                  <w:spacing w:before="100" w:after="100"/>
                  <w:ind w:left="100" w:right="102"/>
                  <w:contextualSpacing/>
                  <w:jc w:val="right"/>
                  <w:cnfStyle w:val="000000100000" w:firstRow="0" w:lastRow="0" w:firstColumn="0" w:lastColumn="0" w:oddVBand="0" w:evenVBand="0" w:oddHBand="1" w:evenHBand="0" w:firstRowFirstColumn="0" w:firstRowLastColumn="0" w:lastRowFirstColumn="0" w:lastRowLastColumn="0"/>
                </w:pPr>
              </w:pPrChange>
            </w:pPr>
            <w:ins w:id="75" w:author="Joseph Sempa" w:date="2024-07-12T13:25:00Z" w16du:dateUtc="2024-07-12T11:25:00Z">
              <w:r w:rsidRPr="00124D94">
                <w:rPr>
                  <w:rFonts w:ascii="Arial" w:eastAsia="Arial" w:hAnsi="Arial" w:cs="Arial"/>
                  <w:bCs/>
                  <w:color w:val="000000"/>
                  <w:sz w:val="18"/>
                  <w:szCs w:val="18"/>
                  <w:rPrChange w:id="76" w:author="Joseph Sempa" w:date="2024-07-12T13:25:00Z" w16du:dateUtc="2024-07-12T11:25:00Z">
                    <w:rPr>
                      <w:rFonts w:ascii="Arial" w:eastAsia="Arial" w:hAnsi="Arial" w:cs="Arial"/>
                      <w:b/>
                      <w:color w:val="000000"/>
                      <w:sz w:val="22"/>
                      <w:szCs w:val="22"/>
                    </w:rPr>
                  </w:rPrChange>
                </w:rPr>
                <w:t>TB medication</w:t>
              </w:r>
            </w:ins>
            <w:del w:id="77" w:author="Joseph Sempa" w:date="2024-07-12T13:23:00Z" w16du:dateUtc="2024-07-12T11:23:00Z">
              <w:r w:rsidRPr="00F83FA2" w:rsidDel="00124D94">
                <w:rPr>
                  <w:rFonts w:ascii="Arial" w:eastAsia="Arial" w:hAnsi="Arial" w:cs="Arial"/>
                  <w:bCs/>
                  <w:color w:val="000000"/>
                  <w:sz w:val="18"/>
                  <w:szCs w:val="18"/>
                </w:rPr>
                <w:delText>Neutrophils</w:delText>
              </w:r>
              <w:r w:rsidDel="00124D94">
                <w:rPr>
                  <w:rFonts w:ascii="Arial" w:eastAsia="Arial" w:hAnsi="Arial" w:cs="Arial"/>
                  <w:bCs/>
                  <w:color w:val="000000"/>
                  <w:sz w:val="18"/>
                  <w:szCs w:val="18"/>
                </w:rPr>
                <w:delText xml:space="preserve"> X10</w:delText>
              </w:r>
              <w:r w:rsidRPr="00124D94" w:rsidDel="00124D94">
                <w:rPr>
                  <w:rFonts w:ascii="Arial" w:eastAsia="Arial" w:hAnsi="Arial" w:cs="Arial"/>
                  <w:bCs/>
                  <w:color w:val="000000"/>
                  <w:sz w:val="18"/>
                  <w:szCs w:val="18"/>
                  <w:rPrChange w:id="78" w:author="Joseph Sempa" w:date="2024-07-12T13:25:00Z" w16du:dateUtc="2024-07-12T11:25:00Z">
                    <w:rPr>
                      <w:rFonts w:ascii="Arial" w:eastAsia="Arial" w:hAnsi="Arial" w:cs="Arial"/>
                      <w:bCs/>
                      <w:color w:val="000000"/>
                      <w:sz w:val="18"/>
                      <w:szCs w:val="18"/>
                      <w:vertAlign w:val="superscript"/>
                    </w:rPr>
                  </w:rPrChange>
                </w:rPr>
                <w:delText>9</w:delText>
              </w:r>
            </w:del>
          </w:p>
        </w:tc>
        <w:tc>
          <w:tcPr>
            <w:tcW w:w="0" w:type="auto"/>
            <w:tcPrChange w:id="79" w:author="Joseph Sempa" w:date="2024-07-12T13:25:00Z" w16du:dateUtc="2024-07-12T11:25:00Z">
              <w:tcPr>
                <w:tcW w:w="0" w:type="auto"/>
                <w:gridSpan w:val="2"/>
              </w:tcPr>
            </w:tcPrChange>
          </w:tcPr>
          <w:p w14:paraId="4C8F2B8E"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PrChange w:id="80"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6E4E47B6" w14:textId="2A7989E4"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Change w:id="81" w:author="Joseph Sempa" w:date="2024-07-12T13:25:00Z" w16du:dateUtc="2024-07-12T11:25:00Z">
                  <w:rPr>
                    <w:sz w:val="18"/>
                    <w:szCs w:val="18"/>
                  </w:rPr>
                </w:rPrChange>
              </w:rPr>
            </w:pPr>
            <w:ins w:id="82" w:author="Joseph Sempa" w:date="2024-07-12T13:24:00Z" w16du:dateUtc="2024-07-12T11:24:00Z">
              <w:r w:rsidRPr="00124D94">
                <w:rPr>
                  <w:rFonts w:ascii="Arial" w:eastAsia="Arial" w:hAnsi="Arial" w:cs="Arial"/>
                  <w:color w:val="000000"/>
                  <w:sz w:val="18"/>
                  <w:szCs w:val="18"/>
                  <w:rPrChange w:id="83" w:author="Joseph Sempa" w:date="2024-07-12T13:25:00Z" w16du:dateUtc="2024-07-12T11:25:00Z">
                    <w:rPr>
                      <w:rFonts w:ascii="Arial" w:eastAsia="Arial" w:hAnsi="Arial" w:cs="Arial"/>
                      <w:color w:val="000000"/>
                      <w:sz w:val="22"/>
                      <w:szCs w:val="22"/>
                    </w:rPr>
                  </w:rPrChange>
                </w:rPr>
                <w:t>5 (1.8%)</w:t>
              </w:r>
            </w:ins>
            <w:del w:id="84" w:author="Joseph Sempa" w:date="2024-07-12T13:23:00Z" w16du:dateUtc="2024-07-12T11:23:00Z">
              <w:r w:rsidRPr="00F83FA2" w:rsidDel="00124D94">
                <w:rPr>
                  <w:rFonts w:ascii="Arial" w:eastAsia="Arial" w:hAnsi="Arial" w:cs="Arial"/>
                  <w:color w:val="000000"/>
                  <w:sz w:val="18"/>
                  <w:szCs w:val="18"/>
                </w:rPr>
                <w:delText>2.4 (1.0, 5.9)</w:delText>
              </w:r>
            </w:del>
          </w:p>
        </w:tc>
        <w:tc>
          <w:tcPr>
            <w:tcW w:w="0" w:type="auto"/>
            <w:tcBorders>
              <w:top w:val="none" w:sz="0" w:space="0" w:color="000000"/>
              <w:left w:val="none" w:sz="0" w:space="0" w:color="000000"/>
              <w:bottom w:val="none" w:sz="0" w:space="0" w:color="000000"/>
              <w:right w:val="none" w:sz="0" w:space="0" w:color="000000"/>
            </w:tcBorders>
            <w:shd w:val="clear" w:color="auto" w:fill="FFFFFF"/>
            <w:tcPrChange w:id="85"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4C2208C7" w14:textId="13ABB823"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Change w:id="86" w:author="Joseph Sempa" w:date="2024-07-12T13:25:00Z" w16du:dateUtc="2024-07-12T11:25:00Z">
                  <w:rPr>
                    <w:sz w:val="18"/>
                    <w:szCs w:val="18"/>
                  </w:rPr>
                </w:rPrChange>
              </w:rPr>
            </w:pPr>
            <w:ins w:id="87" w:author="Joseph Sempa" w:date="2024-07-12T13:24:00Z" w16du:dateUtc="2024-07-12T11:24:00Z">
              <w:r w:rsidRPr="00124D94">
                <w:rPr>
                  <w:rFonts w:ascii="Arial" w:eastAsia="Arial" w:hAnsi="Arial" w:cs="Arial"/>
                  <w:color w:val="000000"/>
                  <w:sz w:val="18"/>
                  <w:szCs w:val="18"/>
                  <w:rPrChange w:id="88" w:author="Joseph Sempa" w:date="2024-07-12T13:25:00Z" w16du:dateUtc="2024-07-12T11:25:00Z">
                    <w:rPr>
                      <w:rFonts w:ascii="Arial" w:eastAsia="Arial" w:hAnsi="Arial" w:cs="Arial"/>
                      <w:color w:val="000000"/>
                      <w:sz w:val="22"/>
                      <w:szCs w:val="22"/>
                    </w:rPr>
                  </w:rPrChange>
                </w:rPr>
                <w:t>3 (2.0%)</w:t>
              </w:r>
            </w:ins>
            <w:commentRangeStart w:id="89"/>
            <w:del w:id="90" w:author="Joseph Sempa" w:date="2024-07-12T13:23:00Z" w16du:dateUtc="2024-07-12T11:23:00Z">
              <w:r w:rsidRPr="007D2F80" w:rsidDel="00124D94">
                <w:rPr>
                  <w:rFonts w:ascii="Arial" w:eastAsia="Arial" w:hAnsi="Arial" w:cs="Arial"/>
                  <w:color w:val="000000"/>
                  <w:sz w:val="18"/>
                  <w:szCs w:val="18"/>
                </w:rPr>
                <w:delText>6.6 (2.8, 15.7)</w:delText>
              </w:r>
              <w:commentRangeEnd w:id="89"/>
              <w:r w:rsidRPr="00124D94" w:rsidDel="00124D94">
                <w:rPr>
                  <w:rFonts w:eastAsia="Arial" w:cs="Arial"/>
                  <w:color w:val="000000"/>
                  <w:sz w:val="18"/>
                  <w:szCs w:val="18"/>
                  <w:rPrChange w:id="91" w:author="Joseph Sempa" w:date="2024-07-12T13:25:00Z" w16du:dateUtc="2024-07-12T11:25:00Z">
                    <w:rPr>
                      <w:rStyle w:val="CommentReference"/>
                      <w:rFonts w:ascii="Arial" w:hAnsi="Arial"/>
                    </w:rPr>
                  </w:rPrChange>
                </w:rPr>
                <w:commentReference w:id="89"/>
              </w:r>
            </w:del>
          </w:p>
        </w:tc>
        <w:tc>
          <w:tcPr>
            <w:tcW w:w="0" w:type="auto"/>
            <w:tcBorders>
              <w:top w:val="none" w:sz="0" w:space="0" w:color="000000"/>
              <w:left w:val="none" w:sz="0" w:space="0" w:color="000000"/>
              <w:bottom w:val="none" w:sz="0" w:space="0" w:color="000000"/>
              <w:right w:val="none" w:sz="0" w:space="0" w:color="000000"/>
            </w:tcBorders>
            <w:shd w:val="clear" w:color="auto" w:fill="FFFFFF"/>
            <w:tcPrChange w:id="92"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50B79747" w14:textId="3DC3D50E"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Change w:id="93" w:author="Joseph Sempa" w:date="2024-07-12T13:25:00Z" w16du:dateUtc="2024-07-12T11:25:00Z">
                  <w:rPr>
                    <w:sz w:val="18"/>
                    <w:szCs w:val="18"/>
                  </w:rPr>
                </w:rPrChange>
              </w:rPr>
            </w:pPr>
            <w:ins w:id="94" w:author="Joseph Sempa" w:date="2024-07-12T13:24:00Z" w16du:dateUtc="2024-07-12T11:24:00Z">
              <w:r w:rsidRPr="00124D94">
                <w:rPr>
                  <w:rFonts w:ascii="Arial" w:eastAsia="Arial" w:hAnsi="Arial" w:cs="Arial"/>
                  <w:color w:val="000000"/>
                  <w:sz w:val="18"/>
                  <w:szCs w:val="18"/>
                  <w:rPrChange w:id="95" w:author="Joseph Sempa" w:date="2024-07-12T13:25:00Z" w16du:dateUtc="2024-07-12T11:25:00Z">
                    <w:rPr>
                      <w:rFonts w:ascii="Arial" w:eastAsia="Arial" w:hAnsi="Arial" w:cs="Arial"/>
                      <w:color w:val="000000"/>
                      <w:sz w:val="22"/>
                      <w:szCs w:val="22"/>
                    </w:rPr>
                  </w:rPrChange>
                </w:rPr>
                <w:t>6 (5.0%)</w:t>
              </w:r>
            </w:ins>
            <w:del w:id="96" w:author="Joseph Sempa" w:date="2024-07-12T13:23:00Z" w16du:dateUtc="2024-07-12T11:23:00Z">
              <w:r w:rsidRPr="007D2F80" w:rsidDel="00124D94">
                <w:rPr>
                  <w:rFonts w:ascii="Arial" w:eastAsia="Arial" w:hAnsi="Arial" w:cs="Arial"/>
                  <w:color w:val="000000"/>
                  <w:sz w:val="18"/>
                  <w:szCs w:val="18"/>
                </w:rPr>
                <w:delText>5.1 (2.9, 11.5)</w:delText>
              </w:r>
            </w:del>
          </w:p>
        </w:tc>
        <w:tc>
          <w:tcPr>
            <w:tcW w:w="0" w:type="auto"/>
            <w:tcBorders>
              <w:top w:val="none" w:sz="0" w:space="0" w:color="000000"/>
              <w:left w:val="none" w:sz="0" w:space="0" w:color="000000"/>
              <w:bottom w:val="none" w:sz="0" w:space="0" w:color="000000"/>
              <w:right w:val="none" w:sz="0" w:space="0" w:color="000000"/>
            </w:tcBorders>
            <w:shd w:val="clear" w:color="auto" w:fill="FFFFFF"/>
            <w:tcPrChange w:id="97" w:author="Joseph Sempa" w:date="2024-07-12T13:25:00Z" w16du:dateUtc="2024-07-12T11:25:00Z">
              <w:tcPr>
                <w:tcW w:w="0" w:type="auto"/>
                <w:gridSpan w:val="2"/>
                <w:tcBorders>
                  <w:top w:val="none" w:sz="0" w:space="0" w:color="000000"/>
                  <w:left w:val="none" w:sz="0" w:space="0" w:color="000000"/>
                  <w:bottom w:val="none" w:sz="0" w:space="0" w:color="000000"/>
                  <w:right w:val="none" w:sz="0" w:space="0" w:color="000000"/>
                </w:tcBorders>
                <w:shd w:val="clear" w:color="auto" w:fill="FFFFFF"/>
              </w:tcPr>
            </w:tcPrChange>
          </w:tcPr>
          <w:p w14:paraId="2E336898" w14:textId="1CD158B9" w:rsidR="00124D94" w:rsidRPr="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Change w:id="98" w:author="Joseph Sempa" w:date="2024-07-12T13:25:00Z" w16du:dateUtc="2024-07-12T11:25:00Z">
                  <w:rPr>
                    <w:b/>
                    <w:bCs/>
                    <w:sz w:val="18"/>
                    <w:szCs w:val="18"/>
                  </w:rPr>
                </w:rPrChange>
              </w:rPr>
            </w:pPr>
            <w:ins w:id="99" w:author="Joseph Sempa" w:date="2024-07-12T13:24:00Z" w16du:dateUtc="2024-07-12T11:24:00Z">
              <w:r w:rsidRPr="00124D94">
                <w:rPr>
                  <w:rFonts w:ascii="Arial" w:eastAsia="Arial" w:hAnsi="Arial" w:cs="Arial"/>
                  <w:color w:val="000000"/>
                  <w:sz w:val="18"/>
                  <w:szCs w:val="18"/>
                  <w:rPrChange w:id="100" w:author="Joseph Sempa" w:date="2024-07-12T13:25:00Z" w16du:dateUtc="2024-07-12T11:25:00Z">
                    <w:rPr>
                      <w:rFonts w:ascii="Arial" w:eastAsia="Arial" w:hAnsi="Arial" w:cs="Arial"/>
                      <w:color w:val="000000"/>
                      <w:sz w:val="22"/>
                      <w:szCs w:val="22"/>
                    </w:rPr>
                  </w:rPrChange>
                </w:rPr>
                <w:t>0.2</w:t>
              </w:r>
            </w:ins>
            <w:del w:id="101" w:author="Joseph Sempa" w:date="2024-07-12T13:23:00Z" w16du:dateUtc="2024-07-12T11:23:00Z">
              <w:r w:rsidRPr="00124D94" w:rsidDel="00124D94">
                <w:rPr>
                  <w:rFonts w:ascii="Arial" w:eastAsia="Arial" w:hAnsi="Arial" w:cs="Arial"/>
                  <w:color w:val="000000"/>
                  <w:sz w:val="18"/>
                  <w:szCs w:val="18"/>
                  <w:rPrChange w:id="102" w:author="Joseph Sempa" w:date="2024-07-12T13:25:00Z" w16du:dateUtc="2024-07-12T11:25:00Z">
                    <w:rPr>
                      <w:rFonts w:ascii="Arial" w:eastAsia="Arial" w:hAnsi="Arial" w:cs="Arial"/>
                      <w:b/>
                      <w:bCs/>
                      <w:color w:val="000000"/>
                      <w:sz w:val="18"/>
                      <w:szCs w:val="18"/>
                    </w:rPr>
                  </w:rPrChange>
                </w:rPr>
                <w:delText>0.002</w:delText>
              </w:r>
            </w:del>
          </w:p>
        </w:tc>
      </w:tr>
      <w:tr w:rsidR="00124D94" w:rsidRPr="00892059" w14:paraId="4C0114E6" w14:textId="77777777" w:rsidTr="00795E58">
        <w:trPr>
          <w:ins w:id="103" w:author="Joseph Sempa" w:date="2024-07-12T13:23:00Z" w16du:dateUtc="2024-07-12T11:23:00Z"/>
        </w:trPr>
        <w:tc>
          <w:tcPr>
            <w:tcW w:w="0" w:type="auto"/>
            <w:tcBorders>
              <w:top w:val="none" w:sz="0" w:space="0" w:color="000000"/>
              <w:left w:val="none" w:sz="0" w:space="0" w:color="000000"/>
              <w:bottom w:val="single" w:sz="8" w:space="0" w:color="000000"/>
              <w:right w:val="none" w:sz="0" w:space="0" w:color="000000"/>
            </w:tcBorders>
            <w:shd w:val="clear" w:color="auto" w:fill="FFFFFF"/>
          </w:tcPr>
          <w:p w14:paraId="77DC61E3" w14:textId="24600790" w:rsidR="00124D94" w:rsidRPr="00F83FA2"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rPr>
                <w:ins w:id="104" w:author="Joseph Sempa" w:date="2024-07-12T13:23:00Z" w16du:dateUtc="2024-07-12T11:23:00Z"/>
                <w:rFonts w:ascii="Arial" w:eastAsia="Arial" w:hAnsi="Arial" w:cs="Arial"/>
                <w:bCs/>
                <w:color w:val="000000"/>
                <w:sz w:val="18"/>
                <w:szCs w:val="18"/>
              </w:rPr>
              <w:pPrChange w:id="105" w:author="Joseph Sempa" w:date="2024-07-12T13:25:00Z" w16du:dateUtc="2024-07-12T11:25:00Z">
                <w:pPr>
                  <w:pBdr>
                    <w:top w:val="none" w:sz="0" w:space="0" w:color="000000"/>
                    <w:left w:val="none" w:sz="0" w:space="0" w:color="000000"/>
                    <w:bottom w:val="none" w:sz="0" w:space="0" w:color="000000"/>
                    <w:right w:val="none" w:sz="0" w:space="0" w:color="000000"/>
                  </w:pBdr>
                  <w:spacing w:before="100" w:after="100"/>
                  <w:ind w:left="100" w:right="102"/>
                  <w:contextualSpacing/>
                  <w:jc w:val="right"/>
                </w:pPr>
              </w:pPrChange>
            </w:pPr>
            <w:ins w:id="106" w:author="Joseph Sempa" w:date="2024-07-12T13:25:00Z" w16du:dateUtc="2024-07-12T11:25:00Z">
              <w:r w:rsidRPr="00124D94">
                <w:rPr>
                  <w:rFonts w:ascii="Arial" w:eastAsia="Arial" w:hAnsi="Arial" w:cs="Arial"/>
                  <w:bCs/>
                  <w:color w:val="000000"/>
                  <w:sz w:val="18"/>
                  <w:szCs w:val="18"/>
                  <w:rPrChange w:id="107" w:author="Joseph Sempa" w:date="2024-07-12T13:25:00Z" w16du:dateUtc="2024-07-12T11:25:00Z">
                    <w:rPr>
                      <w:rFonts w:ascii="Arial" w:eastAsia="Arial" w:hAnsi="Arial" w:cs="Arial"/>
                      <w:b/>
                      <w:color w:val="000000"/>
                      <w:sz w:val="22"/>
                      <w:szCs w:val="22"/>
                    </w:rPr>
                  </w:rPrChange>
                </w:rPr>
                <w:t>Fungal medication</w:t>
              </w:r>
            </w:ins>
          </w:p>
        </w:tc>
        <w:tc>
          <w:tcPr>
            <w:tcW w:w="0" w:type="auto"/>
          </w:tcPr>
          <w:p w14:paraId="5CA433E1" w14:textId="77777777" w:rsidR="00124D94" w:rsidRPr="007D2F80"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08" w:author="Joseph Sempa" w:date="2024-07-12T13:23:00Z" w16du:dateUtc="2024-07-12T11:23:00Z"/>
                <w:rFonts w:ascii="Arial" w:eastAsia="Arial" w:hAnsi="Arial" w:cs="Arial"/>
                <w:color w:val="000000"/>
                <w:sz w:val="18"/>
                <w:szCs w:val="18"/>
              </w:rPr>
            </w:pPr>
          </w:p>
        </w:tc>
        <w:tc>
          <w:tcPr>
            <w:tcW w:w="0" w:type="auto"/>
            <w:tcBorders>
              <w:top w:val="none" w:sz="0" w:space="0" w:color="000000"/>
              <w:left w:val="none" w:sz="0" w:space="0" w:color="000000"/>
              <w:bottom w:val="single" w:sz="8" w:space="0" w:color="000000"/>
              <w:right w:val="none" w:sz="0" w:space="0" w:color="000000"/>
            </w:tcBorders>
            <w:shd w:val="clear" w:color="auto" w:fill="FFFFFF"/>
          </w:tcPr>
          <w:p w14:paraId="226726AA" w14:textId="2645747F" w:rsidR="00124D94" w:rsidRPr="00F83FA2"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09" w:author="Joseph Sempa" w:date="2024-07-12T13:23:00Z" w16du:dateUtc="2024-07-12T11:23:00Z"/>
                <w:rFonts w:ascii="Arial" w:eastAsia="Arial" w:hAnsi="Arial" w:cs="Arial"/>
                <w:color w:val="000000"/>
                <w:sz w:val="18"/>
                <w:szCs w:val="18"/>
              </w:rPr>
            </w:pPr>
            <w:ins w:id="110" w:author="Joseph Sempa" w:date="2024-07-12T13:24:00Z" w16du:dateUtc="2024-07-12T11:24:00Z">
              <w:r w:rsidRPr="00124D94">
                <w:rPr>
                  <w:rFonts w:ascii="Arial" w:eastAsia="Arial" w:hAnsi="Arial" w:cs="Arial"/>
                  <w:color w:val="000000"/>
                  <w:sz w:val="18"/>
                  <w:szCs w:val="18"/>
                  <w:rPrChange w:id="111" w:author="Joseph Sempa" w:date="2024-07-12T13:25:00Z" w16du:dateUtc="2024-07-12T11:25:00Z">
                    <w:rPr>
                      <w:rFonts w:ascii="Arial" w:eastAsia="Arial" w:hAnsi="Arial" w:cs="Arial"/>
                      <w:color w:val="000000"/>
                      <w:sz w:val="22"/>
                      <w:szCs w:val="22"/>
                    </w:rPr>
                  </w:rPrChange>
                </w:rPr>
                <w:t>2 (0.7%)</w:t>
              </w:r>
            </w:ins>
          </w:p>
        </w:tc>
        <w:tc>
          <w:tcPr>
            <w:tcW w:w="0" w:type="auto"/>
            <w:tcBorders>
              <w:top w:val="none" w:sz="0" w:space="0" w:color="000000"/>
              <w:left w:val="none" w:sz="0" w:space="0" w:color="000000"/>
              <w:bottom w:val="single" w:sz="8" w:space="0" w:color="000000"/>
              <w:right w:val="none" w:sz="0" w:space="0" w:color="000000"/>
            </w:tcBorders>
            <w:shd w:val="clear" w:color="auto" w:fill="FFFFFF"/>
          </w:tcPr>
          <w:p w14:paraId="6A431F1F" w14:textId="5192E3F5" w:rsidR="00124D94" w:rsidRPr="007D2F80"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12" w:author="Joseph Sempa" w:date="2024-07-12T13:23:00Z" w16du:dateUtc="2024-07-12T11:23:00Z"/>
                <w:rFonts w:ascii="Arial" w:eastAsia="Arial" w:hAnsi="Arial" w:cs="Arial"/>
                <w:color w:val="000000"/>
                <w:sz w:val="18"/>
                <w:szCs w:val="18"/>
              </w:rPr>
            </w:pPr>
            <w:ins w:id="113" w:author="Joseph Sempa" w:date="2024-07-12T13:24:00Z" w16du:dateUtc="2024-07-12T11:24:00Z">
              <w:r w:rsidRPr="00124D94">
                <w:rPr>
                  <w:rFonts w:ascii="Arial" w:eastAsia="Arial" w:hAnsi="Arial" w:cs="Arial"/>
                  <w:color w:val="000000"/>
                  <w:sz w:val="18"/>
                  <w:szCs w:val="18"/>
                  <w:rPrChange w:id="114" w:author="Joseph Sempa" w:date="2024-07-12T13:25:00Z" w16du:dateUtc="2024-07-12T11:25:00Z">
                    <w:rPr>
                      <w:rFonts w:ascii="Arial" w:eastAsia="Arial" w:hAnsi="Arial" w:cs="Arial"/>
                      <w:color w:val="000000"/>
                      <w:sz w:val="22"/>
                      <w:szCs w:val="22"/>
                    </w:rPr>
                  </w:rPrChange>
                </w:rPr>
                <w:t>1 (0.7%)</w:t>
              </w:r>
            </w:ins>
          </w:p>
        </w:tc>
        <w:tc>
          <w:tcPr>
            <w:tcW w:w="0" w:type="auto"/>
            <w:tcBorders>
              <w:top w:val="none" w:sz="0" w:space="0" w:color="000000"/>
              <w:left w:val="none" w:sz="0" w:space="0" w:color="000000"/>
              <w:bottom w:val="single" w:sz="8" w:space="0" w:color="000000"/>
              <w:right w:val="none" w:sz="0" w:space="0" w:color="000000"/>
            </w:tcBorders>
            <w:shd w:val="clear" w:color="auto" w:fill="FFFFFF"/>
          </w:tcPr>
          <w:p w14:paraId="2C0DE086" w14:textId="0B401436" w:rsidR="00124D94" w:rsidRPr="007D2F80"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15" w:author="Joseph Sempa" w:date="2024-07-12T13:23:00Z" w16du:dateUtc="2024-07-12T11:23:00Z"/>
                <w:rFonts w:ascii="Arial" w:eastAsia="Arial" w:hAnsi="Arial" w:cs="Arial"/>
                <w:color w:val="000000"/>
                <w:sz w:val="18"/>
                <w:szCs w:val="18"/>
              </w:rPr>
            </w:pPr>
            <w:ins w:id="116" w:author="Joseph Sempa" w:date="2024-07-12T13:24:00Z" w16du:dateUtc="2024-07-12T11:24:00Z">
              <w:r w:rsidRPr="00124D94">
                <w:rPr>
                  <w:rFonts w:ascii="Arial" w:eastAsia="Arial" w:hAnsi="Arial" w:cs="Arial"/>
                  <w:color w:val="000000"/>
                  <w:sz w:val="18"/>
                  <w:szCs w:val="18"/>
                  <w:rPrChange w:id="117" w:author="Joseph Sempa" w:date="2024-07-12T13:25:00Z" w16du:dateUtc="2024-07-12T11:25:00Z">
                    <w:rPr>
                      <w:rFonts w:ascii="Arial" w:eastAsia="Arial" w:hAnsi="Arial" w:cs="Arial"/>
                      <w:color w:val="000000"/>
                      <w:sz w:val="22"/>
                      <w:szCs w:val="22"/>
                    </w:rPr>
                  </w:rPrChange>
                </w:rPr>
                <w:t>3 (2.5%)</w:t>
              </w:r>
            </w:ins>
          </w:p>
        </w:tc>
        <w:tc>
          <w:tcPr>
            <w:tcW w:w="0" w:type="auto"/>
            <w:tcBorders>
              <w:top w:val="none" w:sz="0" w:space="0" w:color="000000"/>
              <w:left w:val="none" w:sz="0" w:space="0" w:color="000000"/>
              <w:bottom w:val="single" w:sz="8" w:space="0" w:color="000000"/>
              <w:right w:val="none" w:sz="0" w:space="0" w:color="000000"/>
            </w:tcBorders>
            <w:shd w:val="clear" w:color="auto" w:fill="FFFFFF"/>
          </w:tcPr>
          <w:p w14:paraId="2B6B3C9D" w14:textId="345405CE" w:rsidR="00124D94" w:rsidRPr="00124D94"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jc w:val="center"/>
              <w:rPr>
                <w:ins w:id="118" w:author="Joseph Sempa" w:date="2024-07-12T13:23:00Z" w16du:dateUtc="2024-07-12T11:23:00Z"/>
                <w:rFonts w:ascii="Arial" w:eastAsia="Arial" w:hAnsi="Arial" w:cs="Arial"/>
                <w:color w:val="000000"/>
                <w:sz w:val="18"/>
                <w:szCs w:val="18"/>
                <w:rPrChange w:id="119" w:author="Joseph Sempa" w:date="2024-07-12T13:25:00Z" w16du:dateUtc="2024-07-12T11:25:00Z">
                  <w:rPr>
                    <w:ins w:id="120" w:author="Joseph Sempa" w:date="2024-07-12T13:23:00Z" w16du:dateUtc="2024-07-12T11:23:00Z"/>
                    <w:rFonts w:ascii="Arial" w:eastAsia="Arial" w:hAnsi="Arial" w:cs="Arial"/>
                    <w:b/>
                    <w:bCs/>
                    <w:color w:val="000000"/>
                    <w:sz w:val="18"/>
                    <w:szCs w:val="18"/>
                  </w:rPr>
                </w:rPrChange>
              </w:rPr>
            </w:pPr>
            <w:ins w:id="121" w:author="Joseph Sempa" w:date="2024-07-12T13:24:00Z" w16du:dateUtc="2024-07-12T11:24:00Z">
              <w:r w:rsidRPr="00124D94">
                <w:rPr>
                  <w:rFonts w:ascii="Arial" w:eastAsia="Arial" w:hAnsi="Arial" w:cs="Arial"/>
                  <w:color w:val="000000"/>
                  <w:sz w:val="18"/>
                  <w:szCs w:val="18"/>
                  <w:rPrChange w:id="122" w:author="Joseph Sempa" w:date="2024-07-12T13:25:00Z" w16du:dateUtc="2024-07-12T11:25:00Z">
                    <w:rPr>
                      <w:rFonts w:ascii="Arial" w:eastAsia="Arial" w:hAnsi="Arial" w:cs="Arial"/>
                      <w:color w:val="000000"/>
                      <w:sz w:val="22"/>
                      <w:szCs w:val="22"/>
                    </w:rPr>
                  </w:rPrChange>
                </w:rPr>
                <w:t>0.3</w:t>
              </w:r>
            </w:ins>
          </w:p>
        </w:tc>
      </w:tr>
      <w:tr w:rsidR="00124D94" w:rsidRPr="00892059" w:rsidDel="00124D94" w14:paraId="74885E03" w14:textId="6D477E8F" w:rsidTr="00875BD3">
        <w:trPr>
          <w:gridAfter w:val="5"/>
          <w:cnfStyle w:val="000000100000" w:firstRow="0" w:lastRow="0" w:firstColumn="0" w:lastColumn="0" w:oddVBand="0" w:evenVBand="0" w:oddHBand="1" w:evenHBand="0" w:firstRowFirstColumn="0" w:firstRowLastColumn="0" w:lastRowFirstColumn="0" w:lastRowLastColumn="0"/>
          <w:del w:id="123" w:author="Joseph Sempa" w:date="2024-07-12T13:26:00Z" w16du:dateUtc="2024-07-12T11:26:00Z"/>
        </w:trPr>
        <w:tc>
          <w:tcPr>
            <w:tcW w:w="0" w:type="auto"/>
          </w:tcPr>
          <w:p w14:paraId="3EABD3B8" w14:textId="35BB4B60" w:rsidR="00124D94" w:rsidRPr="007D2F80"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rPr>
                <w:del w:id="124" w:author="Joseph Sempa" w:date="2024-07-12T13:26:00Z" w16du:dateUtc="2024-07-12T11:26:00Z"/>
                <w:rFonts w:ascii="Arial" w:eastAsia="Arial" w:hAnsi="Arial" w:cs="Arial"/>
                <w:color w:val="000000"/>
                <w:sz w:val="18"/>
                <w:szCs w:val="18"/>
                <w:vertAlign w:val="superscript"/>
              </w:rPr>
            </w:pPr>
          </w:p>
        </w:tc>
      </w:tr>
      <w:tr w:rsidR="00124D94" w:rsidRPr="00892059" w:rsidDel="00124D94" w14:paraId="284EFABC" w14:textId="28478268" w:rsidTr="00875BD3">
        <w:trPr>
          <w:gridAfter w:val="5"/>
          <w:del w:id="125" w:author="Joseph Sempa" w:date="2024-07-12T13:26:00Z" w16du:dateUtc="2024-07-12T11:26:00Z"/>
        </w:trPr>
        <w:tc>
          <w:tcPr>
            <w:tcW w:w="0" w:type="auto"/>
          </w:tcPr>
          <w:p w14:paraId="2E8B903A" w14:textId="6ACF283C" w:rsidR="00124D94" w:rsidRPr="007D2F80" w:rsidDel="00124D94" w:rsidRDefault="00124D94" w:rsidP="00124D94">
            <w:pPr>
              <w:pBdr>
                <w:top w:val="none" w:sz="0" w:space="0" w:color="000000"/>
                <w:left w:val="none" w:sz="0" w:space="0" w:color="000000"/>
                <w:bottom w:val="none" w:sz="0" w:space="0" w:color="000000"/>
                <w:right w:val="none" w:sz="0" w:space="0" w:color="000000"/>
              </w:pBdr>
              <w:spacing w:before="100" w:after="100"/>
              <w:ind w:left="100" w:right="102"/>
              <w:contextualSpacing/>
              <w:rPr>
                <w:del w:id="126" w:author="Joseph Sempa" w:date="2024-07-12T13:26:00Z" w16du:dateUtc="2024-07-12T11:26:00Z"/>
                <w:rFonts w:ascii="Arial" w:eastAsia="Arial" w:hAnsi="Arial" w:cs="Arial"/>
                <w:color w:val="000000"/>
                <w:sz w:val="18"/>
                <w:szCs w:val="18"/>
                <w:vertAlign w:val="superscript"/>
              </w:rPr>
            </w:pPr>
          </w:p>
        </w:tc>
      </w:tr>
    </w:tbl>
    <w:bookmarkEnd w:id="6"/>
    <w:p w14:paraId="1EC1FD3D" w14:textId="4332DFF2" w:rsidR="00124D94" w:rsidRPr="001C0071" w:rsidRDefault="00124D94" w:rsidP="00124D94">
      <w:pPr>
        <w:pStyle w:val="BodyText"/>
        <w:rPr>
          <w:moveTo w:id="127" w:author="Joseph Sempa" w:date="2024-07-12T13:27:00Z" w16du:dateUtc="2024-07-12T11:27:00Z"/>
          <w:rFonts w:cstheme="majorHAnsi"/>
          <w:bCs/>
          <w:sz w:val="16"/>
          <w:szCs w:val="16"/>
        </w:rPr>
      </w:pPr>
      <w:moveToRangeStart w:id="128" w:author="Joseph Sempa" w:date="2024-07-12T13:27:00Z" w:name="move171683237"/>
      <w:moveTo w:id="129" w:author="Joseph Sempa" w:date="2024-07-12T13:27:00Z" w16du:dateUtc="2024-07-12T11:27:00Z">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w:t>
        </w:r>
        <w:proofErr w:type="spellStart"/>
        <w:r w:rsidRPr="001C0071">
          <w:rPr>
            <w:rFonts w:cs="Segoe UI"/>
            <w:color w:val="333333"/>
            <w:sz w:val="16"/>
            <w:szCs w:val="16"/>
            <w:shd w:val="clear" w:color="auto" w:fill="FFFFFF"/>
          </w:rPr>
          <w:t>IQR</w:t>
        </w:r>
        <w:proofErr w:type="spellEnd"/>
        <w:r w:rsidRPr="001C0071">
          <w:rPr>
            <w:rFonts w:cs="Segoe UI"/>
            <w:color w:val="333333"/>
            <w:sz w:val="16"/>
            <w:szCs w:val="16"/>
            <w:shd w:val="clear" w:color="auto" w:fill="FFFFFF"/>
          </w:rPr>
          <w:t>)</w:t>
        </w:r>
        <w:del w:id="130" w:author="Joseph Sempa" w:date="2024-07-12T15:56:00Z" w16du:dateUtc="2024-07-12T13:56:00Z">
          <w:r w:rsidRPr="001C0071" w:rsidDel="007C7DE3">
            <w:rPr>
              <w:rFonts w:cs="Segoe UI"/>
              <w:color w:val="333333"/>
              <w:sz w:val="16"/>
              <w:szCs w:val="16"/>
              <w:shd w:val="clear" w:color="auto" w:fill="FFFFFF"/>
            </w:rPr>
            <w:delText xml:space="preserve">; </w:delText>
          </w:r>
        </w:del>
      </w:moveTo>
      <w:ins w:id="131" w:author="Joseph Sempa" w:date="2024-07-12T15:56:00Z" w16du:dateUtc="2024-07-12T13:56:00Z">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ins>
      <w:moveTo w:id="132" w:author="Joseph Sempa" w:date="2024-07-12T13:27:00Z" w16du:dateUtc="2024-07-12T11:27:00Z">
        <w:del w:id="133" w:author="Joseph Sempa" w:date="2024-07-12T15:56:00Z" w16du:dateUtc="2024-07-12T13:56:00Z">
          <w:r w:rsidRPr="001C0071" w:rsidDel="007C7DE3">
            <w:rPr>
              <w:rFonts w:cs="Segoe UI"/>
              <w:color w:val="333333"/>
              <w:sz w:val="16"/>
              <w:szCs w:val="16"/>
              <w:shd w:val="clear" w:color="auto" w:fill="FFFFFF"/>
            </w:rPr>
            <w:delText>n (%)</w:delText>
          </w:r>
        </w:del>
      </w:moveTo>
    </w:p>
    <w:moveToRangeEnd w:id="128"/>
    <w:p w14:paraId="0168E838" w14:textId="53EE3C09" w:rsidR="00DF308B" w:rsidRDefault="00DF308B" w:rsidP="00DF308B">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cohort comprised mainly </w:t>
      </w:r>
      <w:r w:rsidRPr="00DF24FE">
        <w:rPr>
          <w:rFonts w:asciiTheme="majorHAnsi" w:hAnsiTheme="majorHAnsi" w:cstheme="majorHAnsi"/>
          <w:sz w:val="22"/>
          <w:szCs w:val="22"/>
        </w:rPr>
        <w:t xml:space="preserve">black Africans </w:t>
      </w:r>
      <w:r>
        <w:rPr>
          <w:rFonts w:asciiTheme="majorHAnsi" w:hAnsiTheme="majorHAnsi" w:cstheme="majorHAnsi"/>
          <w:sz w:val="22"/>
          <w:szCs w:val="22"/>
        </w:rPr>
        <w:t xml:space="preserve">430/549 </w:t>
      </w:r>
      <w:r w:rsidRPr="00DF24FE">
        <w:rPr>
          <w:rFonts w:asciiTheme="majorHAnsi" w:hAnsiTheme="majorHAnsi" w:cstheme="majorHAnsi"/>
          <w:sz w:val="22"/>
          <w:szCs w:val="22"/>
        </w:rPr>
        <w:t>(</w:t>
      </w:r>
      <w:r>
        <w:rPr>
          <w:rFonts w:asciiTheme="majorHAnsi" w:hAnsiTheme="majorHAnsi" w:cstheme="majorHAnsi"/>
          <w:sz w:val="22"/>
          <w:szCs w:val="22"/>
        </w:rPr>
        <w:t>78.3</w:t>
      </w:r>
      <w:r w:rsidRPr="00DF24FE">
        <w:rPr>
          <w:rFonts w:asciiTheme="majorHAnsi" w:hAnsiTheme="majorHAnsi" w:cstheme="majorHAnsi"/>
          <w:sz w:val="22"/>
          <w:szCs w:val="22"/>
        </w:rPr>
        <w:t xml:space="preserve">%), </w:t>
      </w:r>
      <w:r>
        <w:rPr>
          <w:rFonts w:asciiTheme="majorHAnsi" w:hAnsiTheme="majorHAnsi" w:cstheme="majorHAnsi"/>
          <w:sz w:val="22"/>
          <w:szCs w:val="22"/>
        </w:rPr>
        <w:t xml:space="preserve">mixed </w:t>
      </w:r>
      <w:r w:rsidRPr="00DF24FE">
        <w:rPr>
          <w:rFonts w:asciiTheme="majorHAnsi" w:hAnsiTheme="majorHAnsi" w:cstheme="majorHAnsi"/>
          <w:sz w:val="22"/>
          <w:szCs w:val="22"/>
        </w:rPr>
        <w:t>ancestry</w:t>
      </w:r>
      <w:r>
        <w:rPr>
          <w:rFonts w:asciiTheme="majorHAnsi" w:hAnsiTheme="majorHAnsi" w:cstheme="majorHAnsi"/>
          <w:sz w:val="22"/>
          <w:szCs w:val="22"/>
        </w:rPr>
        <w:t xml:space="preserve"> </w:t>
      </w:r>
      <w:r w:rsidRPr="00DF24FE">
        <w:rPr>
          <w:rFonts w:asciiTheme="majorHAnsi" w:hAnsiTheme="majorHAnsi" w:cstheme="majorHAnsi"/>
          <w:sz w:val="22"/>
          <w:szCs w:val="22"/>
        </w:rPr>
        <w:t>1</w:t>
      </w:r>
      <w:r w:rsidRPr="00DF308B">
        <w:rPr>
          <w:rFonts w:asciiTheme="majorHAnsi" w:hAnsiTheme="majorHAnsi" w:cstheme="majorHAnsi"/>
          <w:sz w:val="22"/>
          <w:szCs w:val="22"/>
        </w:rPr>
        <w:t>05/549 (20%), and white 2/549 (0.4%)</w:t>
      </w:r>
      <w:r>
        <w:rPr>
          <w:rFonts w:asciiTheme="majorHAnsi" w:hAnsiTheme="majorHAnsi" w:cstheme="majorHAnsi"/>
          <w:sz w:val="22"/>
          <w:szCs w:val="22"/>
        </w:rPr>
        <w:t xml:space="preserve"> participants</w:t>
      </w:r>
      <w:r w:rsidRPr="00DF24FE">
        <w:rPr>
          <w:rFonts w:asciiTheme="majorHAnsi" w:hAnsiTheme="majorHAnsi" w:cstheme="majorHAnsi"/>
          <w:sz w:val="22"/>
          <w:szCs w:val="22"/>
        </w:rPr>
        <w:t xml:space="preserve">. </w:t>
      </w:r>
      <w:r w:rsidR="00E13652" w:rsidRPr="00771D66">
        <w:rPr>
          <w:rFonts w:asciiTheme="majorHAnsi" w:hAnsiTheme="majorHAnsi" w:cstheme="majorHAnsi"/>
          <w:bCs/>
          <w:sz w:val="22"/>
          <w:szCs w:val="22"/>
        </w:rPr>
        <w:t>Most of</w:t>
      </w:r>
      <w:r w:rsidRPr="00771D66">
        <w:rPr>
          <w:rFonts w:asciiTheme="majorHAnsi" w:hAnsiTheme="majorHAnsi" w:cstheme="majorHAnsi"/>
          <w:bCs/>
          <w:sz w:val="22"/>
          <w:szCs w:val="22"/>
        </w:rPr>
        <w:t xml:space="preserve"> the patients were female</w:t>
      </w:r>
      <w:r>
        <w:rPr>
          <w:rFonts w:asciiTheme="majorHAnsi" w:hAnsiTheme="majorHAnsi" w:cstheme="majorHAnsi"/>
          <w:bCs/>
          <w:sz w:val="22"/>
          <w:szCs w:val="22"/>
        </w:rPr>
        <w:t xml:space="preserve"> 280/549 (51.1%)</w:t>
      </w:r>
      <w:r w:rsidRPr="00771D66">
        <w:rPr>
          <w:rFonts w:asciiTheme="majorHAnsi" w:hAnsiTheme="majorHAnsi" w:cstheme="majorHAnsi"/>
          <w:bCs/>
          <w:sz w:val="22"/>
          <w:szCs w:val="22"/>
        </w:rPr>
        <w:t>.</w:t>
      </w:r>
      <w:r>
        <w:rPr>
          <w:rFonts w:asciiTheme="majorHAnsi" w:hAnsiTheme="majorHAnsi" w:cstheme="majorHAnsi"/>
          <w:bCs/>
          <w:sz w:val="22"/>
          <w:szCs w:val="22"/>
        </w:rPr>
        <w:t xml:space="preserve"> </w:t>
      </w:r>
      <w:r w:rsidRPr="00DF24FE">
        <w:rPr>
          <w:rFonts w:asciiTheme="majorHAnsi" w:hAnsiTheme="majorHAnsi" w:cstheme="majorHAnsi"/>
          <w:sz w:val="22"/>
          <w:szCs w:val="22"/>
        </w:rPr>
        <w:t>The median</w:t>
      </w:r>
      <w:r>
        <w:rPr>
          <w:rFonts w:asciiTheme="majorHAnsi" w:hAnsiTheme="majorHAnsi" w:cstheme="majorHAnsi"/>
          <w:sz w:val="22"/>
          <w:szCs w:val="22"/>
        </w:rPr>
        <w:t xml:space="preserve"> (IQR)</w:t>
      </w:r>
      <w:r w:rsidRPr="00DF24FE">
        <w:rPr>
          <w:rFonts w:asciiTheme="majorHAnsi" w:hAnsiTheme="majorHAnsi" w:cstheme="majorHAnsi"/>
          <w:sz w:val="22"/>
          <w:szCs w:val="22"/>
        </w:rPr>
        <w:t xml:space="preserve"> duration of</w:t>
      </w:r>
      <w:r>
        <w:rPr>
          <w:rFonts w:asciiTheme="majorHAnsi" w:hAnsiTheme="majorHAnsi" w:cstheme="majorHAnsi"/>
          <w:sz w:val="22"/>
          <w:szCs w:val="22"/>
        </w:rPr>
        <w:t xml:space="preserve"> the presenting</w:t>
      </w:r>
      <w:r w:rsidRPr="00DF24FE">
        <w:rPr>
          <w:rFonts w:asciiTheme="majorHAnsi" w:hAnsiTheme="majorHAnsi" w:cstheme="majorHAnsi"/>
          <w:sz w:val="22"/>
          <w:szCs w:val="22"/>
        </w:rPr>
        <w:t xml:space="preserve"> illness was </w:t>
      </w:r>
      <w:proofErr w:type="gramStart"/>
      <w:r w:rsidRPr="00DF24FE">
        <w:rPr>
          <w:rFonts w:asciiTheme="majorHAnsi" w:hAnsiTheme="majorHAnsi" w:cstheme="majorHAnsi"/>
          <w:sz w:val="22"/>
          <w:szCs w:val="22"/>
        </w:rPr>
        <w:t>14</w:t>
      </w:r>
      <w:r>
        <w:rPr>
          <w:rFonts w:asciiTheme="majorHAnsi" w:hAnsiTheme="majorHAnsi" w:cstheme="majorHAnsi"/>
          <w:sz w:val="22"/>
          <w:szCs w:val="22"/>
        </w:rPr>
        <w:t xml:space="preserve">  (</w:t>
      </w:r>
      <w:proofErr w:type="gramEnd"/>
      <w:r>
        <w:rPr>
          <w:rFonts w:asciiTheme="majorHAnsi" w:hAnsiTheme="majorHAnsi" w:cstheme="majorHAnsi"/>
          <w:sz w:val="22"/>
          <w:szCs w:val="22"/>
        </w:rPr>
        <w:t>14-21) days with the</w:t>
      </w:r>
      <w:r w:rsidRPr="00771D66">
        <w:rPr>
          <w:rFonts w:asciiTheme="majorHAnsi" w:hAnsiTheme="majorHAnsi" w:cstheme="majorHAnsi"/>
          <w:bCs/>
          <w:sz w:val="22"/>
          <w:szCs w:val="22"/>
        </w:rPr>
        <w:t xml:space="preserve"> major complaint </w:t>
      </w:r>
      <w:r>
        <w:rPr>
          <w:rFonts w:asciiTheme="majorHAnsi" w:hAnsiTheme="majorHAnsi" w:cstheme="majorHAnsi"/>
          <w:bCs/>
          <w:sz w:val="22"/>
          <w:szCs w:val="22"/>
        </w:rPr>
        <w:t>being</w:t>
      </w:r>
      <w:r w:rsidRPr="00771D66">
        <w:rPr>
          <w:rFonts w:asciiTheme="majorHAnsi" w:hAnsiTheme="majorHAnsi" w:cstheme="majorHAnsi"/>
          <w:bCs/>
          <w:sz w:val="22"/>
          <w:szCs w:val="22"/>
        </w:rPr>
        <w:t xml:space="preserve"> weight loss </w:t>
      </w:r>
      <w:r>
        <w:rPr>
          <w:rFonts w:asciiTheme="majorHAnsi" w:hAnsiTheme="majorHAnsi" w:cstheme="majorHAnsi"/>
          <w:bCs/>
          <w:sz w:val="22"/>
          <w:szCs w:val="22"/>
        </w:rPr>
        <w:t>461/549 (86.1%)</w:t>
      </w:r>
      <w:r>
        <w:rPr>
          <w:rFonts w:asciiTheme="majorHAnsi" w:hAnsiTheme="majorHAnsi" w:cstheme="majorHAnsi"/>
          <w:sz w:val="22"/>
          <w:szCs w:val="22"/>
        </w:rPr>
        <w:t xml:space="preserve">. By far the most common opportunistic infection was tuberculosis </w:t>
      </w:r>
      <w:r w:rsidR="008F4846">
        <w:rPr>
          <w:rFonts w:asciiTheme="majorHAnsi" w:hAnsiTheme="majorHAnsi" w:cstheme="majorHAnsi"/>
          <w:sz w:val="22"/>
          <w:szCs w:val="22"/>
        </w:rPr>
        <w:t xml:space="preserve">in </w:t>
      </w:r>
      <w:r>
        <w:rPr>
          <w:rFonts w:asciiTheme="majorHAnsi" w:hAnsiTheme="majorHAnsi" w:cstheme="majorHAnsi"/>
          <w:sz w:val="22"/>
          <w:szCs w:val="22"/>
        </w:rPr>
        <w:t xml:space="preserve">461/549 (84%), followed by pneumonia at 62/549 (11.3%), </w:t>
      </w:r>
      <w:r w:rsidR="008F4846">
        <w:rPr>
          <w:rFonts w:asciiTheme="majorHAnsi" w:hAnsiTheme="majorHAnsi" w:cstheme="majorHAnsi"/>
          <w:sz w:val="22"/>
          <w:szCs w:val="22"/>
        </w:rPr>
        <w:t>candida</w:t>
      </w:r>
      <w:r w:rsidR="001C6997">
        <w:rPr>
          <w:rFonts w:asciiTheme="majorHAnsi" w:hAnsiTheme="majorHAnsi" w:cstheme="majorHAnsi"/>
          <w:sz w:val="22"/>
          <w:szCs w:val="22"/>
        </w:rPr>
        <w:t xml:space="preserve"> in</w:t>
      </w:r>
      <w:r w:rsidR="008F4846">
        <w:rPr>
          <w:rFonts w:asciiTheme="majorHAnsi" w:hAnsiTheme="majorHAnsi" w:cstheme="majorHAnsi"/>
          <w:sz w:val="22"/>
          <w:szCs w:val="22"/>
        </w:rPr>
        <w:t xml:space="preserve"> </w:t>
      </w:r>
      <w:r>
        <w:rPr>
          <w:rFonts w:asciiTheme="majorHAnsi" w:hAnsiTheme="majorHAnsi" w:cstheme="majorHAnsi"/>
          <w:sz w:val="22"/>
          <w:szCs w:val="22"/>
        </w:rPr>
        <w:t xml:space="preserve">34/549 (6.2%), and Cryptococcus infection </w:t>
      </w:r>
      <w:r w:rsidR="001C6997">
        <w:rPr>
          <w:rFonts w:asciiTheme="majorHAnsi" w:hAnsiTheme="majorHAnsi" w:cstheme="majorHAnsi"/>
          <w:sz w:val="22"/>
          <w:szCs w:val="22"/>
        </w:rPr>
        <w:t xml:space="preserve">in </w:t>
      </w:r>
      <w:r>
        <w:rPr>
          <w:rFonts w:asciiTheme="majorHAnsi" w:hAnsiTheme="majorHAnsi" w:cstheme="majorHAnsi"/>
          <w:sz w:val="22"/>
          <w:szCs w:val="22"/>
        </w:rPr>
        <w:t xml:space="preserve">30/549 (5.5%). </w:t>
      </w:r>
    </w:p>
    <w:p w14:paraId="54931AF7" w14:textId="591A5833" w:rsidR="00EA3C63" w:rsidDel="00124D94" w:rsidRDefault="00F71632" w:rsidP="00124D94">
      <w:pPr>
        <w:pStyle w:val="BodyText"/>
        <w:rPr>
          <w:del w:id="134" w:author="Joseph Sempa" w:date="2024-07-12T13:27:00Z" w16du:dateUtc="2024-07-12T11:27:00Z"/>
          <w:rFonts w:asciiTheme="majorHAnsi" w:hAnsiTheme="majorHAnsi" w:cstheme="majorHAnsi"/>
          <w:bCs/>
          <w:sz w:val="22"/>
          <w:szCs w:val="22"/>
        </w:rPr>
        <w:pPrChange w:id="135" w:author="Joseph Sempa" w:date="2024-07-12T13:27:00Z" w16du:dateUtc="2024-07-12T11:27:00Z">
          <w:pPr>
            <w:pStyle w:val="BodyText"/>
          </w:pPr>
        </w:pPrChange>
      </w:pPr>
      <w:r w:rsidRPr="00771D66">
        <w:rPr>
          <w:rFonts w:asciiTheme="majorHAnsi" w:hAnsiTheme="majorHAnsi" w:cstheme="majorHAnsi"/>
          <w:bCs/>
          <w:sz w:val="22"/>
          <w:szCs w:val="22"/>
        </w:rPr>
        <w:t xml:space="preserve"> </w:t>
      </w:r>
    </w:p>
    <w:tbl>
      <w:tblPr>
        <w:tblStyle w:val="PlainTable53"/>
        <w:tblW w:w="4998" w:type="pct"/>
        <w:tblLook w:val="0420" w:firstRow="1" w:lastRow="0" w:firstColumn="0" w:lastColumn="0" w:noHBand="0" w:noVBand="1"/>
      </w:tblPr>
      <w:tblGrid>
        <w:gridCol w:w="7371"/>
        <w:gridCol w:w="1985"/>
      </w:tblGrid>
      <w:tr w:rsidR="00823F0F" w:rsidRPr="00EA3C63" w:rsidDel="00124D94" w14:paraId="581D3CC1" w14:textId="59BD8D8C" w:rsidTr="00EF728F">
        <w:trPr>
          <w:cnfStyle w:val="100000000000" w:firstRow="1" w:lastRow="0" w:firstColumn="0" w:lastColumn="0" w:oddVBand="0" w:evenVBand="0" w:oddHBand="0" w:evenHBand="0" w:firstRowFirstColumn="0" w:firstRowLastColumn="0" w:lastRowFirstColumn="0" w:lastRowLastColumn="0"/>
          <w:trHeight w:val="283"/>
          <w:del w:id="136" w:author="Joseph Sempa" w:date="2024-07-12T13:26:00Z" w16du:dateUtc="2024-07-12T11:26:00Z"/>
        </w:trPr>
        <w:tc>
          <w:tcPr>
            <w:tcW w:w="3939" w:type="pct"/>
          </w:tcPr>
          <w:p w14:paraId="699E8202" w14:textId="6E8E77E9" w:rsidR="00823F0F" w:rsidRPr="001C0071" w:rsidDel="00124D94" w:rsidRDefault="00823F0F" w:rsidP="00124D94">
            <w:pPr>
              <w:pStyle w:val="BodyText"/>
              <w:rPr>
                <w:del w:id="137" w:author="Joseph Sempa" w:date="2024-07-12T13:26:00Z" w16du:dateUtc="2024-07-12T11:26:00Z"/>
                <w:rFonts w:eastAsia="Times New Roman" w:cs="Segoe UI"/>
                <w:b/>
                <w:bCs/>
                <w:color w:val="333333"/>
                <w:sz w:val="20"/>
                <w:szCs w:val="20"/>
                <w:lang w:val="en-ZA" w:eastAsia="en-ZA"/>
              </w:rPr>
              <w:pPrChange w:id="138" w:author="Joseph Sempa" w:date="2024-07-12T13:27:00Z" w16du:dateUtc="2024-07-12T11:27:00Z">
                <w:pPr>
                  <w:spacing w:beforeLines="36" w:before="86" w:afterLines="36" w:after="86"/>
                  <w:ind w:left="150" w:right="150"/>
                  <w:contextualSpacing/>
                </w:pPr>
              </w:pPrChange>
            </w:pPr>
          </w:p>
        </w:tc>
        <w:tc>
          <w:tcPr>
            <w:tcW w:w="1061" w:type="pct"/>
          </w:tcPr>
          <w:p w14:paraId="00EE7C25" w14:textId="6A9B0FE4" w:rsidR="00823F0F" w:rsidRPr="001C0071" w:rsidDel="00124D94" w:rsidRDefault="00823F0F" w:rsidP="00124D94">
            <w:pPr>
              <w:pStyle w:val="BodyText"/>
              <w:rPr>
                <w:del w:id="139" w:author="Joseph Sempa" w:date="2024-07-12T13:26:00Z" w16du:dateUtc="2024-07-12T11:26:00Z"/>
                <w:rFonts w:eastAsia="Times New Roman" w:cs="Segoe UI"/>
                <w:color w:val="333333"/>
                <w:sz w:val="20"/>
                <w:szCs w:val="20"/>
                <w:lang w:val="en-ZA" w:eastAsia="en-ZA"/>
              </w:rPr>
              <w:pPrChange w:id="140" w:author="Joseph Sempa" w:date="2024-07-12T13:27:00Z" w16du:dateUtc="2024-07-12T11:27:00Z">
                <w:pPr>
                  <w:spacing w:beforeLines="36" w:before="86" w:afterLines="36" w:after="86"/>
                  <w:ind w:left="150" w:right="150"/>
                  <w:contextualSpacing/>
                  <w:jc w:val="center"/>
                </w:pPr>
              </w:pPrChange>
            </w:pPr>
          </w:p>
        </w:tc>
      </w:tr>
      <w:tr w:rsidR="00823F0F" w:rsidRPr="00EA3C63" w:rsidDel="00124D94" w14:paraId="61A11175" w14:textId="055AA527" w:rsidTr="00EF728F">
        <w:trPr>
          <w:cnfStyle w:val="000000100000" w:firstRow="0" w:lastRow="0" w:firstColumn="0" w:lastColumn="0" w:oddVBand="0" w:evenVBand="0" w:oddHBand="1" w:evenHBand="0" w:firstRowFirstColumn="0" w:firstRowLastColumn="0" w:lastRowFirstColumn="0" w:lastRowLastColumn="0"/>
          <w:trHeight w:val="283"/>
          <w:del w:id="141" w:author="Joseph Sempa" w:date="2024-07-12T13:26:00Z" w16du:dateUtc="2024-07-12T11:26:00Z"/>
        </w:trPr>
        <w:tc>
          <w:tcPr>
            <w:tcW w:w="3939" w:type="pct"/>
          </w:tcPr>
          <w:p w14:paraId="74BAE0B9" w14:textId="57EC0707" w:rsidR="00823F0F" w:rsidRPr="001C0071" w:rsidDel="00124D94" w:rsidRDefault="00823F0F" w:rsidP="00124D94">
            <w:pPr>
              <w:pStyle w:val="BodyText"/>
              <w:rPr>
                <w:del w:id="142" w:author="Joseph Sempa" w:date="2024-07-12T13:26:00Z" w16du:dateUtc="2024-07-12T11:26:00Z"/>
                <w:rFonts w:eastAsia="Times New Roman" w:cs="Segoe UI"/>
                <w:b/>
                <w:bCs/>
                <w:color w:val="333333"/>
                <w:sz w:val="20"/>
                <w:szCs w:val="20"/>
                <w:lang w:val="en-ZA" w:eastAsia="en-ZA"/>
              </w:rPr>
              <w:pPrChange w:id="143" w:author="Joseph Sempa" w:date="2024-07-12T13:27:00Z" w16du:dateUtc="2024-07-12T11:27:00Z">
                <w:pPr>
                  <w:spacing w:beforeLines="36" w:before="86" w:afterLines="36" w:after="86"/>
                  <w:ind w:left="150" w:right="150"/>
                  <w:contextualSpacing/>
                </w:pPr>
              </w:pPrChange>
            </w:pPr>
          </w:p>
        </w:tc>
        <w:tc>
          <w:tcPr>
            <w:tcW w:w="1061" w:type="pct"/>
          </w:tcPr>
          <w:p w14:paraId="3FF97F9A" w14:textId="14D68936" w:rsidR="00823F0F" w:rsidRPr="001C0071" w:rsidDel="00124D94" w:rsidRDefault="00823F0F" w:rsidP="00124D94">
            <w:pPr>
              <w:pStyle w:val="BodyText"/>
              <w:rPr>
                <w:del w:id="144" w:author="Joseph Sempa" w:date="2024-07-12T13:26:00Z" w16du:dateUtc="2024-07-12T11:26:00Z"/>
                <w:rFonts w:eastAsia="Times New Roman" w:cs="Segoe UI"/>
                <w:color w:val="333333"/>
                <w:sz w:val="20"/>
                <w:szCs w:val="20"/>
                <w:lang w:val="en-ZA" w:eastAsia="en-ZA"/>
              </w:rPr>
              <w:pPrChange w:id="145" w:author="Joseph Sempa" w:date="2024-07-12T13:27:00Z" w16du:dateUtc="2024-07-12T11:27:00Z">
                <w:pPr>
                  <w:spacing w:beforeLines="36" w:before="86" w:afterLines="36" w:after="86"/>
                  <w:ind w:left="150" w:right="150"/>
                  <w:contextualSpacing/>
                  <w:jc w:val="center"/>
                </w:pPr>
              </w:pPrChange>
            </w:pPr>
          </w:p>
        </w:tc>
      </w:tr>
      <w:tr w:rsidR="00823F0F" w:rsidRPr="00EA3C63" w:rsidDel="00124D94" w14:paraId="33E133DC" w14:textId="3410D50C" w:rsidTr="00F83FA2">
        <w:trPr>
          <w:trHeight w:val="283"/>
          <w:del w:id="146" w:author="Joseph Sempa" w:date="2024-07-12T13:26:00Z" w16du:dateUtc="2024-07-12T11:26:00Z"/>
        </w:trPr>
        <w:tc>
          <w:tcPr>
            <w:tcW w:w="0" w:type="pct"/>
          </w:tcPr>
          <w:p w14:paraId="7B279F86" w14:textId="017E760E" w:rsidR="00823F0F" w:rsidRPr="001C0071" w:rsidDel="00124D94" w:rsidRDefault="00823F0F" w:rsidP="00124D94">
            <w:pPr>
              <w:pStyle w:val="BodyText"/>
              <w:rPr>
                <w:del w:id="147" w:author="Joseph Sempa" w:date="2024-07-12T13:26:00Z" w16du:dateUtc="2024-07-12T11:26:00Z"/>
                <w:rFonts w:eastAsia="Times New Roman" w:cs="Segoe UI"/>
                <w:b/>
                <w:bCs/>
                <w:color w:val="333333"/>
                <w:sz w:val="20"/>
                <w:szCs w:val="20"/>
                <w:lang w:val="en-ZA" w:eastAsia="en-ZA"/>
              </w:rPr>
              <w:pPrChange w:id="148" w:author="Joseph Sempa" w:date="2024-07-12T13:27:00Z" w16du:dateUtc="2024-07-12T11:27:00Z">
                <w:pPr>
                  <w:spacing w:beforeLines="36" w:before="86" w:afterLines="36" w:after="86"/>
                  <w:ind w:left="150" w:right="150"/>
                  <w:contextualSpacing/>
                </w:pPr>
              </w:pPrChange>
            </w:pPr>
          </w:p>
        </w:tc>
        <w:tc>
          <w:tcPr>
            <w:tcW w:w="0" w:type="pct"/>
          </w:tcPr>
          <w:p w14:paraId="72C9697F" w14:textId="6B83A2FE" w:rsidR="00823F0F" w:rsidRPr="001C0071" w:rsidDel="00124D94" w:rsidRDefault="00823F0F" w:rsidP="00124D94">
            <w:pPr>
              <w:pStyle w:val="BodyText"/>
              <w:rPr>
                <w:del w:id="149" w:author="Joseph Sempa" w:date="2024-07-12T13:26:00Z" w16du:dateUtc="2024-07-12T11:26:00Z"/>
                <w:rFonts w:eastAsia="Times New Roman" w:cs="Segoe UI"/>
                <w:color w:val="333333"/>
                <w:sz w:val="20"/>
                <w:szCs w:val="20"/>
                <w:lang w:val="en-ZA" w:eastAsia="en-ZA"/>
              </w:rPr>
              <w:pPrChange w:id="150" w:author="Joseph Sempa" w:date="2024-07-12T13:27:00Z" w16du:dateUtc="2024-07-12T11:27:00Z">
                <w:pPr>
                  <w:spacing w:beforeLines="36" w:before="86" w:afterLines="36" w:after="86"/>
                  <w:ind w:left="150" w:right="150"/>
                  <w:contextualSpacing/>
                  <w:jc w:val="center"/>
                </w:pPr>
              </w:pPrChange>
            </w:pPr>
          </w:p>
        </w:tc>
      </w:tr>
      <w:tr w:rsidR="00823F0F" w:rsidRPr="00EA3C63" w:rsidDel="00124D94" w14:paraId="1CB14FDC" w14:textId="219FA30C" w:rsidTr="00F83FA2">
        <w:trPr>
          <w:cnfStyle w:val="000000100000" w:firstRow="0" w:lastRow="0" w:firstColumn="0" w:lastColumn="0" w:oddVBand="0" w:evenVBand="0" w:oddHBand="1" w:evenHBand="0" w:firstRowFirstColumn="0" w:firstRowLastColumn="0" w:lastRowFirstColumn="0" w:lastRowLastColumn="0"/>
          <w:trHeight w:val="283"/>
          <w:del w:id="151" w:author="Joseph Sempa" w:date="2024-07-12T13:26:00Z" w16du:dateUtc="2024-07-12T11:26:00Z"/>
        </w:trPr>
        <w:tc>
          <w:tcPr>
            <w:tcW w:w="0" w:type="pct"/>
          </w:tcPr>
          <w:p w14:paraId="0381F62C" w14:textId="04CA0C99" w:rsidR="00823F0F" w:rsidRPr="001C0071" w:rsidDel="00124D94" w:rsidRDefault="00823F0F" w:rsidP="00124D94">
            <w:pPr>
              <w:pStyle w:val="BodyText"/>
              <w:rPr>
                <w:del w:id="152" w:author="Joseph Sempa" w:date="2024-07-12T13:26:00Z" w16du:dateUtc="2024-07-12T11:26:00Z"/>
                <w:rFonts w:eastAsia="Times New Roman" w:cs="Segoe UI"/>
                <w:b/>
                <w:bCs/>
                <w:color w:val="333333"/>
                <w:sz w:val="20"/>
                <w:szCs w:val="20"/>
                <w:lang w:val="en-ZA" w:eastAsia="en-ZA"/>
              </w:rPr>
              <w:pPrChange w:id="153" w:author="Joseph Sempa" w:date="2024-07-12T13:27:00Z" w16du:dateUtc="2024-07-12T11:27:00Z">
                <w:pPr>
                  <w:spacing w:beforeLines="36" w:before="86" w:afterLines="36" w:after="86"/>
                  <w:ind w:left="150" w:right="150"/>
                  <w:contextualSpacing/>
                </w:pPr>
              </w:pPrChange>
            </w:pPr>
          </w:p>
        </w:tc>
        <w:tc>
          <w:tcPr>
            <w:tcW w:w="0" w:type="pct"/>
          </w:tcPr>
          <w:p w14:paraId="091C45E0" w14:textId="5651F7E3" w:rsidR="00823F0F" w:rsidRPr="001C0071" w:rsidDel="00124D94" w:rsidRDefault="00823F0F" w:rsidP="00124D94">
            <w:pPr>
              <w:pStyle w:val="BodyText"/>
              <w:rPr>
                <w:del w:id="154" w:author="Joseph Sempa" w:date="2024-07-12T13:26:00Z" w16du:dateUtc="2024-07-12T11:26:00Z"/>
                <w:rFonts w:eastAsia="Times New Roman" w:cs="Segoe UI"/>
                <w:color w:val="333333"/>
                <w:sz w:val="20"/>
                <w:szCs w:val="20"/>
                <w:lang w:val="en-ZA" w:eastAsia="en-ZA"/>
              </w:rPr>
              <w:pPrChange w:id="155" w:author="Joseph Sempa" w:date="2024-07-12T13:27:00Z" w16du:dateUtc="2024-07-12T11:27:00Z">
                <w:pPr>
                  <w:spacing w:beforeLines="36" w:before="86" w:afterLines="36" w:after="86"/>
                  <w:ind w:left="150" w:right="150"/>
                  <w:contextualSpacing/>
                  <w:jc w:val="center"/>
                </w:pPr>
              </w:pPrChange>
            </w:pPr>
          </w:p>
        </w:tc>
      </w:tr>
      <w:tr w:rsidR="00823F0F" w:rsidRPr="00EA3C63" w:rsidDel="00124D94" w14:paraId="6CA2CE27" w14:textId="5E1AE47B" w:rsidTr="00F83FA2">
        <w:trPr>
          <w:trHeight w:val="283"/>
          <w:del w:id="156" w:author="Joseph Sempa" w:date="2024-07-12T13:26:00Z" w16du:dateUtc="2024-07-12T11:26:00Z"/>
        </w:trPr>
        <w:tc>
          <w:tcPr>
            <w:tcW w:w="0" w:type="pct"/>
          </w:tcPr>
          <w:p w14:paraId="59516836" w14:textId="043EC633" w:rsidR="00823F0F" w:rsidRPr="001C0071" w:rsidDel="00124D94" w:rsidRDefault="00823F0F" w:rsidP="00124D94">
            <w:pPr>
              <w:pStyle w:val="BodyText"/>
              <w:rPr>
                <w:del w:id="157" w:author="Joseph Sempa" w:date="2024-07-12T13:26:00Z" w16du:dateUtc="2024-07-12T11:26:00Z"/>
                <w:rFonts w:eastAsia="Times New Roman" w:cs="Segoe UI"/>
                <w:b/>
                <w:bCs/>
                <w:color w:val="333333"/>
                <w:sz w:val="20"/>
                <w:szCs w:val="20"/>
                <w:lang w:val="en-ZA" w:eastAsia="en-ZA"/>
              </w:rPr>
              <w:pPrChange w:id="158" w:author="Joseph Sempa" w:date="2024-07-12T13:27:00Z" w16du:dateUtc="2024-07-12T11:27:00Z">
                <w:pPr>
                  <w:spacing w:beforeLines="36" w:before="86" w:afterLines="36" w:after="86"/>
                  <w:ind w:left="150" w:right="150"/>
                  <w:contextualSpacing/>
                </w:pPr>
              </w:pPrChange>
            </w:pPr>
          </w:p>
        </w:tc>
        <w:tc>
          <w:tcPr>
            <w:tcW w:w="0" w:type="pct"/>
          </w:tcPr>
          <w:p w14:paraId="638B28A3" w14:textId="774646E6" w:rsidR="00823F0F" w:rsidRPr="001C0071" w:rsidDel="00124D94" w:rsidRDefault="00823F0F" w:rsidP="00124D94">
            <w:pPr>
              <w:pStyle w:val="BodyText"/>
              <w:rPr>
                <w:del w:id="159" w:author="Joseph Sempa" w:date="2024-07-12T13:26:00Z" w16du:dateUtc="2024-07-12T11:26:00Z"/>
                <w:rFonts w:eastAsia="Times New Roman" w:cs="Segoe UI"/>
                <w:color w:val="333333"/>
                <w:sz w:val="20"/>
                <w:szCs w:val="20"/>
                <w:lang w:val="en-ZA" w:eastAsia="en-ZA"/>
              </w:rPr>
              <w:pPrChange w:id="160" w:author="Joseph Sempa" w:date="2024-07-12T13:27:00Z" w16du:dateUtc="2024-07-12T11:27:00Z">
                <w:pPr>
                  <w:spacing w:beforeLines="36" w:before="86" w:afterLines="36" w:after="86"/>
                  <w:ind w:left="150" w:right="150"/>
                  <w:contextualSpacing/>
                  <w:jc w:val="center"/>
                </w:pPr>
              </w:pPrChange>
            </w:pPr>
          </w:p>
        </w:tc>
      </w:tr>
      <w:tr w:rsidR="00823F0F" w:rsidRPr="00EA3C63" w:rsidDel="00124D94" w14:paraId="1850B67C" w14:textId="25E5434A" w:rsidTr="00F83FA2">
        <w:trPr>
          <w:cnfStyle w:val="000000100000" w:firstRow="0" w:lastRow="0" w:firstColumn="0" w:lastColumn="0" w:oddVBand="0" w:evenVBand="0" w:oddHBand="1" w:evenHBand="0" w:firstRowFirstColumn="0" w:firstRowLastColumn="0" w:lastRowFirstColumn="0" w:lastRowLastColumn="0"/>
          <w:trHeight w:val="283"/>
          <w:del w:id="161" w:author="Joseph Sempa" w:date="2024-07-12T13:26:00Z" w16du:dateUtc="2024-07-12T11:26:00Z"/>
        </w:trPr>
        <w:tc>
          <w:tcPr>
            <w:tcW w:w="0" w:type="pct"/>
          </w:tcPr>
          <w:p w14:paraId="3CCB9F4F" w14:textId="77A9E3CB" w:rsidR="00823F0F" w:rsidRPr="001C0071" w:rsidDel="00124D94" w:rsidRDefault="00A06403" w:rsidP="00124D94">
            <w:pPr>
              <w:pStyle w:val="BodyText"/>
              <w:rPr>
                <w:del w:id="162" w:author="Joseph Sempa" w:date="2024-07-12T13:26:00Z" w16du:dateUtc="2024-07-12T11:26:00Z"/>
                <w:rFonts w:eastAsia="Times New Roman" w:cs="Segoe UI"/>
                <w:b/>
                <w:bCs/>
                <w:color w:val="333333"/>
                <w:sz w:val="20"/>
                <w:szCs w:val="20"/>
                <w:lang w:val="en-ZA" w:eastAsia="en-ZA"/>
              </w:rPr>
              <w:pPrChange w:id="163" w:author="Joseph Sempa" w:date="2024-07-12T13:27:00Z" w16du:dateUtc="2024-07-12T11:27:00Z">
                <w:pPr>
                  <w:spacing w:beforeLines="36" w:before="86" w:afterLines="36" w:after="86"/>
                  <w:ind w:left="150" w:right="150"/>
                  <w:contextualSpacing/>
                </w:pPr>
              </w:pPrChange>
            </w:pPr>
            <w:del w:id="164" w:author="Joseph Sempa" w:date="2024-07-12T13:26:00Z" w16du:dateUtc="2024-07-12T11:26:00Z">
              <w:r w:rsidDel="00124D94">
                <w:rPr>
                  <w:rFonts w:eastAsia="Times New Roman" w:cs="Segoe UI"/>
                  <w:b/>
                  <w:bCs/>
                  <w:color w:val="333333"/>
                  <w:sz w:val="20"/>
                  <w:szCs w:val="20"/>
                  <w:lang w:val="en-ZA" w:eastAsia="en-ZA"/>
                </w:rPr>
                <w:delText>TB Rx</w:delText>
              </w:r>
            </w:del>
          </w:p>
        </w:tc>
        <w:tc>
          <w:tcPr>
            <w:tcW w:w="0" w:type="pct"/>
          </w:tcPr>
          <w:p w14:paraId="501A342E" w14:textId="4B94C8B9" w:rsidR="00823F0F" w:rsidRPr="001C0071" w:rsidDel="00124D94" w:rsidRDefault="00823F0F" w:rsidP="00124D94">
            <w:pPr>
              <w:pStyle w:val="BodyText"/>
              <w:rPr>
                <w:del w:id="165" w:author="Joseph Sempa" w:date="2024-07-12T13:26:00Z" w16du:dateUtc="2024-07-12T11:26:00Z"/>
                <w:rFonts w:eastAsia="Times New Roman" w:cs="Segoe UI"/>
                <w:color w:val="333333"/>
                <w:sz w:val="20"/>
                <w:szCs w:val="20"/>
                <w:lang w:val="en-ZA" w:eastAsia="en-ZA"/>
              </w:rPr>
              <w:pPrChange w:id="166" w:author="Joseph Sempa" w:date="2024-07-12T13:27:00Z" w16du:dateUtc="2024-07-12T11:27:00Z">
                <w:pPr>
                  <w:spacing w:beforeLines="36" w:before="86" w:afterLines="36" w:after="86"/>
                  <w:ind w:left="150" w:right="150"/>
                  <w:contextualSpacing/>
                  <w:jc w:val="center"/>
                </w:pPr>
              </w:pPrChange>
            </w:pPr>
          </w:p>
        </w:tc>
      </w:tr>
      <w:tr w:rsidR="00823F0F" w:rsidRPr="00EA3C63" w:rsidDel="00124D94" w14:paraId="1ED266D6" w14:textId="140EEE91" w:rsidTr="001C0071">
        <w:trPr>
          <w:trHeight w:val="283"/>
          <w:del w:id="167" w:author="Joseph Sempa" w:date="2024-07-12T13:26:00Z" w16du:dateUtc="2024-07-12T11:26:00Z"/>
        </w:trPr>
        <w:tc>
          <w:tcPr>
            <w:tcW w:w="3939" w:type="pct"/>
            <w:hideMark/>
          </w:tcPr>
          <w:p w14:paraId="6B756A7E" w14:textId="7F9D4544" w:rsidR="00823F0F" w:rsidRPr="001C0071" w:rsidDel="00124D94" w:rsidRDefault="00823F0F" w:rsidP="00124D94">
            <w:pPr>
              <w:pStyle w:val="BodyText"/>
              <w:rPr>
                <w:del w:id="168" w:author="Joseph Sempa" w:date="2024-07-12T13:26:00Z" w16du:dateUtc="2024-07-12T11:26:00Z"/>
                <w:rFonts w:eastAsia="Times New Roman" w:cs="Segoe UI"/>
                <w:b/>
                <w:bCs/>
                <w:color w:val="333333"/>
                <w:sz w:val="20"/>
                <w:szCs w:val="20"/>
                <w:lang w:val="en-ZA" w:eastAsia="en-ZA"/>
              </w:rPr>
              <w:pPrChange w:id="169" w:author="Joseph Sempa" w:date="2024-07-12T13:27:00Z" w16du:dateUtc="2024-07-12T11:27:00Z">
                <w:pPr>
                  <w:spacing w:beforeLines="36" w:before="86" w:afterLines="36" w:after="86"/>
                  <w:ind w:left="150" w:right="150"/>
                  <w:contextualSpacing/>
                </w:pPr>
              </w:pPrChange>
            </w:pPr>
            <w:del w:id="170" w:author="Joseph Sempa" w:date="2024-07-12T13:26:00Z" w16du:dateUtc="2024-07-12T11:26:00Z">
              <w:r w:rsidRPr="001C0071" w:rsidDel="00124D94">
                <w:rPr>
                  <w:rFonts w:eastAsia="Times New Roman" w:cs="Segoe UI"/>
                  <w:b/>
                  <w:bCs/>
                  <w:color w:val="333333"/>
                  <w:sz w:val="20"/>
                  <w:szCs w:val="20"/>
                  <w:lang w:val="en-ZA" w:eastAsia="en-ZA"/>
                </w:rPr>
                <w:delText>ART exposure</w:delText>
              </w:r>
            </w:del>
          </w:p>
        </w:tc>
        <w:tc>
          <w:tcPr>
            <w:tcW w:w="1061" w:type="pct"/>
            <w:hideMark/>
          </w:tcPr>
          <w:p w14:paraId="5240E65D" w14:textId="2BD7E23C" w:rsidR="00823F0F" w:rsidRPr="001C0071" w:rsidDel="00124D94" w:rsidRDefault="00823F0F" w:rsidP="00124D94">
            <w:pPr>
              <w:pStyle w:val="BodyText"/>
              <w:rPr>
                <w:del w:id="171" w:author="Joseph Sempa" w:date="2024-07-12T13:26:00Z" w16du:dateUtc="2024-07-12T11:26:00Z"/>
                <w:rFonts w:eastAsia="Times New Roman" w:cs="Segoe UI"/>
                <w:color w:val="333333"/>
                <w:sz w:val="20"/>
                <w:szCs w:val="20"/>
                <w:lang w:val="en-ZA" w:eastAsia="en-ZA"/>
              </w:rPr>
              <w:pPrChange w:id="172" w:author="Joseph Sempa" w:date="2024-07-12T13:27:00Z" w16du:dateUtc="2024-07-12T11:27:00Z">
                <w:pPr>
                  <w:spacing w:beforeLines="36" w:before="86" w:afterLines="36" w:after="86"/>
                  <w:ind w:left="150" w:right="150"/>
                  <w:contextualSpacing/>
                  <w:jc w:val="center"/>
                </w:pPr>
              </w:pPrChange>
            </w:pPr>
            <w:del w:id="173" w:author="Joseph Sempa" w:date="2024-07-12T13:26:00Z" w16du:dateUtc="2024-07-12T11:26:00Z">
              <w:r w:rsidRPr="001C0071" w:rsidDel="00124D94">
                <w:rPr>
                  <w:rFonts w:eastAsia="Times New Roman" w:cs="Segoe UI"/>
                  <w:color w:val="333333"/>
                  <w:sz w:val="20"/>
                  <w:szCs w:val="20"/>
                  <w:lang w:val="en-ZA" w:eastAsia="en-ZA"/>
                </w:rPr>
                <w:delText>207 (37.7%)</w:delText>
              </w:r>
            </w:del>
          </w:p>
        </w:tc>
      </w:tr>
      <w:tr w:rsidR="00823F0F" w:rsidRPr="00EA3C63" w:rsidDel="00124D94" w14:paraId="70DA003A" w14:textId="7011859C" w:rsidTr="001C0071">
        <w:trPr>
          <w:cnfStyle w:val="000000100000" w:firstRow="0" w:lastRow="0" w:firstColumn="0" w:lastColumn="0" w:oddVBand="0" w:evenVBand="0" w:oddHBand="1" w:evenHBand="0" w:firstRowFirstColumn="0" w:firstRowLastColumn="0" w:lastRowFirstColumn="0" w:lastRowLastColumn="0"/>
          <w:trHeight w:val="283"/>
          <w:del w:id="174" w:author="Joseph Sempa" w:date="2024-07-12T13:26:00Z" w16du:dateUtc="2024-07-12T11:26:00Z"/>
        </w:trPr>
        <w:tc>
          <w:tcPr>
            <w:tcW w:w="3939" w:type="pct"/>
            <w:hideMark/>
          </w:tcPr>
          <w:p w14:paraId="08BFEC8C" w14:textId="6C4BA756" w:rsidR="00823F0F" w:rsidRPr="001C0071" w:rsidDel="00124D94" w:rsidRDefault="00823F0F" w:rsidP="00124D94">
            <w:pPr>
              <w:pStyle w:val="BodyText"/>
              <w:rPr>
                <w:del w:id="175" w:author="Joseph Sempa" w:date="2024-07-12T13:26:00Z" w16du:dateUtc="2024-07-12T11:26:00Z"/>
                <w:rFonts w:eastAsia="Times New Roman" w:cs="Segoe UI"/>
                <w:b/>
                <w:bCs/>
                <w:color w:val="333333"/>
                <w:sz w:val="20"/>
                <w:szCs w:val="20"/>
                <w:lang w:val="en-ZA" w:eastAsia="en-ZA"/>
              </w:rPr>
              <w:pPrChange w:id="176" w:author="Joseph Sempa" w:date="2024-07-12T13:27:00Z" w16du:dateUtc="2024-07-12T11:27:00Z">
                <w:pPr>
                  <w:spacing w:beforeLines="36" w:before="86" w:afterLines="36" w:after="86"/>
                  <w:ind w:left="150" w:right="150"/>
                  <w:contextualSpacing/>
                </w:pPr>
              </w:pPrChange>
            </w:pPr>
            <w:del w:id="177" w:author="Joseph Sempa" w:date="2024-07-12T13:26:00Z" w16du:dateUtc="2024-07-12T11:26:00Z">
              <w:r w:rsidRPr="001C0071" w:rsidDel="00124D94">
                <w:rPr>
                  <w:rFonts w:eastAsia="Times New Roman" w:cs="Segoe UI"/>
                  <w:b/>
                  <w:bCs/>
                  <w:color w:val="333333"/>
                  <w:sz w:val="20"/>
                  <w:szCs w:val="20"/>
                  <w:lang w:val="en-ZA" w:eastAsia="en-ZA"/>
                </w:rPr>
                <w:delText>Kidney medication</w:delText>
              </w:r>
            </w:del>
          </w:p>
        </w:tc>
        <w:tc>
          <w:tcPr>
            <w:tcW w:w="1061" w:type="pct"/>
            <w:hideMark/>
          </w:tcPr>
          <w:p w14:paraId="1B218AE4" w14:textId="41DDABB8" w:rsidR="00823F0F" w:rsidRPr="001C0071" w:rsidDel="00124D94" w:rsidRDefault="00823F0F" w:rsidP="00124D94">
            <w:pPr>
              <w:pStyle w:val="BodyText"/>
              <w:rPr>
                <w:del w:id="178" w:author="Joseph Sempa" w:date="2024-07-12T13:26:00Z" w16du:dateUtc="2024-07-12T11:26:00Z"/>
                <w:rFonts w:eastAsia="Times New Roman" w:cs="Segoe UI"/>
                <w:color w:val="333333"/>
                <w:sz w:val="20"/>
                <w:szCs w:val="20"/>
                <w:lang w:val="en-ZA" w:eastAsia="en-ZA"/>
              </w:rPr>
              <w:pPrChange w:id="179" w:author="Joseph Sempa" w:date="2024-07-12T13:27:00Z" w16du:dateUtc="2024-07-12T11:27:00Z">
                <w:pPr>
                  <w:spacing w:beforeLines="36" w:before="86" w:afterLines="36" w:after="86"/>
                  <w:ind w:left="150" w:right="150"/>
                  <w:contextualSpacing/>
                  <w:jc w:val="center"/>
                </w:pPr>
              </w:pPrChange>
            </w:pPr>
            <w:del w:id="180" w:author="Joseph Sempa" w:date="2024-07-12T13:26:00Z" w16du:dateUtc="2024-07-12T11:26:00Z">
              <w:r w:rsidRPr="001C0071" w:rsidDel="00124D94">
                <w:rPr>
                  <w:rFonts w:eastAsia="Times New Roman" w:cs="Segoe UI"/>
                  <w:color w:val="333333"/>
                  <w:sz w:val="20"/>
                  <w:szCs w:val="20"/>
                  <w:lang w:val="en-ZA" w:eastAsia="en-ZA"/>
                </w:rPr>
                <w:delText>52 (9.5%)</w:delText>
              </w:r>
            </w:del>
          </w:p>
        </w:tc>
      </w:tr>
    </w:tbl>
    <w:p w14:paraId="6E35A614" w14:textId="153BB9FA" w:rsidR="00EA3C63" w:rsidRPr="001C0071" w:rsidDel="00124D94" w:rsidRDefault="007F577C" w:rsidP="00124D94">
      <w:pPr>
        <w:pStyle w:val="BodyText"/>
        <w:rPr>
          <w:del w:id="181" w:author="Joseph Sempa" w:date="2024-07-12T13:27:00Z" w16du:dateUtc="2024-07-12T11:27:00Z"/>
          <w:moveFrom w:id="182" w:author="Joseph Sempa" w:date="2024-07-12T13:27:00Z" w16du:dateUtc="2024-07-12T11:27:00Z"/>
          <w:rFonts w:cstheme="majorHAnsi"/>
          <w:bCs/>
          <w:sz w:val="16"/>
          <w:szCs w:val="16"/>
        </w:rPr>
        <w:pPrChange w:id="183" w:author="Joseph Sempa" w:date="2024-07-12T13:27:00Z" w16du:dateUtc="2024-07-12T11:27:00Z">
          <w:pPr>
            <w:pStyle w:val="BodyText"/>
          </w:pPr>
        </w:pPrChange>
      </w:pPr>
      <w:moveFromRangeStart w:id="184" w:author="Joseph Sempa" w:date="2024-07-12T13:27:00Z" w:name="move171683237"/>
      <w:moveFrom w:id="185" w:author="Joseph Sempa" w:date="2024-07-12T13:27:00Z" w16du:dateUtc="2024-07-12T11:27:00Z">
        <w:del w:id="186" w:author="Joseph Sempa" w:date="2024-07-12T13:27:00Z" w16du:dateUtc="2024-07-12T11:27:00Z">
          <w:r w:rsidRPr="001C0071" w:rsidDel="00124D94">
            <w:rPr>
              <w:rStyle w:val="gtfootnotemarks"/>
              <w:rFonts w:cs="Segoe UI"/>
              <w:i/>
              <w:iCs/>
              <w:color w:val="333333"/>
              <w:sz w:val="16"/>
              <w:szCs w:val="16"/>
              <w:shd w:val="clear" w:color="auto" w:fill="FFFFFF"/>
              <w:vertAlign w:val="superscript"/>
            </w:rPr>
            <w:delText>1</w:delText>
          </w:r>
          <w:r w:rsidRPr="001C0071" w:rsidDel="00124D94">
            <w:rPr>
              <w:rFonts w:cs="Segoe UI"/>
              <w:color w:val="333333"/>
              <w:sz w:val="16"/>
              <w:szCs w:val="16"/>
              <w:shd w:val="clear" w:color="auto" w:fill="FFFFFF"/>
            </w:rPr>
            <w:delText> Median (IQR); n (%)</w:delText>
          </w:r>
        </w:del>
      </w:moveFrom>
    </w:p>
    <w:moveFromRangeEnd w:id="184"/>
    <w:p w14:paraId="79ED0F52" w14:textId="123A7AA8" w:rsidR="005D7640" w:rsidRPr="00771D66" w:rsidDel="00124D94" w:rsidRDefault="005D7640" w:rsidP="00124D94">
      <w:pPr>
        <w:pStyle w:val="BodyText"/>
        <w:rPr>
          <w:del w:id="187" w:author="Joseph Sempa" w:date="2024-07-12T13:27:00Z" w16du:dateUtc="2024-07-12T11:27:00Z"/>
          <w:rFonts w:asciiTheme="majorHAnsi" w:hAnsiTheme="majorHAnsi" w:cstheme="majorHAnsi"/>
          <w:bCs/>
          <w:sz w:val="22"/>
          <w:szCs w:val="22"/>
        </w:rPr>
        <w:pPrChange w:id="188" w:author="Joseph Sempa" w:date="2024-07-12T13:27:00Z" w16du:dateUtc="2024-07-12T11:27:00Z">
          <w:pPr>
            <w:pStyle w:val="BodyText"/>
          </w:pPr>
        </w:pPrChange>
      </w:pPr>
    </w:p>
    <w:tbl>
      <w:tblPr>
        <w:tblStyle w:val="PlainTable5"/>
        <w:tblW w:w="5303" w:type="pct"/>
        <w:tblInd w:w="-567" w:type="dxa"/>
        <w:tblLook w:val="0420" w:firstRow="1" w:lastRow="0" w:firstColumn="0" w:lastColumn="0" w:noHBand="0" w:noVBand="1"/>
      </w:tblPr>
      <w:tblGrid>
        <w:gridCol w:w="8273"/>
        <w:gridCol w:w="1654"/>
      </w:tblGrid>
      <w:tr w:rsidR="0074124B" w:rsidRPr="007741DF" w:rsidDel="00124D94" w14:paraId="3235A25D" w14:textId="3DB9B31C" w:rsidTr="009E6DE2">
        <w:trPr>
          <w:cnfStyle w:val="100000000000" w:firstRow="1" w:lastRow="0" w:firstColumn="0" w:lastColumn="0" w:oddVBand="0" w:evenVBand="0" w:oddHBand="0" w:evenHBand="0" w:firstRowFirstColumn="0" w:firstRowLastColumn="0" w:lastRowFirstColumn="0" w:lastRowLastColumn="0"/>
          <w:del w:id="189" w:author="Joseph Sempa" w:date="2024-07-12T13:27:00Z" w16du:dateUtc="2024-07-12T11:27:00Z"/>
        </w:trPr>
        <w:tc>
          <w:tcPr>
            <w:tcW w:w="4167" w:type="pct"/>
          </w:tcPr>
          <w:p w14:paraId="01BA5918" w14:textId="7EC2F71C" w:rsidR="0074124B" w:rsidRPr="007741DF" w:rsidDel="00124D94" w:rsidRDefault="0074124B" w:rsidP="00124D94">
            <w:pPr>
              <w:pStyle w:val="BodyText"/>
              <w:rPr>
                <w:del w:id="190" w:author="Joseph Sempa" w:date="2024-07-12T13:27:00Z" w16du:dateUtc="2024-07-12T11:27:00Z"/>
                <w:rFonts w:ascii="Cambria" w:eastAsia="Cambria" w:hAnsi="Cambria" w:cs="Times New Roman"/>
                <w:sz w:val="18"/>
                <w:szCs w:val="18"/>
              </w:rPr>
              <w:pPrChange w:id="191" w:author="Joseph Sempa" w:date="2024-07-12T13:27:00Z" w16du:dateUtc="2024-07-12T11:27:00Z">
                <w:pPr>
                  <w:spacing w:before="36" w:after="36"/>
                </w:pPr>
              </w:pPrChange>
            </w:pPr>
          </w:p>
        </w:tc>
        <w:tc>
          <w:tcPr>
            <w:tcW w:w="0" w:type="auto"/>
          </w:tcPr>
          <w:p w14:paraId="64F8A743" w14:textId="188EEA28" w:rsidR="0074124B" w:rsidRPr="007741DF" w:rsidDel="00124D94" w:rsidRDefault="0074124B" w:rsidP="00124D94">
            <w:pPr>
              <w:pStyle w:val="BodyText"/>
              <w:rPr>
                <w:del w:id="192" w:author="Joseph Sempa" w:date="2024-07-12T13:27:00Z" w16du:dateUtc="2024-07-12T11:27:00Z"/>
                <w:rFonts w:ascii="Cambria" w:eastAsia="Cambria" w:hAnsi="Cambria" w:cs="Times New Roman"/>
                <w:b/>
                <w:bCs/>
                <w:sz w:val="18"/>
                <w:szCs w:val="18"/>
              </w:rPr>
              <w:pPrChange w:id="193" w:author="Joseph Sempa" w:date="2024-07-12T13:27:00Z" w16du:dateUtc="2024-07-12T11:27:00Z">
                <w:pPr>
                  <w:spacing w:before="36" w:after="36"/>
                  <w:jc w:val="center"/>
                </w:pPr>
              </w:pPrChange>
            </w:pPr>
          </w:p>
        </w:tc>
      </w:tr>
    </w:tbl>
    <w:p w14:paraId="3223143B" w14:textId="63DEB519" w:rsidR="009D039A" w:rsidDel="00124D94" w:rsidRDefault="00DF308B" w:rsidP="00124D94">
      <w:pPr>
        <w:pStyle w:val="BodyText"/>
        <w:rPr>
          <w:del w:id="194" w:author="Joseph Sempa" w:date="2024-07-12T13:27:00Z" w16du:dateUtc="2024-07-12T11:27:00Z"/>
          <w:rFonts w:asciiTheme="majorHAnsi" w:hAnsiTheme="majorHAnsi" w:cstheme="majorHAnsi"/>
          <w:sz w:val="22"/>
          <w:szCs w:val="22"/>
        </w:rPr>
        <w:pPrChange w:id="195" w:author="Joseph Sempa" w:date="2024-07-12T13:27:00Z" w16du:dateUtc="2024-07-12T11:27:00Z">
          <w:pPr>
            <w:pStyle w:val="BodyText"/>
            <w:jc w:val="both"/>
          </w:pPr>
        </w:pPrChange>
      </w:pPr>
      <w:bookmarkStart w:id="196" w:name="table-1"/>
      <w:del w:id="197" w:author="Joseph Sempa" w:date="2024-07-12T13:27:00Z" w16du:dateUtc="2024-07-12T11:27:00Z">
        <w:r w:rsidDel="00124D94">
          <w:rPr>
            <w:rFonts w:asciiTheme="majorHAnsi" w:hAnsiTheme="majorHAnsi" w:cstheme="majorHAnsi"/>
            <w:sz w:val="22"/>
            <w:szCs w:val="22"/>
          </w:rPr>
          <w:delText>.</w:delText>
        </w:r>
      </w:del>
    </w:p>
    <w:p w14:paraId="120E9568" w14:textId="6CEDAD52" w:rsidR="009D039A" w:rsidRPr="00124D94" w:rsidDel="00124D94" w:rsidRDefault="009D039A" w:rsidP="00124D94">
      <w:pPr>
        <w:pStyle w:val="BodyText"/>
        <w:rPr>
          <w:del w:id="198" w:author="Joseph Sempa" w:date="2024-07-12T13:27:00Z" w16du:dateUtc="2024-07-12T11:27:00Z"/>
          <w:rFonts w:asciiTheme="majorHAnsi" w:hAnsiTheme="majorHAnsi" w:cstheme="majorHAnsi"/>
          <w:sz w:val="22"/>
          <w:szCs w:val="22"/>
          <w:rPrChange w:id="199" w:author="Joseph Sempa" w:date="2024-07-12T13:30:00Z" w16du:dateUtc="2024-07-12T11:30:00Z">
            <w:rPr>
              <w:del w:id="200" w:author="Joseph Sempa" w:date="2024-07-12T13:27:00Z" w16du:dateUtc="2024-07-12T11:27:00Z"/>
              <w:rFonts w:ascii="Arial" w:hAnsi="Arial" w:cs="Arial"/>
              <w:iCs/>
              <w:sz w:val="22"/>
              <w:szCs w:val="22"/>
            </w:rPr>
          </w:rPrChange>
        </w:rPr>
        <w:pPrChange w:id="201" w:author="Joseph Sempa" w:date="2024-07-12T13:27:00Z" w16du:dateUtc="2024-07-12T11:27:00Z">
          <w:pPr>
            <w:pStyle w:val="BodyText"/>
            <w:jc w:val="both"/>
          </w:pPr>
        </w:pPrChange>
      </w:pPr>
    </w:p>
    <w:p w14:paraId="59753EF2" w14:textId="350C043C" w:rsidR="009D039A" w:rsidRPr="00124D94" w:rsidRDefault="009D039A" w:rsidP="00DF308B">
      <w:pPr>
        <w:keepNext/>
        <w:pBdr>
          <w:top w:val="none" w:sz="0" w:space="0" w:color="000000"/>
          <w:left w:val="none" w:sz="0" w:space="0" w:color="000000"/>
          <w:bottom w:val="none" w:sz="0" w:space="0" w:color="000000"/>
          <w:right w:val="none" w:sz="0" w:space="0" w:color="000000"/>
        </w:pBdr>
        <w:spacing w:before="60" w:after="60"/>
        <w:ind w:left="60" w:right="60"/>
        <w:rPr>
          <w:rFonts w:asciiTheme="majorHAnsi" w:hAnsiTheme="majorHAnsi" w:cstheme="majorHAnsi"/>
          <w:sz w:val="22"/>
          <w:szCs w:val="22"/>
          <w:rPrChange w:id="202" w:author="Joseph Sempa" w:date="2024-07-12T13:30:00Z" w16du:dateUtc="2024-07-12T11:30:00Z">
            <w:rPr>
              <w:rFonts w:ascii="Arial" w:hAnsi="Arial" w:cs="Arial"/>
              <w:iCs/>
              <w:sz w:val="22"/>
              <w:szCs w:val="22"/>
            </w:rPr>
          </w:rPrChange>
        </w:rPr>
      </w:pPr>
      <w:r w:rsidRPr="00124D94">
        <w:rPr>
          <w:rFonts w:asciiTheme="majorHAnsi" w:hAnsiTheme="majorHAnsi" w:cstheme="majorHAnsi"/>
          <w:sz w:val="22"/>
          <w:szCs w:val="22"/>
          <w:rPrChange w:id="203" w:author="Joseph Sempa" w:date="2024-07-12T13:30:00Z" w16du:dateUtc="2024-07-12T11:30:00Z">
            <w:rPr>
              <w:rFonts w:ascii="Arial" w:hAnsi="Arial" w:cs="Arial"/>
              <w:iCs/>
              <w:sz w:val="22"/>
              <w:szCs w:val="22"/>
            </w:rPr>
          </w:rPrChange>
        </w:rPr>
        <w:t>Table 2</w:t>
      </w:r>
      <w:r w:rsidR="006A76F1" w:rsidRPr="00124D94">
        <w:rPr>
          <w:rFonts w:asciiTheme="majorHAnsi" w:hAnsiTheme="majorHAnsi" w:cstheme="majorHAnsi"/>
          <w:sz w:val="22"/>
          <w:szCs w:val="22"/>
          <w:rPrChange w:id="204" w:author="Joseph Sempa" w:date="2024-07-12T13:30:00Z" w16du:dateUtc="2024-07-12T11:30:00Z">
            <w:rPr>
              <w:rFonts w:ascii="Arial" w:hAnsi="Arial" w:cs="Arial"/>
              <w:iCs/>
              <w:sz w:val="22"/>
              <w:szCs w:val="22"/>
            </w:rPr>
          </w:rPrChange>
        </w:rPr>
        <w:t>:</w:t>
      </w:r>
      <w:r w:rsidR="007821FD" w:rsidRPr="00124D94">
        <w:rPr>
          <w:rFonts w:asciiTheme="majorHAnsi" w:hAnsiTheme="majorHAnsi" w:cstheme="majorHAnsi"/>
          <w:sz w:val="22"/>
          <w:szCs w:val="22"/>
          <w:rPrChange w:id="205" w:author="Joseph Sempa" w:date="2024-07-12T13:30:00Z" w16du:dateUtc="2024-07-12T11:30:00Z">
            <w:rPr>
              <w:rFonts w:ascii="Arial" w:hAnsi="Arial" w:cs="Arial"/>
              <w:iCs/>
              <w:sz w:val="22"/>
              <w:szCs w:val="22"/>
            </w:rPr>
          </w:rPrChange>
        </w:rPr>
        <w:t xml:space="preserve"> Clinical associations with antiretroviral therapy in this cohort </w:t>
      </w:r>
    </w:p>
    <w:tbl>
      <w:tblPr>
        <w:tblStyle w:val="PlainTable52"/>
        <w:tblW w:w="0" w:type="auto"/>
        <w:tblLook w:val="0420" w:firstRow="1" w:lastRow="0" w:firstColumn="0" w:lastColumn="0" w:noHBand="0" w:noVBand="1"/>
      </w:tblPr>
      <w:tblGrid>
        <w:gridCol w:w="4155"/>
        <w:gridCol w:w="1954"/>
        <w:gridCol w:w="1904"/>
        <w:gridCol w:w="1347"/>
        <w:tblGridChange w:id="206">
          <w:tblGrid>
            <w:gridCol w:w="4155"/>
            <w:gridCol w:w="1"/>
            <w:gridCol w:w="1953"/>
            <w:gridCol w:w="2"/>
            <w:gridCol w:w="1902"/>
            <w:gridCol w:w="3"/>
            <w:gridCol w:w="1344"/>
          </w:tblGrid>
        </w:tblGridChange>
      </w:tblGrid>
      <w:tr w:rsidR="009D039A" w:rsidRPr="00124D94" w14:paraId="5DCF1B8F" w14:textId="77777777" w:rsidTr="007E42F9">
        <w:trPr>
          <w:cnfStyle w:val="100000000000" w:firstRow="1" w:lastRow="0" w:firstColumn="0" w:lastColumn="0" w:oddVBand="0" w:evenVBand="0" w:oddHBand="0" w:evenHBand="0" w:firstRowFirstColumn="0" w:firstRowLastColumn="0" w:lastRowFirstColumn="0" w:lastRowLastColumn="0"/>
        </w:trPr>
        <w:tc>
          <w:tcPr>
            <w:tcW w:w="0" w:type="auto"/>
          </w:tcPr>
          <w:p w14:paraId="01FCB810" w14:textId="77777777" w:rsidR="009D039A" w:rsidRPr="00124D94"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rPr>
                <w:i w:val="0"/>
                <w:iCs w:val="0"/>
                <w:sz w:val="18"/>
                <w:szCs w:val="18"/>
                <w:rPrChange w:id="207" w:author="Joseph Sempa" w:date="2024-07-12T13:30:00Z" w16du:dateUtc="2024-07-12T11:30:00Z">
                  <w:rPr>
                    <w:i w:val="0"/>
                    <w:iCs w:val="0"/>
                    <w:sz w:val="24"/>
                  </w:rPr>
                </w:rPrChange>
              </w:rPr>
            </w:pPr>
            <w:r w:rsidRPr="00124D94">
              <w:rPr>
                <w:rFonts w:ascii="Arial" w:eastAsia="Arial" w:hAnsi="Arial" w:cs="Arial"/>
                <w:color w:val="000000"/>
                <w:sz w:val="18"/>
                <w:szCs w:val="18"/>
                <w:rPrChange w:id="208" w:author="Joseph Sempa" w:date="2024-07-12T13:30:00Z" w16du:dateUtc="2024-07-12T11:30:00Z">
                  <w:rPr>
                    <w:rFonts w:ascii="Arial" w:eastAsia="Arial" w:hAnsi="Arial" w:cs="Arial"/>
                    <w:color w:val="000000"/>
                  </w:rPr>
                </w:rPrChange>
              </w:rPr>
              <w:t>Variable</w:t>
            </w:r>
          </w:p>
        </w:tc>
        <w:tc>
          <w:tcPr>
            <w:tcW w:w="0" w:type="auto"/>
          </w:tcPr>
          <w:p w14:paraId="572DF1BD" w14:textId="13BBBEB0" w:rsidR="009D039A" w:rsidRPr="00124D94" w:rsidRDefault="007821FD"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rPrChange w:id="209" w:author="Joseph Sempa" w:date="2024-07-12T13:30:00Z" w16du:dateUtc="2024-07-12T11:30:00Z">
                  <w:rPr>
                    <w:sz w:val="20"/>
                    <w:szCs w:val="20"/>
                  </w:rPr>
                </w:rPrChange>
              </w:rPr>
            </w:pPr>
            <w:r w:rsidRPr="00124D94">
              <w:rPr>
                <w:rFonts w:ascii="Arial" w:eastAsia="Arial" w:hAnsi="Arial" w:cs="Arial"/>
                <w:bCs/>
                <w:color w:val="000000"/>
                <w:sz w:val="18"/>
                <w:szCs w:val="18"/>
                <w:rPrChange w:id="210" w:author="Joseph Sempa" w:date="2024-07-12T13:30:00Z" w16du:dateUtc="2024-07-12T11:30:00Z">
                  <w:rPr>
                    <w:rFonts w:ascii="Arial" w:eastAsia="Arial" w:hAnsi="Arial" w:cs="Arial"/>
                    <w:bCs/>
                    <w:color w:val="000000"/>
                    <w:sz w:val="20"/>
                    <w:szCs w:val="20"/>
                  </w:rPr>
                </w:rPrChange>
              </w:rPr>
              <w:t xml:space="preserve">Treatment naïve </w:t>
            </w:r>
            <w:r w:rsidR="009D039A" w:rsidRPr="00124D94">
              <w:rPr>
                <w:rFonts w:ascii="Arial" w:eastAsia="Arial" w:hAnsi="Arial" w:cs="Arial"/>
                <w:bCs/>
                <w:color w:val="000000"/>
                <w:sz w:val="18"/>
                <w:szCs w:val="18"/>
                <w:rPrChange w:id="211" w:author="Joseph Sempa" w:date="2024-07-12T13:30:00Z" w16du:dateUtc="2024-07-12T11:30:00Z">
                  <w:rPr>
                    <w:rFonts w:ascii="Arial" w:eastAsia="Arial" w:hAnsi="Arial" w:cs="Arial"/>
                    <w:bCs/>
                    <w:color w:val="000000"/>
                    <w:sz w:val="20"/>
                    <w:szCs w:val="20"/>
                  </w:rPr>
                </w:rPrChange>
              </w:rPr>
              <w:t>N = 341</w:t>
            </w:r>
          </w:p>
        </w:tc>
        <w:tc>
          <w:tcPr>
            <w:tcW w:w="0" w:type="auto"/>
          </w:tcPr>
          <w:p w14:paraId="189FB4C9" w14:textId="414CFD35" w:rsidR="009D039A" w:rsidRPr="00124D94" w:rsidRDefault="007821FD"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rPrChange w:id="212" w:author="Joseph Sempa" w:date="2024-07-12T13:30:00Z" w16du:dateUtc="2024-07-12T11:30:00Z">
                  <w:rPr>
                    <w:sz w:val="20"/>
                    <w:szCs w:val="20"/>
                  </w:rPr>
                </w:rPrChange>
              </w:rPr>
            </w:pPr>
            <w:r w:rsidRPr="00124D94">
              <w:rPr>
                <w:rFonts w:ascii="Arial" w:eastAsia="Arial" w:hAnsi="Arial" w:cs="Arial"/>
                <w:bCs/>
                <w:color w:val="000000"/>
                <w:sz w:val="18"/>
                <w:szCs w:val="18"/>
                <w:rPrChange w:id="213" w:author="Joseph Sempa" w:date="2024-07-12T13:30:00Z" w16du:dateUtc="2024-07-12T11:30:00Z">
                  <w:rPr>
                    <w:rFonts w:ascii="Arial" w:eastAsia="Arial" w:hAnsi="Arial" w:cs="Arial"/>
                    <w:bCs/>
                    <w:color w:val="000000"/>
                    <w:sz w:val="20"/>
                    <w:szCs w:val="20"/>
                  </w:rPr>
                </w:rPrChange>
              </w:rPr>
              <w:t>HAART</w:t>
            </w:r>
            <w:r w:rsidR="00B1306F" w:rsidRPr="00124D94">
              <w:rPr>
                <w:rFonts w:ascii="Arial" w:eastAsia="Arial" w:hAnsi="Arial" w:cs="Arial"/>
                <w:bCs/>
                <w:color w:val="000000"/>
                <w:sz w:val="18"/>
                <w:szCs w:val="18"/>
                <w:rPrChange w:id="214" w:author="Joseph Sempa" w:date="2024-07-12T13:30:00Z" w16du:dateUtc="2024-07-12T11:30:00Z">
                  <w:rPr>
                    <w:rFonts w:ascii="Arial" w:eastAsia="Arial" w:hAnsi="Arial" w:cs="Arial"/>
                    <w:bCs/>
                    <w:color w:val="000000"/>
                    <w:sz w:val="20"/>
                    <w:szCs w:val="20"/>
                  </w:rPr>
                </w:rPrChange>
              </w:rPr>
              <w:t>*</w:t>
            </w:r>
            <w:r w:rsidRPr="00124D94">
              <w:rPr>
                <w:rFonts w:ascii="Arial" w:eastAsia="Arial" w:hAnsi="Arial" w:cs="Arial"/>
                <w:bCs/>
                <w:color w:val="000000"/>
                <w:sz w:val="18"/>
                <w:szCs w:val="18"/>
                <w:rPrChange w:id="215" w:author="Joseph Sempa" w:date="2024-07-12T13:30:00Z" w16du:dateUtc="2024-07-12T11:30:00Z">
                  <w:rPr>
                    <w:rFonts w:ascii="Arial" w:eastAsia="Arial" w:hAnsi="Arial" w:cs="Arial"/>
                    <w:bCs/>
                    <w:color w:val="000000"/>
                    <w:sz w:val="20"/>
                    <w:szCs w:val="20"/>
                  </w:rPr>
                </w:rPrChange>
              </w:rPr>
              <w:t xml:space="preserve"> </w:t>
            </w:r>
            <w:r w:rsidR="009D039A" w:rsidRPr="00124D94">
              <w:rPr>
                <w:rFonts w:ascii="Arial" w:eastAsia="Arial" w:hAnsi="Arial" w:cs="Arial"/>
                <w:bCs/>
                <w:color w:val="000000"/>
                <w:sz w:val="18"/>
                <w:szCs w:val="18"/>
                <w:rPrChange w:id="216" w:author="Joseph Sempa" w:date="2024-07-12T13:30:00Z" w16du:dateUtc="2024-07-12T11:30:00Z">
                  <w:rPr>
                    <w:rFonts w:ascii="Arial" w:eastAsia="Arial" w:hAnsi="Arial" w:cs="Arial"/>
                    <w:bCs/>
                    <w:color w:val="000000"/>
                    <w:sz w:val="20"/>
                    <w:szCs w:val="20"/>
                  </w:rPr>
                </w:rPrChange>
              </w:rPr>
              <w:t>N = 207</w:t>
            </w:r>
          </w:p>
        </w:tc>
        <w:tc>
          <w:tcPr>
            <w:tcW w:w="0" w:type="auto"/>
          </w:tcPr>
          <w:p w14:paraId="41E73453" w14:textId="656680A0" w:rsidR="009D039A" w:rsidRPr="00124D94"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Cs/>
                <w:sz w:val="18"/>
                <w:szCs w:val="18"/>
                <w:rPrChange w:id="217" w:author="Joseph Sempa" w:date="2024-07-12T13:30:00Z" w16du:dateUtc="2024-07-12T11:30:00Z">
                  <w:rPr>
                    <w:bCs/>
                    <w:sz w:val="20"/>
                    <w:szCs w:val="20"/>
                  </w:rPr>
                </w:rPrChange>
              </w:rPr>
            </w:pPr>
            <w:r w:rsidRPr="00124D94">
              <w:rPr>
                <w:rFonts w:ascii="Arial" w:eastAsia="Arial" w:hAnsi="Arial" w:cs="Arial"/>
                <w:bCs/>
                <w:color w:val="000000"/>
                <w:sz w:val="18"/>
                <w:szCs w:val="18"/>
                <w:rPrChange w:id="218" w:author="Joseph Sempa" w:date="2024-07-12T13:30:00Z" w16du:dateUtc="2024-07-12T11:30:00Z">
                  <w:rPr>
                    <w:rFonts w:ascii="Arial" w:eastAsia="Arial" w:hAnsi="Arial" w:cs="Arial"/>
                    <w:bCs/>
                    <w:color w:val="000000"/>
                    <w:sz w:val="20"/>
                    <w:szCs w:val="20"/>
                  </w:rPr>
                </w:rPrChange>
              </w:rPr>
              <w:t>p-</w:t>
            </w:r>
            <w:r w:rsidR="00F171B2" w:rsidRPr="00124D94">
              <w:rPr>
                <w:rFonts w:ascii="Arial" w:eastAsia="Arial" w:hAnsi="Arial" w:cs="Arial"/>
                <w:bCs/>
                <w:color w:val="000000"/>
                <w:sz w:val="18"/>
                <w:szCs w:val="18"/>
                <w:rPrChange w:id="219" w:author="Joseph Sempa" w:date="2024-07-12T13:30:00Z" w16du:dateUtc="2024-07-12T11:30:00Z">
                  <w:rPr>
                    <w:rFonts w:ascii="Arial" w:eastAsia="Arial" w:hAnsi="Arial" w:cs="Arial"/>
                    <w:bCs/>
                    <w:color w:val="000000"/>
                    <w:sz w:val="20"/>
                    <w:szCs w:val="20"/>
                  </w:rPr>
                </w:rPrChange>
              </w:rPr>
              <w:t>value</w:t>
            </w:r>
          </w:p>
        </w:tc>
      </w:tr>
      <w:tr w:rsidR="009D039A" w:rsidRPr="00124D94" w14:paraId="7896300E"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6D611AC2" w14:textId="77777777"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220" w:author="Joseph Sempa" w:date="2024-07-12T13:30:00Z" w16du:dateUtc="2024-07-12T11:30:00Z">
                  <w:rPr>
                    <w:bCs/>
                    <w:sz w:val="20"/>
                    <w:szCs w:val="20"/>
                  </w:rPr>
                </w:rPrChange>
              </w:rPr>
            </w:pPr>
            <w:r w:rsidRPr="00124D94">
              <w:rPr>
                <w:rFonts w:ascii="Arial" w:eastAsia="Arial" w:hAnsi="Arial" w:cs="Arial"/>
                <w:bCs/>
                <w:color w:val="000000"/>
                <w:sz w:val="18"/>
                <w:szCs w:val="18"/>
                <w:rPrChange w:id="221" w:author="Joseph Sempa" w:date="2024-07-12T13:30:00Z" w16du:dateUtc="2024-07-12T11:30:00Z">
                  <w:rPr>
                    <w:rFonts w:ascii="Arial" w:eastAsia="Arial" w:hAnsi="Arial" w:cs="Arial"/>
                    <w:bCs/>
                    <w:color w:val="000000"/>
                    <w:sz w:val="20"/>
                    <w:szCs w:val="20"/>
                  </w:rPr>
                </w:rPrChange>
              </w:rPr>
              <w:t>Age at enrolment</w:t>
            </w:r>
          </w:p>
        </w:tc>
        <w:tc>
          <w:tcPr>
            <w:tcW w:w="1954" w:type="dxa"/>
          </w:tcPr>
          <w:p w14:paraId="414C6E33" w14:textId="77777777"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22" w:author="Joseph Sempa" w:date="2024-07-12T13:30:00Z" w16du:dateUtc="2024-07-12T11:30:00Z">
                  <w:rPr>
                    <w:sz w:val="20"/>
                    <w:szCs w:val="20"/>
                  </w:rPr>
                </w:rPrChange>
              </w:rPr>
            </w:pPr>
            <w:r w:rsidRPr="00124D94">
              <w:rPr>
                <w:rFonts w:ascii="Arial" w:eastAsia="Arial" w:hAnsi="Arial" w:cs="Arial"/>
                <w:color w:val="000000"/>
                <w:sz w:val="18"/>
                <w:szCs w:val="18"/>
                <w:rPrChange w:id="223" w:author="Joseph Sempa" w:date="2024-07-12T13:30:00Z" w16du:dateUtc="2024-07-12T11:30:00Z">
                  <w:rPr>
                    <w:rFonts w:ascii="Arial" w:eastAsia="Arial" w:hAnsi="Arial" w:cs="Arial"/>
                    <w:color w:val="000000"/>
                    <w:sz w:val="20"/>
                    <w:szCs w:val="20"/>
                  </w:rPr>
                </w:rPrChange>
              </w:rPr>
              <w:t>36.0 (31.0, 43.0)</w:t>
            </w:r>
          </w:p>
        </w:tc>
        <w:tc>
          <w:tcPr>
            <w:tcW w:w="1904" w:type="dxa"/>
          </w:tcPr>
          <w:p w14:paraId="2C2C7FC2" w14:textId="77777777"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24" w:author="Joseph Sempa" w:date="2024-07-12T13:30:00Z" w16du:dateUtc="2024-07-12T11:30:00Z">
                  <w:rPr>
                    <w:sz w:val="20"/>
                    <w:szCs w:val="20"/>
                  </w:rPr>
                </w:rPrChange>
              </w:rPr>
            </w:pPr>
            <w:r w:rsidRPr="00124D94">
              <w:rPr>
                <w:rFonts w:ascii="Arial" w:eastAsia="Arial" w:hAnsi="Arial" w:cs="Arial"/>
                <w:color w:val="000000"/>
                <w:sz w:val="18"/>
                <w:szCs w:val="18"/>
                <w:rPrChange w:id="225" w:author="Joseph Sempa" w:date="2024-07-12T13:30:00Z" w16du:dateUtc="2024-07-12T11:30:00Z">
                  <w:rPr>
                    <w:rFonts w:ascii="Arial" w:eastAsia="Arial" w:hAnsi="Arial" w:cs="Arial"/>
                    <w:color w:val="000000"/>
                    <w:sz w:val="20"/>
                    <w:szCs w:val="20"/>
                  </w:rPr>
                </w:rPrChange>
              </w:rPr>
              <w:t>36.0 (32.0, 43.0)</w:t>
            </w:r>
          </w:p>
        </w:tc>
        <w:tc>
          <w:tcPr>
            <w:tcW w:w="1347" w:type="dxa"/>
          </w:tcPr>
          <w:p w14:paraId="422DF82A" w14:textId="77777777"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26" w:author="Joseph Sempa" w:date="2024-07-12T13:30:00Z" w16du:dateUtc="2024-07-12T11:30:00Z">
                  <w:rPr>
                    <w:sz w:val="20"/>
                    <w:szCs w:val="20"/>
                  </w:rPr>
                </w:rPrChange>
              </w:rPr>
            </w:pPr>
            <w:r w:rsidRPr="00124D94">
              <w:rPr>
                <w:rFonts w:ascii="Arial" w:eastAsia="Arial" w:hAnsi="Arial" w:cs="Arial"/>
                <w:color w:val="000000"/>
                <w:sz w:val="18"/>
                <w:szCs w:val="18"/>
                <w:rPrChange w:id="227" w:author="Joseph Sempa" w:date="2024-07-12T13:30:00Z" w16du:dateUtc="2024-07-12T11:30:00Z">
                  <w:rPr>
                    <w:rFonts w:ascii="Arial" w:eastAsia="Arial" w:hAnsi="Arial" w:cs="Arial"/>
                    <w:color w:val="000000"/>
                    <w:sz w:val="20"/>
                    <w:szCs w:val="20"/>
                  </w:rPr>
                </w:rPrChange>
              </w:rPr>
              <w:t>0.7</w:t>
            </w:r>
          </w:p>
        </w:tc>
      </w:tr>
      <w:tr w:rsidR="009D039A" w:rsidRPr="00124D94" w14:paraId="7FCD676D" w14:textId="77777777" w:rsidTr="007C7DE3">
        <w:tc>
          <w:tcPr>
            <w:tcW w:w="4155" w:type="dxa"/>
          </w:tcPr>
          <w:p w14:paraId="34BE9042" w14:textId="2BDD845E"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228" w:author="Joseph Sempa" w:date="2024-07-12T13:30:00Z" w16du:dateUtc="2024-07-12T11:30:00Z">
                  <w:rPr>
                    <w:bCs/>
                    <w:sz w:val="20"/>
                    <w:szCs w:val="20"/>
                  </w:rPr>
                </w:rPrChange>
              </w:rPr>
            </w:pPr>
            <w:del w:id="229" w:author="Joseph Sempa" w:date="2024-07-12T15:54:00Z" w16du:dateUtc="2024-07-12T13:54:00Z">
              <w:r w:rsidRPr="00124D94" w:rsidDel="007C7DE3">
                <w:rPr>
                  <w:rFonts w:ascii="Arial" w:eastAsia="Arial" w:hAnsi="Arial" w:cs="Arial"/>
                  <w:bCs/>
                  <w:color w:val="000000"/>
                  <w:sz w:val="18"/>
                  <w:szCs w:val="18"/>
                  <w:rPrChange w:id="230" w:author="Joseph Sempa" w:date="2024-07-12T13:30:00Z" w16du:dateUtc="2024-07-12T11:30:00Z">
                    <w:rPr>
                      <w:rFonts w:ascii="Arial" w:eastAsia="Arial" w:hAnsi="Arial" w:cs="Arial"/>
                      <w:bCs/>
                      <w:color w:val="000000"/>
                      <w:sz w:val="20"/>
                      <w:szCs w:val="20"/>
                    </w:rPr>
                  </w:rPrChange>
                </w:rPr>
                <w:delText>Male g</w:delText>
              </w:r>
            </w:del>
            <w:ins w:id="231" w:author="Joseph Sempa" w:date="2024-07-12T15:55:00Z" w16du:dateUtc="2024-07-12T13:55:00Z">
              <w:r w:rsidR="007C7DE3">
                <w:rPr>
                  <w:rFonts w:ascii="Arial" w:eastAsia="Arial" w:hAnsi="Arial" w:cs="Arial"/>
                  <w:bCs/>
                  <w:color w:val="000000"/>
                  <w:sz w:val="18"/>
                  <w:szCs w:val="18"/>
                </w:rPr>
                <w:t>G</w:t>
              </w:r>
            </w:ins>
            <w:r w:rsidRPr="00124D94">
              <w:rPr>
                <w:rFonts w:ascii="Arial" w:eastAsia="Arial" w:hAnsi="Arial" w:cs="Arial"/>
                <w:bCs/>
                <w:color w:val="000000"/>
                <w:sz w:val="18"/>
                <w:szCs w:val="18"/>
                <w:rPrChange w:id="232" w:author="Joseph Sempa" w:date="2024-07-12T13:30:00Z" w16du:dateUtc="2024-07-12T11:30:00Z">
                  <w:rPr>
                    <w:rFonts w:ascii="Arial" w:eastAsia="Arial" w:hAnsi="Arial" w:cs="Arial"/>
                    <w:bCs/>
                    <w:color w:val="000000"/>
                    <w:sz w:val="20"/>
                    <w:szCs w:val="20"/>
                  </w:rPr>
                </w:rPrChange>
              </w:rPr>
              <w:t xml:space="preserve">ender, </w:t>
            </w:r>
            <w:r w:rsidR="0041446B" w:rsidRPr="00124D94">
              <w:rPr>
                <w:rFonts w:ascii="Arial" w:eastAsia="Arial" w:hAnsi="Arial" w:cs="Arial"/>
                <w:bCs/>
                <w:i/>
                <w:iCs/>
                <w:color w:val="000000"/>
                <w:sz w:val="18"/>
                <w:szCs w:val="18"/>
                <w:rPrChange w:id="233" w:author="Joseph Sempa" w:date="2024-07-12T13:30:00Z" w16du:dateUtc="2024-07-12T11:30:00Z">
                  <w:rPr>
                    <w:rFonts w:ascii="Arial" w:eastAsia="Arial" w:hAnsi="Arial" w:cs="Arial"/>
                    <w:bCs/>
                    <w:i/>
                    <w:iCs/>
                    <w:color w:val="000000"/>
                    <w:sz w:val="20"/>
                    <w:szCs w:val="20"/>
                  </w:rPr>
                </w:rPrChange>
              </w:rPr>
              <w:t>N</w:t>
            </w:r>
            <w:r w:rsidR="0041446B" w:rsidRPr="00124D94">
              <w:rPr>
                <w:rFonts w:ascii="Arial" w:eastAsia="Arial" w:hAnsi="Arial" w:cs="Arial"/>
                <w:bCs/>
                <w:color w:val="000000"/>
                <w:sz w:val="18"/>
                <w:szCs w:val="18"/>
                <w:rPrChange w:id="234" w:author="Joseph Sempa" w:date="2024-07-12T13:30:00Z" w16du:dateUtc="2024-07-12T11:30:00Z">
                  <w:rPr>
                    <w:rFonts w:ascii="Arial" w:eastAsia="Arial" w:hAnsi="Arial" w:cs="Arial"/>
                    <w:bCs/>
                    <w:color w:val="000000"/>
                    <w:sz w:val="20"/>
                    <w:szCs w:val="20"/>
                  </w:rPr>
                </w:rPrChange>
              </w:rPr>
              <w:t xml:space="preserve"> </w:t>
            </w:r>
            <w:r w:rsidRPr="00124D94">
              <w:rPr>
                <w:rFonts w:ascii="Arial" w:eastAsia="Arial" w:hAnsi="Arial" w:cs="Arial"/>
                <w:bCs/>
                <w:color w:val="000000"/>
                <w:sz w:val="18"/>
                <w:szCs w:val="18"/>
                <w:rPrChange w:id="235" w:author="Joseph Sempa" w:date="2024-07-12T13:30:00Z" w16du:dateUtc="2024-07-12T11:30:00Z">
                  <w:rPr>
                    <w:rFonts w:ascii="Arial" w:eastAsia="Arial" w:hAnsi="Arial" w:cs="Arial"/>
                    <w:bCs/>
                    <w:color w:val="000000"/>
                    <w:sz w:val="20"/>
                    <w:szCs w:val="20"/>
                  </w:rPr>
                </w:rPrChange>
              </w:rPr>
              <w:t>(%)</w:t>
            </w:r>
          </w:p>
        </w:tc>
        <w:tc>
          <w:tcPr>
            <w:tcW w:w="1954" w:type="dxa"/>
          </w:tcPr>
          <w:p w14:paraId="0DB10188" w14:textId="1DCEB278"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36" w:author="Joseph Sempa" w:date="2024-07-12T13:30:00Z" w16du:dateUtc="2024-07-12T11:30:00Z">
                  <w:rPr>
                    <w:sz w:val="20"/>
                    <w:szCs w:val="20"/>
                  </w:rPr>
                </w:rPrChange>
              </w:rPr>
            </w:pPr>
            <w:del w:id="237" w:author="Joseph Sempa" w:date="2024-07-12T15:55:00Z" w16du:dateUtc="2024-07-12T13:55:00Z">
              <w:r w:rsidRPr="00124D94" w:rsidDel="007C7DE3">
                <w:rPr>
                  <w:rFonts w:ascii="Arial" w:eastAsia="Arial" w:hAnsi="Arial" w:cs="Arial"/>
                  <w:color w:val="000000"/>
                  <w:sz w:val="18"/>
                  <w:szCs w:val="18"/>
                  <w:rPrChange w:id="238" w:author="Joseph Sempa" w:date="2024-07-12T13:30:00Z" w16du:dateUtc="2024-07-12T11:30:00Z">
                    <w:rPr>
                      <w:rFonts w:ascii="Arial" w:eastAsia="Arial" w:hAnsi="Arial" w:cs="Arial"/>
                      <w:color w:val="000000"/>
                      <w:sz w:val="20"/>
                      <w:szCs w:val="20"/>
                    </w:rPr>
                  </w:rPrChange>
                </w:rPr>
                <w:delText>172 (50.4%)</w:delText>
              </w:r>
            </w:del>
          </w:p>
        </w:tc>
        <w:tc>
          <w:tcPr>
            <w:tcW w:w="1904" w:type="dxa"/>
          </w:tcPr>
          <w:p w14:paraId="5A9471CE" w14:textId="3FB1A9DF"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39" w:author="Joseph Sempa" w:date="2024-07-12T13:30:00Z" w16du:dateUtc="2024-07-12T11:30:00Z">
                  <w:rPr>
                    <w:sz w:val="20"/>
                    <w:szCs w:val="20"/>
                  </w:rPr>
                </w:rPrChange>
              </w:rPr>
            </w:pPr>
            <w:del w:id="240" w:author="Joseph Sempa" w:date="2024-07-12T15:55:00Z" w16du:dateUtc="2024-07-12T13:55:00Z">
              <w:r w:rsidRPr="00124D94" w:rsidDel="007C7DE3">
                <w:rPr>
                  <w:rFonts w:ascii="Arial" w:eastAsia="Arial" w:hAnsi="Arial" w:cs="Arial"/>
                  <w:color w:val="000000"/>
                  <w:sz w:val="18"/>
                  <w:szCs w:val="18"/>
                  <w:rPrChange w:id="241" w:author="Joseph Sempa" w:date="2024-07-12T13:30:00Z" w16du:dateUtc="2024-07-12T11:30:00Z">
                    <w:rPr>
                      <w:rFonts w:ascii="Arial" w:eastAsia="Arial" w:hAnsi="Arial" w:cs="Arial"/>
                      <w:color w:val="000000"/>
                      <w:sz w:val="20"/>
                      <w:szCs w:val="20"/>
                    </w:rPr>
                  </w:rPrChange>
                </w:rPr>
                <w:delText>96 (46.4%)</w:delText>
              </w:r>
            </w:del>
          </w:p>
        </w:tc>
        <w:tc>
          <w:tcPr>
            <w:tcW w:w="1347" w:type="dxa"/>
          </w:tcPr>
          <w:p w14:paraId="0BDEDCE8" w14:textId="77777777" w:rsidR="009D039A" w:rsidRPr="00124D94"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42" w:author="Joseph Sempa" w:date="2024-07-12T13:30:00Z" w16du:dateUtc="2024-07-12T11:30:00Z">
                  <w:rPr>
                    <w:sz w:val="20"/>
                    <w:szCs w:val="20"/>
                  </w:rPr>
                </w:rPrChange>
              </w:rPr>
            </w:pPr>
            <w:r w:rsidRPr="00124D94">
              <w:rPr>
                <w:rFonts w:ascii="Arial" w:eastAsia="Arial" w:hAnsi="Arial" w:cs="Arial"/>
                <w:color w:val="000000"/>
                <w:sz w:val="18"/>
                <w:szCs w:val="18"/>
                <w:rPrChange w:id="243" w:author="Joseph Sempa" w:date="2024-07-12T13:30:00Z" w16du:dateUtc="2024-07-12T11:30:00Z">
                  <w:rPr>
                    <w:rFonts w:ascii="Arial" w:eastAsia="Arial" w:hAnsi="Arial" w:cs="Arial"/>
                    <w:color w:val="000000"/>
                    <w:sz w:val="20"/>
                    <w:szCs w:val="20"/>
                  </w:rPr>
                </w:rPrChange>
              </w:rPr>
              <w:t>0.4</w:t>
            </w:r>
          </w:p>
        </w:tc>
      </w:tr>
      <w:tr w:rsidR="007C7DE3" w:rsidRPr="007C7DE3" w14:paraId="598CF533" w14:textId="77777777" w:rsidTr="005F0FA7">
        <w:tblPrEx>
          <w:tblW w:w="0" w:type="auto"/>
          <w:tblLook w:val="0420" w:firstRow="1" w:lastRow="0" w:firstColumn="0" w:lastColumn="0" w:noHBand="0" w:noVBand="1"/>
          <w:tblPrExChange w:id="244" w:author="Joseph Sempa" w:date="2024-07-12T15:55:00Z" w16du:dateUtc="2024-07-12T13:55: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ins w:id="245" w:author="Joseph Sempa" w:date="2024-07-12T15:54:00Z" w16du:dateUtc="2024-07-12T13:54:00Z"/>
        </w:trPr>
        <w:tc>
          <w:tcPr>
            <w:tcW w:w="4155" w:type="dxa"/>
            <w:tcPrChange w:id="246" w:author="Joseph Sempa" w:date="2024-07-12T15:55:00Z" w16du:dateUtc="2024-07-12T13:55:00Z">
              <w:tcPr>
                <w:tcW w:w="4155" w:type="dxa"/>
              </w:tcPr>
            </w:tcPrChange>
          </w:tcPr>
          <w:p w14:paraId="337EE93E" w14:textId="0CC20244"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cnfStyle w:val="000000100000" w:firstRow="0" w:lastRow="0" w:firstColumn="0" w:lastColumn="0" w:oddVBand="0" w:evenVBand="0" w:oddHBand="1" w:evenHBand="0" w:firstRowFirstColumn="0" w:firstRowLastColumn="0" w:lastRowFirstColumn="0" w:lastRowLastColumn="0"/>
              <w:rPr>
                <w:ins w:id="247" w:author="Joseph Sempa" w:date="2024-07-12T15:54:00Z" w16du:dateUtc="2024-07-12T13:54:00Z"/>
                <w:rFonts w:ascii="Arial" w:eastAsia="Arial" w:hAnsi="Arial" w:cs="Arial"/>
                <w:bCs/>
                <w:color w:val="000000"/>
                <w:sz w:val="18"/>
                <w:szCs w:val="18"/>
              </w:rPr>
            </w:pPr>
            <w:ins w:id="248" w:author="Joseph Sempa" w:date="2024-07-12T15:54:00Z" w16du:dateUtc="2024-07-12T13:54:00Z">
              <w:r>
                <w:rPr>
                  <w:rFonts w:ascii="Arial" w:eastAsia="Arial" w:hAnsi="Arial" w:cs="Arial"/>
                  <w:bCs/>
                  <w:color w:val="000000"/>
                  <w:sz w:val="18"/>
                  <w:szCs w:val="18"/>
                </w:rPr>
                <w:t>Female</w:t>
              </w:r>
            </w:ins>
          </w:p>
        </w:tc>
        <w:tc>
          <w:tcPr>
            <w:tcW w:w="1954" w:type="dxa"/>
            <w:tcBorders>
              <w:top w:val="none" w:sz="0" w:space="0" w:color="000000"/>
              <w:left w:val="none" w:sz="0" w:space="0" w:color="000000"/>
              <w:bottom w:val="none" w:sz="0" w:space="0" w:color="000000"/>
              <w:right w:val="none" w:sz="0" w:space="0" w:color="000000"/>
            </w:tcBorders>
            <w:shd w:val="clear" w:color="auto" w:fill="FFFFFF"/>
            <w:tcPrChange w:id="249" w:author="Joseph Sempa" w:date="2024-07-12T15:55:00Z" w16du:dateUtc="2024-07-12T13:55:00Z">
              <w:tcPr>
                <w:tcW w:w="1954" w:type="dxa"/>
                <w:gridSpan w:val="2"/>
              </w:tcPr>
            </w:tcPrChange>
          </w:tcPr>
          <w:p w14:paraId="26C6B8A8" w14:textId="3644C103"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250" w:author="Joseph Sempa" w:date="2024-07-12T15:54:00Z" w16du:dateUtc="2024-07-12T13:54:00Z"/>
                <w:rFonts w:ascii="Arial" w:eastAsia="Arial" w:hAnsi="Arial" w:cs="Arial"/>
                <w:color w:val="000000"/>
                <w:sz w:val="18"/>
                <w:szCs w:val="18"/>
              </w:rPr>
            </w:pPr>
            <w:ins w:id="251" w:author="Joseph Sempa" w:date="2024-07-12T15:55:00Z" w16du:dateUtc="2024-07-12T13:55:00Z">
              <w:r w:rsidRPr="007C7DE3">
                <w:rPr>
                  <w:rFonts w:ascii="Arial" w:eastAsia="Arial" w:hAnsi="Arial" w:cs="Arial"/>
                  <w:color w:val="000000"/>
                  <w:sz w:val="18"/>
                  <w:szCs w:val="18"/>
                  <w:rPrChange w:id="252" w:author="Joseph Sempa" w:date="2024-07-12T15:55:00Z" w16du:dateUtc="2024-07-12T13:55:00Z">
                    <w:rPr>
                      <w:rFonts w:ascii="Arial" w:eastAsia="Arial" w:hAnsi="Arial" w:cs="Arial"/>
                      <w:color w:val="000000"/>
                      <w:sz w:val="22"/>
                      <w:szCs w:val="22"/>
                    </w:rPr>
                  </w:rPrChange>
                </w:rPr>
                <w:t>169 (49.6%)</w:t>
              </w:r>
            </w:ins>
          </w:p>
        </w:tc>
        <w:tc>
          <w:tcPr>
            <w:tcW w:w="1904" w:type="dxa"/>
            <w:tcBorders>
              <w:top w:val="none" w:sz="0" w:space="0" w:color="000000"/>
              <w:left w:val="none" w:sz="0" w:space="0" w:color="000000"/>
              <w:bottom w:val="none" w:sz="0" w:space="0" w:color="000000"/>
              <w:right w:val="none" w:sz="0" w:space="0" w:color="000000"/>
            </w:tcBorders>
            <w:shd w:val="clear" w:color="auto" w:fill="FFFFFF"/>
            <w:tcPrChange w:id="253" w:author="Joseph Sempa" w:date="2024-07-12T15:55:00Z" w16du:dateUtc="2024-07-12T13:55:00Z">
              <w:tcPr>
                <w:tcW w:w="1904" w:type="dxa"/>
                <w:gridSpan w:val="2"/>
              </w:tcPr>
            </w:tcPrChange>
          </w:tcPr>
          <w:p w14:paraId="30A6C34C" w14:textId="06AD56C0"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254" w:author="Joseph Sempa" w:date="2024-07-12T15:54:00Z" w16du:dateUtc="2024-07-12T13:54:00Z"/>
                <w:rFonts w:ascii="Arial" w:eastAsia="Arial" w:hAnsi="Arial" w:cs="Arial"/>
                <w:color w:val="000000"/>
                <w:sz w:val="18"/>
                <w:szCs w:val="18"/>
              </w:rPr>
            </w:pPr>
            <w:ins w:id="255" w:author="Joseph Sempa" w:date="2024-07-12T15:55:00Z" w16du:dateUtc="2024-07-12T13:55:00Z">
              <w:r w:rsidRPr="007C7DE3">
                <w:rPr>
                  <w:rFonts w:ascii="Arial" w:eastAsia="Arial" w:hAnsi="Arial" w:cs="Arial"/>
                  <w:color w:val="000000"/>
                  <w:sz w:val="18"/>
                  <w:szCs w:val="18"/>
                  <w:rPrChange w:id="256" w:author="Joseph Sempa" w:date="2024-07-12T15:55:00Z" w16du:dateUtc="2024-07-12T13:55:00Z">
                    <w:rPr>
                      <w:rFonts w:ascii="Arial" w:eastAsia="Arial" w:hAnsi="Arial" w:cs="Arial"/>
                      <w:color w:val="000000"/>
                      <w:sz w:val="22"/>
                      <w:szCs w:val="22"/>
                    </w:rPr>
                  </w:rPrChange>
                </w:rPr>
                <w:t>111 (53.6%)</w:t>
              </w:r>
            </w:ins>
          </w:p>
        </w:tc>
        <w:tc>
          <w:tcPr>
            <w:tcW w:w="1347" w:type="dxa"/>
            <w:tcPrChange w:id="257" w:author="Joseph Sempa" w:date="2024-07-12T15:55:00Z" w16du:dateUtc="2024-07-12T13:55:00Z">
              <w:tcPr>
                <w:tcW w:w="1347" w:type="dxa"/>
                <w:gridSpan w:val="2"/>
              </w:tcPr>
            </w:tcPrChange>
          </w:tcPr>
          <w:p w14:paraId="089F1247" w14:textId="77777777"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258" w:author="Joseph Sempa" w:date="2024-07-12T15:54:00Z" w16du:dateUtc="2024-07-12T13:54:00Z"/>
                <w:rFonts w:ascii="Arial" w:eastAsia="Arial" w:hAnsi="Arial" w:cs="Arial"/>
                <w:color w:val="000000"/>
                <w:sz w:val="18"/>
                <w:szCs w:val="18"/>
              </w:rPr>
            </w:pPr>
          </w:p>
        </w:tc>
      </w:tr>
      <w:tr w:rsidR="007C7DE3" w:rsidRPr="007C7DE3" w14:paraId="162E0883" w14:textId="77777777" w:rsidTr="007C7DE3">
        <w:trPr>
          <w:ins w:id="259" w:author="Joseph Sempa" w:date="2024-07-12T15:54:00Z" w16du:dateUtc="2024-07-12T13:54:00Z"/>
        </w:trPr>
        <w:tc>
          <w:tcPr>
            <w:tcW w:w="4155" w:type="dxa"/>
          </w:tcPr>
          <w:p w14:paraId="3177F3ED" w14:textId="59151BA6"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ins w:id="260" w:author="Joseph Sempa" w:date="2024-07-12T15:54:00Z" w16du:dateUtc="2024-07-12T13:54:00Z"/>
                <w:rFonts w:ascii="Arial" w:eastAsia="Arial" w:hAnsi="Arial" w:cs="Arial"/>
                <w:bCs/>
                <w:color w:val="000000"/>
                <w:sz w:val="18"/>
                <w:szCs w:val="18"/>
              </w:rPr>
            </w:pPr>
            <w:ins w:id="261" w:author="Joseph Sempa" w:date="2024-07-12T15:54:00Z" w16du:dateUtc="2024-07-12T13:54:00Z">
              <w:r>
                <w:rPr>
                  <w:rFonts w:ascii="Arial" w:eastAsia="Arial" w:hAnsi="Arial" w:cs="Arial"/>
                  <w:bCs/>
                  <w:color w:val="000000"/>
                  <w:sz w:val="18"/>
                  <w:szCs w:val="18"/>
                </w:rPr>
                <w:t>Male</w:t>
              </w:r>
            </w:ins>
          </w:p>
        </w:tc>
        <w:tc>
          <w:tcPr>
            <w:tcW w:w="1954" w:type="dxa"/>
          </w:tcPr>
          <w:p w14:paraId="61D59AAB" w14:textId="21591073"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 w:author="Joseph Sempa" w:date="2024-07-12T15:54:00Z" w16du:dateUtc="2024-07-12T13:54:00Z"/>
                <w:rFonts w:ascii="Arial" w:eastAsia="Arial" w:hAnsi="Arial" w:cs="Arial"/>
                <w:color w:val="000000"/>
                <w:sz w:val="18"/>
                <w:szCs w:val="18"/>
              </w:rPr>
            </w:pPr>
            <w:ins w:id="263" w:author="Joseph Sempa" w:date="2024-07-12T15:55:00Z" w16du:dateUtc="2024-07-12T13:55:00Z">
              <w:r w:rsidRPr="009E06B5">
                <w:rPr>
                  <w:rFonts w:ascii="Arial" w:eastAsia="Arial" w:hAnsi="Arial" w:cs="Arial"/>
                  <w:color w:val="000000"/>
                  <w:sz w:val="18"/>
                  <w:szCs w:val="18"/>
                </w:rPr>
                <w:t>172 (50.4%)</w:t>
              </w:r>
            </w:ins>
          </w:p>
        </w:tc>
        <w:tc>
          <w:tcPr>
            <w:tcW w:w="1904" w:type="dxa"/>
          </w:tcPr>
          <w:p w14:paraId="5A9B8E93" w14:textId="70D8C146"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 w:author="Joseph Sempa" w:date="2024-07-12T15:54:00Z" w16du:dateUtc="2024-07-12T13:54:00Z"/>
                <w:rFonts w:ascii="Arial" w:eastAsia="Arial" w:hAnsi="Arial" w:cs="Arial"/>
                <w:color w:val="000000"/>
                <w:sz w:val="18"/>
                <w:szCs w:val="18"/>
              </w:rPr>
            </w:pPr>
            <w:ins w:id="265" w:author="Joseph Sempa" w:date="2024-07-12T15:55:00Z" w16du:dateUtc="2024-07-12T13:55:00Z">
              <w:r w:rsidRPr="009E06B5">
                <w:rPr>
                  <w:rFonts w:ascii="Arial" w:eastAsia="Arial" w:hAnsi="Arial" w:cs="Arial"/>
                  <w:color w:val="000000"/>
                  <w:sz w:val="18"/>
                  <w:szCs w:val="18"/>
                </w:rPr>
                <w:t>96 (46.4%)</w:t>
              </w:r>
            </w:ins>
          </w:p>
        </w:tc>
        <w:tc>
          <w:tcPr>
            <w:tcW w:w="1347" w:type="dxa"/>
          </w:tcPr>
          <w:p w14:paraId="1CB9924B" w14:textId="77777777" w:rsidR="007C7DE3" w:rsidRPr="007C7DE3"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 w:author="Joseph Sempa" w:date="2024-07-12T15:54:00Z" w16du:dateUtc="2024-07-12T13:54:00Z"/>
                <w:rFonts w:ascii="Arial" w:eastAsia="Arial" w:hAnsi="Arial" w:cs="Arial"/>
                <w:color w:val="000000"/>
                <w:sz w:val="18"/>
                <w:szCs w:val="18"/>
              </w:rPr>
            </w:pPr>
          </w:p>
        </w:tc>
      </w:tr>
      <w:tr w:rsidR="007C7DE3" w:rsidRPr="00124D94" w14:paraId="727EE639"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0605B4D1" w14:textId="55D3756A"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267" w:author="Joseph Sempa" w:date="2024-07-12T13:30:00Z" w16du:dateUtc="2024-07-12T11:30:00Z">
                  <w:rPr>
                    <w:bCs/>
                    <w:sz w:val="20"/>
                    <w:szCs w:val="20"/>
                  </w:rPr>
                </w:rPrChange>
              </w:rPr>
            </w:pPr>
            <w:r w:rsidRPr="00124D94">
              <w:rPr>
                <w:rFonts w:ascii="Arial" w:eastAsia="Arial" w:hAnsi="Arial" w:cs="Arial"/>
                <w:bCs/>
                <w:color w:val="000000"/>
                <w:sz w:val="18"/>
                <w:szCs w:val="18"/>
                <w:rPrChange w:id="268" w:author="Joseph Sempa" w:date="2024-07-12T13:30:00Z" w16du:dateUtc="2024-07-12T11:30:00Z">
                  <w:rPr>
                    <w:rFonts w:ascii="Arial" w:eastAsia="Arial" w:hAnsi="Arial" w:cs="Arial"/>
                    <w:bCs/>
                    <w:color w:val="000000"/>
                    <w:sz w:val="20"/>
                    <w:szCs w:val="20"/>
                  </w:rPr>
                </w:rPrChange>
              </w:rPr>
              <w:t xml:space="preserve">Black African Ethnicity, </w:t>
            </w:r>
            <w:r w:rsidRPr="00124D94">
              <w:rPr>
                <w:rFonts w:ascii="Arial" w:eastAsia="Arial" w:hAnsi="Arial" w:cs="Arial"/>
                <w:bCs/>
                <w:i/>
                <w:iCs/>
                <w:color w:val="000000"/>
                <w:sz w:val="18"/>
                <w:szCs w:val="18"/>
                <w:rPrChange w:id="269" w:author="Joseph Sempa" w:date="2024-07-12T13:30:00Z" w16du:dateUtc="2024-07-12T11:30:00Z">
                  <w:rPr>
                    <w:rFonts w:ascii="Arial" w:eastAsia="Arial" w:hAnsi="Arial" w:cs="Arial"/>
                    <w:bCs/>
                    <w:i/>
                    <w:iCs/>
                    <w:color w:val="000000"/>
                    <w:sz w:val="20"/>
                    <w:szCs w:val="20"/>
                  </w:rPr>
                </w:rPrChange>
              </w:rPr>
              <w:t>N</w:t>
            </w:r>
            <w:r w:rsidRPr="00124D94">
              <w:rPr>
                <w:rFonts w:ascii="Arial" w:eastAsia="Arial" w:hAnsi="Arial" w:cs="Arial"/>
                <w:bCs/>
                <w:color w:val="000000"/>
                <w:sz w:val="18"/>
                <w:szCs w:val="18"/>
                <w:rPrChange w:id="270" w:author="Joseph Sempa" w:date="2024-07-12T13:30:00Z" w16du:dateUtc="2024-07-12T11:30:00Z">
                  <w:rPr>
                    <w:rFonts w:ascii="Arial" w:eastAsia="Arial" w:hAnsi="Arial" w:cs="Arial"/>
                    <w:bCs/>
                    <w:color w:val="000000"/>
                    <w:sz w:val="20"/>
                    <w:szCs w:val="20"/>
                  </w:rPr>
                </w:rPrChange>
              </w:rPr>
              <w:t xml:space="preserve"> (%)</w:t>
            </w:r>
          </w:p>
        </w:tc>
        <w:tc>
          <w:tcPr>
            <w:tcW w:w="1954" w:type="dxa"/>
          </w:tcPr>
          <w:p w14:paraId="23F65EEA" w14:textId="49901303"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71" w:author="Joseph Sempa" w:date="2024-07-12T13:30:00Z" w16du:dateUtc="2024-07-12T11:30:00Z">
                  <w:rPr>
                    <w:sz w:val="20"/>
                    <w:szCs w:val="20"/>
                  </w:rPr>
                </w:rPrChange>
              </w:rPr>
            </w:pPr>
            <w:commentRangeStart w:id="272"/>
            <w:del w:id="273" w:author="Joseph Sempa" w:date="2024-07-12T13:29:00Z" w16du:dateUtc="2024-07-12T11:29:00Z">
              <w:r w:rsidRPr="00124D94" w:rsidDel="00124D94">
                <w:rPr>
                  <w:rFonts w:ascii="Arial" w:eastAsia="Arial" w:hAnsi="Arial" w:cs="Arial"/>
                  <w:color w:val="000000"/>
                  <w:sz w:val="18"/>
                  <w:szCs w:val="18"/>
                  <w:rPrChange w:id="274" w:author="Joseph Sempa" w:date="2024-07-12T13:30:00Z" w16du:dateUtc="2024-07-12T11:30:00Z">
                    <w:rPr>
                      <w:rFonts w:ascii="Arial" w:eastAsia="Arial" w:hAnsi="Arial" w:cs="Arial"/>
                      <w:color w:val="000000"/>
                      <w:sz w:val="20"/>
                      <w:szCs w:val="20"/>
                    </w:rPr>
                  </w:rPrChange>
                </w:rPr>
                <w:delText>258 (75.7%)</w:delText>
              </w:r>
            </w:del>
          </w:p>
        </w:tc>
        <w:tc>
          <w:tcPr>
            <w:tcW w:w="1904" w:type="dxa"/>
          </w:tcPr>
          <w:p w14:paraId="3DA3F832" w14:textId="07BA0F28"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275" w:author="Joseph Sempa" w:date="2024-07-12T13:30:00Z" w16du:dateUtc="2024-07-12T11:30:00Z">
                  <w:rPr>
                    <w:sz w:val="20"/>
                    <w:szCs w:val="20"/>
                  </w:rPr>
                </w:rPrChange>
              </w:rPr>
            </w:pPr>
            <w:del w:id="276" w:author="Joseph Sempa" w:date="2024-07-12T13:29:00Z" w16du:dateUtc="2024-07-12T11:29:00Z">
              <w:r w:rsidRPr="00124D94" w:rsidDel="00124D94">
                <w:rPr>
                  <w:rFonts w:ascii="Arial" w:eastAsia="Arial" w:hAnsi="Arial" w:cs="Arial"/>
                  <w:color w:val="000000"/>
                  <w:sz w:val="18"/>
                  <w:szCs w:val="18"/>
                  <w:rPrChange w:id="277" w:author="Joseph Sempa" w:date="2024-07-12T13:30:00Z" w16du:dateUtc="2024-07-12T11:30:00Z">
                    <w:rPr>
                      <w:rFonts w:ascii="Arial" w:eastAsia="Arial" w:hAnsi="Arial" w:cs="Arial"/>
                      <w:color w:val="000000"/>
                      <w:sz w:val="20"/>
                      <w:szCs w:val="20"/>
                    </w:rPr>
                  </w:rPrChange>
                </w:rPr>
                <w:delText>172 (83.1%)</w:delText>
              </w:r>
            </w:del>
          </w:p>
        </w:tc>
        <w:tc>
          <w:tcPr>
            <w:tcW w:w="1347" w:type="dxa"/>
          </w:tcPr>
          <w:p w14:paraId="5675710D"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Change w:id="278" w:author="Joseph Sempa" w:date="2024-07-12T13:30:00Z" w16du:dateUtc="2024-07-12T11:30:00Z">
                  <w:rPr>
                    <w:b/>
                    <w:bCs/>
                    <w:sz w:val="20"/>
                    <w:szCs w:val="20"/>
                  </w:rPr>
                </w:rPrChange>
              </w:rPr>
            </w:pPr>
            <w:r w:rsidRPr="00124D94">
              <w:rPr>
                <w:rFonts w:ascii="Arial" w:eastAsia="Arial" w:hAnsi="Arial" w:cs="Arial"/>
                <w:b/>
                <w:bCs/>
                <w:color w:val="000000"/>
                <w:sz w:val="18"/>
                <w:szCs w:val="18"/>
                <w:rPrChange w:id="279" w:author="Joseph Sempa" w:date="2024-07-12T13:30:00Z" w16du:dateUtc="2024-07-12T11:30:00Z">
                  <w:rPr>
                    <w:rFonts w:ascii="Arial" w:eastAsia="Arial" w:hAnsi="Arial" w:cs="Arial"/>
                    <w:b/>
                    <w:bCs/>
                    <w:color w:val="000000"/>
                    <w:sz w:val="20"/>
                    <w:szCs w:val="20"/>
                  </w:rPr>
                </w:rPrChange>
              </w:rPr>
              <w:t>0.040</w:t>
            </w:r>
            <w:commentRangeEnd w:id="272"/>
            <w:r w:rsidRPr="00124D94">
              <w:rPr>
                <w:rStyle w:val="CommentReference"/>
                <w:rFonts w:ascii="Arial" w:hAnsi="Arial"/>
                <w:sz w:val="18"/>
                <w:szCs w:val="18"/>
                <w:rPrChange w:id="280" w:author="Joseph Sempa" w:date="2024-07-12T13:30:00Z" w16du:dateUtc="2024-07-12T11:30:00Z">
                  <w:rPr>
                    <w:rStyle w:val="CommentReference"/>
                    <w:rFonts w:ascii="Arial" w:hAnsi="Arial"/>
                  </w:rPr>
                </w:rPrChange>
              </w:rPr>
              <w:commentReference w:id="272"/>
            </w:r>
          </w:p>
        </w:tc>
      </w:tr>
      <w:tr w:rsidR="007C7DE3" w:rsidRPr="00124D94" w14:paraId="148C95A4" w14:textId="77777777" w:rsidTr="007C7DE3">
        <w:trPr>
          <w:ins w:id="281" w:author="Joseph Sempa" w:date="2024-07-12T13:28:00Z" w16du:dateUtc="2024-07-12T11:28:00Z"/>
        </w:trPr>
        <w:tc>
          <w:tcPr>
            <w:tcW w:w="4155" w:type="dxa"/>
          </w:tcPr>
          <w:p w14:paraId="3571008B" w14:textId="6AA7600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ins w:id="282" w:author="Joseph Sempa" w:date="2024-07-12T13:28:00Z" w16du:dateUtc="2024-07-12T11:28:00Z"/>
                <w:rFonts w:ascii="Arial" w:eastAsia="Arial" w:hAnsi="Arial" w:cs="Arial"/>
                <w:bCs/>
                <w:color w:val="000000"/>
                <w:sz w:val="18"/>
                <w:szCs w:val="18"/>
                <w:rPrChange w:id="283" w:author="Joseph Sempa" w:date="2024-07-12T13:30:00Z" w16du:dateUtc="2024-07-12T11:30:00Z">
                  <w:rPr>
                    <w:ins w:id="284" w:author="Joseph Sempa" w:date="2024-07-12T13:28:00Z" w16du:dateUtc="2024-07-12T11:28:00Z"/>
                    <w:rFonts w:ascii="Arial" w:eastAsia="Arial" w:hAnsi="Arial" w:cs="Arial"/>
                    <w:bCs/>
                    <w:color w:val="000000"/>
                    <w:sz w:val="20"/>
                    <w:szCs w:val="20"/>
                  </w:rPr>
                </w:rPrChange>
              </w:rPr>
            </w:pPr>
            <w:ins w:id="285" w:author="Joseph Sempa" w:date="2024-07-12T13:28:00Z" w16du:dateUtc="2024-07-12T11:28:00Z">
              <w:r w:rsidRPr="00124D94">
                <w:rPr>
                  <w:rFonts w:ascii="Arial" w:eastAsia="Arial" w:hAnsi="Arial" w:cs="Arial"/>
                  <w:bCs/>
                  <w:color w:val="000000"/>
                  <w:sz w:val="18"/>
                  <w:szCs w:val="18"/>
                  <w:rPrChange w:id="286" w:author="Joseph Sempa" w:date="2024-07-12T13:30:00Z" w16du:dateUtc="2024-07-12T11:30:00Z">
                    <w:rPr>
                      <w:rFonts w:ascii="Arial" w:eastAsia="Arial" w:hAnsi="Arial" w:cs="Arial"/>
                      <w:bCs/>
                      <w:color w:val="000000"/>
                      <w:sz w:val="20"/>
                      <w:szCs w:val="20"/>
                    </w:rPr>
                  </w:rPrChange>
                </w:rPr>
                <w:t>Black African</w:t>
              </w:r>
            </w:ins>
          </w:p>
        </w:tc>
        <w:tc>
          <w:tcPr>
            <w:tcW w:w="1954" w:type="dxa"/>
          </w:tcPr>
          <w:p w14:paraId="4B2E978E" w14:textId="579F86E0"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 w:author="Joseph Sempa" w:date="2024-07-12T13:28:00Z" w16du:dateUtc="2024-07-12T11:28:00Z"/>
                <w:rFonts w:ascii="Arial" w:eastAsia="Arial" w:hAnsi="Arial" w:cs="Arial"/>
                <w:color w:val="000000"/>
                <w:sz w:val="18"/>
                <w:szCs w:val="18"/>
                <w:rPrChange w:id="288" w:author="Joseph Sempa" w:date="2024-07-12T13:30:00Z" w16du:dateUtc="2024-07-12T11:30:00Z">
                  <w:rPr>
                    <w:ins w:id="289" w:author="Joseph Sempa" w:date="2024-07-12T13:28:00Z" w16du:dateUtc="2024-07-12T11:28:00Z"/>
                    <w:rFonts w:ascii="Arial" w:eastAsia="Arial" w:hAnsi="Arial" w:cs="Arial"/>
                    <w:color w:val="000000"/>
                    <w:sz w:val="20"/>
                    <w:szCs w:val="20"/>
                  </w:rPr>
                </w:rPrChange>
              </w:rPr>
            </w:pPr>
            <w:ins w:id="290" w:author="Joseph Sempa" w:date="2024-07-12T13:29:00Z" w16du:dateUtc="2024-07-12T11:29:00Z">
              <w:r w:rsidRPr="00124D94">
                <w:rPr>
                  <w:rFonts w:ascii="Arial" w:eastAsia="Arial" w:hAnsi="Arial" w:cs="Arial"/>
                  <w:color w:val="000000"/>
                  <w:sz w:val="18"/>
                  <w:szCs w:val="18"/>
                  <w:rPrChange w:id="291" w:author="Joseph Sempa" w:date="2024-07-12T13:30:00Z" w16du:dateUtc="2024-07-12T11:30:00Z">
                    <w:rPr>
                      <w:rFonts w:ascii="Arial" w:eastAsia="Arial" w:hAnsi="Arial" w:cs="Arial"/>
                      <w:color w:val="000000"/>
                      <w:sz w:val="20"/>
                      <w:szCs w:val="20"/>
                    </w:rPr>
                  </w:rPrChange>
                </w:rPr>
                <w:t>258 (75.7%)</w:t>
              </w:r>
            </w:ins>
          </w:p>
        </w:tc>
        <w:tc>
          <w:tcPr>
            <w:tcW w:w="1904" w:type="dxa"/>
          </w:tcPr>
          <w:p w14:paraId="5579123A" w14:textId="1E0617B8"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 w:author="Joseph Sempa" w:date="2024-07-12T13:28:00Z" w16du:dateUtc="2024-07-12T11:28:00Z"/>
                <w:rFonts w:ascii="Arial" w:eastAsia="Arial" w:hAnsi="Arial" w:cs="Arial"/>
                <w:color w:val="000000"/>
                <w:sz w:val="18"/>
                <w:szCs w:val="18"/>
                <w:rPrChange w:id="293" w:author="Joseph Sempa" w:date="2024-07-12T13:30:00Z" w16du:dateUtc="2024-07-12T11:30:00Z">
                  <w:rPr>
                    <w:ins w:id="294" w:author="Joseph Sempa" w:date="2024-07-12T13:28:00Z" w16du:dateUtc="2024-07-12T11:28:00Z"/>
                    <w:rFonts w:ascii="Arial" w:eastAsia="Arial" w:hAnsi="Arial" w:cs="Arial"/>
                    <w:color w:val="000000"/>
                    <w:sz w:val="20"/>
                    <w:szCs w:val="20"/>
                  </w:rPr>
                </w:rPrChange>
              </w:rPr>
            </w:pPr>
            <w:ins w:id="295" w:author="Joseph Sempa" w:date="2024-07-12T13:29:00Z" w16du:dateUtc="2024-07-12T11:29:00Z">
              <w:r w:rsidRPr="00124D94">
                <w:rPr>
                  <w:rFonts w:ascii="Arial" w:eastAsia="Arial" w:hAnsi="Arial" w:cs="Arial"/>
                  <w:color w:val="000000"/>
                  <w:sz w:val="18"/>
                  <w:szCs w:val="18"/>
                  <w:rPrChange w:id="296" w:author="Joseph Sempa" w:date="2024-07-12T13:30:00Z" w16du:dateUtc="2024-07-12T11:30:00Z">
                    <w:rPr>
                      <w:rFonts w:ascii="Arial" w:eastAsia="Arial" w:hAnsi="Arial" w:cs="Arial"/>
                      <w:color w:val="000000"/>
                      <w:sz w:val="20"/>
                      <w:szCs w:val="20"/>
                    </w:rPr>
                  </w:rPrChange>
                </w:rPr>
                <w:t>172 (83.1%)</w:t>
              </w:r>
            </w:ins>
          </w:p>
        </w:tc>
        <w:tc>
          <w:tcPr>
            <w:tcW w:w="1347" w:type="dxa"/>
          </w:tcPr>
          <w:p w14:paraId="20BD2DA3"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 w:author="Joseph Sempa" w:date="2024-07-12T13:28:00Z" w16du:dateUtc="2024-07-12T11:28:00Z"/>
                <w:rFonts w:ascii="Arial" w:eastAsia="Arial" w:hAnsi="Arial" w:cs="Arial"/>
                <w:b/>
                <w:bCs/>
                <w:color w:val="000000"/>
                <w:sz w:val="18"/>
                <w:szCs w:val="18"/>
                <w:rPrChange w:id="298" w:author="Joseph Sempa" w:date="2024-07-12T13:30:00Z" w16du:dateUtc="2024-07-12T11:30:00Z">
                  <w:rPr>
                    <w:ins w:id="299" w:author="Joseph Sempa" w:date="2024-07-12T13:28:00Z" w16du:dateUtc="2024-07-12T11:28:00Z"/>
                    <w:rFonts w:ascii="Arial" w:eastAsia="Arial" w:hAnsi="Arial" w:cs="Arial"/>
                    <w:b/>
                    <w:bCs/>
                    <w:color w:val="000000"/>
                    <w:sz w:val="20"/>
                    <w:szCs w:val="20"/>
                  </w:rPr>
                </w:rPrChange>
              </w:rPr>
            </w:pPr>
          </w:p>
        </w:tc>
      </w:tr>
      <w:tr w:rsidR="007C7DE3" w:rsidRPr="00124D94" w14:paraId="680280BF" w14:textId="77777777" w:rsidTr="007C7DE3">
        <w:tblPrEx>
          <w:tblW w:w="0" w:type="auto"/>
          <w:tblLook w:val="0420" w:firstRow="1" w:lastRow="0" w:firstColumn="0" w:lastColumn="0" w:noHBand="0" w:noVBand="1"/>
          <w:tblPrExChange w:id="300" w:author="Joseph Sempa" w:date="2024-07-12T13:30:00Z" w16du:dateUtc="2024-07-12T11:30: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ins w:id="301" w:author="Joseph Sempa" w:date="2024-07-12T13:28:00Z" w16du:dateUtc="2024-07-12T11:28:00Z"/>
        </w:trPr>
        <w:tc>
          <w:tcPr>
            <w:tcW w:w="4155" w:type="dxa"/>
            <w:tcPrChange w:id="302" w:author="Joseph Sempa" w:date="2024-07-12T13:30:00Z" w16du:dateUtc="2024-07-12T11:30:00Z">
              <w:tcPr>
                <w:tcW w:w="4156" w:type="dxa"/>
                <w:gridSpan w:val="2"/>
              </w:tcPr>
            </w:tcPrChange>
          </w:tcPr>
          <w:p w14:paraId="49D9406A" w14:textId="1E59430C"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cnfStyle w:val="000000100000" w:firstRow="0" w:lastRow="0" w:firstColumn="0" w:lastColumn="0" w:oddVBand="0" w:evenVBand="0" w:oddHBand="1" w:evenHBand="0" w:firstRowFirstColumn="0" w:firstRowLastColumn="0" w:lastRowFirstColumn="0" w:lastRowLastColumn="0"/>
              <w:rPr>
                <w:ins w:id="303" w:author="Joseph Sempa" w:date="2024-07-12T13:28:00Z" w16du:dateUtc="2024-07-12T11:28:00Z"/>
                <w:rFonts w:ascii="Arial" w:eastAsia="Arial" w:hAnsi="Arial" w:cs="Arial"/>
                <w:bCs/>
                <w:color w:val="000000"/>
                <w:sz w:val="18"/>
                <w:szCs w:val="18"/>
                <w:rPrChange w:id="304" w:author="Joseph Sempa" w:date="2024-07-12T13:30:00Z" w16du:dateUtc="2024-07-12T11:30:00Z">
                  <w:rPr>
                    <w:ins w:id="305" w:author="Joseph Sempa" w:date="2024-07-12T13:28:00Z" w16du:dateUtc="2024-07-12T11:28:00Z"/>
                    <w:rFonts w:ascii="Arial" w:eastAsia="Arial" w:hAnsi="Arial" w:cs="Arial"/>
                    <w:bCs/>
                    <w:color w:val="000000"/>
                    <w:sz w:val="20"/>
                    <w:szCs w:val="20"/>
                  </w:rPr>
                </w:rPrChange>
              </w:rPr>
            </w:pPr>
            <w:ins w:id="306" w:author="Joseph Sempa" w:date="2024-07-12T13:28:00Z" w16du:dateUtc="2024-07-12T11:28:00Z">
              <w:r w:rsidRPr="00124D94">
                <w:rPr>
                  <w:rFonts w:ascii="Arial" w:eastAsia="Arial" w:hAnsi="Arial" w:cs="Arial"/>
                  <w:bCs/>
                  <w:color w:val="000000"/>
                  <w:sz w:val="18"/>
                  <w:szCs w:val="18"/>
                  <w:rPrChange w:id="307" w:author="Joseph Sempa" w:date="2024-07-12T13:30:00Z" w16du:dateUtc="2024-07-12T11:30:00Z">
                    <w:rPr>
                      <w:rFonts w:ascii="Arial" w:eastAsia="Arial" w:hAnsi="Arial" w:cs="Arial"/>
                      <w:bCs/>
                      <w:color w:val="000000"/>
                      <w:sz w:val="20"/>
                      <w:szCs w:val="20"/>
                    </w:rPr>
                  </w:rPrChange>
                </w:rPr>
                <w:t>Other</w:t>
              </w:r>
            </w:ins>
          </w:p>
        </w:tc>
        <w:tc>
          <w:tcPr>
            <w:tcW w:w="1954" w:type="dxa"/>
            <w:tcBorders>
              <w:top w:val="none" w:sz="0" w:space="0" w:color="000000"/>
              <w:left w:val="none" w:sz="0" w:space="0" w:color="000000"/>
              <w:bottom w:val="none" w:sz="0" w:space="0" w:color="000000"/>
              <w:right w:val="none" w:sz="0" w:space="0" w:color="000000"/>
            </w:tcBorders>
            <w:shd w:val="clear" w:color="auto" w:fill="FFFFFF"/>
            <w:tcPrChange w:id="308" w:author="Joseph Sempa" w:date="2024-07-12T13:30:00Z" w16du:dateUtc="2024-07-12T11:30:00Z">
              <w:tcPr>
                <w:tcW w:w="1955" w:type="dxa"/>
                <w:gridSpan w:val="2"/>
              </w:tcPr>
            </w:tcPrChange>
          </w:tcPr>
          <w:p w14:paraId="2E89020B" w14:textId="68E97C12"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309" w:author="Joseph Sempa" w:date="2024-07-12T13:28:00Z" w16du:dateUtc="2024-07-12T11:28:00Z"/>
                <w:rFonts w:ascii="Arial" w:eastAsia="Arial" w:hAnsi="Arial" w:cs="Arial"/>
                <w:color w:val="000000"/>
                <w:sz w:val="18"/>
                <w:szCs w:val="18"/>
                <w:rPrChange w:id="310" w:author="Joseph Sempa" w:date="2024-07-12T13:30:00Z" w16du:dateUtc="2024-07-12T11:30:00Z">
                  <w:rPr>
                    <w:ins w:id="311" w:author="Joseph Sempa" w:date="2024-07-12T13:28:00Z" w16du:dateUtc="2024-07-12T11:28:00Z"/>
                    <w:rFonts w:ascii="Arial" w:eastAsia="Arial" w:hAnsi="Arial" w:cs="Arial"/>
                    <w:color w:val="000000"/>
                    <w:sz w:val="20"/>
                    <w:szCs w:val="20"/>
                  </w:rPr>
                </w:rPrChange>
              </w:rPr>
            </w:pPr>
            <w:ins w:id="312" w:author="Joseph Sempa" w:date="2024-07-12T13:30:00Z" w16du:dateUtc="2024-07-12T11:30:00Z">
              <w:r w:rsidRPr="00124D94">
                <w:rPr>
                  <w:rFonts w:ascii="Arial" w:eastAsia="Arial" w:hAnsi="Arial" w:cs="Arial"/>
                  <w:color w:val="000000"/>
                  <w:sz w:val="18"/>
                  <w:szCs w:val="18"/>
                  <w:rPrChange w:id="313" w:author="Joseph Sempa" w:date="2024-07-12T13:30:00Z" w16du:dateUtc="2024-07-12T11:30:00Z">
                    <w:rPr>
                      <w:rFonts w:ascii="Arial" w:eastAsia="Arial" w:hAnsi="Arial" w:cs="Arial"/>
                      <w:color w:val="000000"/>
                      <w:sz w:val="22"/>
                      <w:szCs w:val="22"/>
                    </w:rPr>
                  </w:rPrChange>
                </w:rPr>
                <w:t>83 (24.3%)</w:t>
              </w:r>
            </w:ins>
          </w:p>
        </w:tc>
        <w:tc>
          <w:tcPr>
            <w:tcW w:w="1904" w:type="dxa"/>
            <w:tcBorders>
              <w:top w:val="none" w:sz="0" w:space="0" w:color="000000"/>
              <w:left w:val="none" w:sz="0" w:space="0" w:color="000000"/>
              <w:bottom w:val="none" w:sz="0" w:space="0" w:color="000000"/>
              <w:right w:val="none" w:sz="0" w:space="0" w:color="000000"/>
            </w:tcBorders>
            <w:shd w:val="clear" w:color="auto" w:fill="FFFFFF"/>
            <w:tcPrChange w:id="314" w:author="Joseph Sempa" w:date="2024-07-12T13:30:00Z" w16du:dateUtc="2024-07-12T11:30:00Z">
              <w:tcPr>
                <w:tcW w:w="1905" w:type="dxa"/>
                <w:gridSpan w:val="2"/>
              </w:tcPr>
            </w:tcPrChange>
          </w:tcPr>
          <w:p w14:paraId="59202A2D" w14:textId="60499AC6"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315" w:author="Joseph Sempa" w:date="2024-07-12T13:28:00Z" w16du:dateUtc="2024-07-12T11:28:00Z"/>
                <w:rFonts w:ascii="Arial" w:eastAsia="Arial" w:hAnsi="Arial" w:cs="Arial"/>
                <w:color w:val="000000"/>
                <w:sz w:val="18"/>
                <w:szCs w:val="18"/>
                <w:rPrChange w:id="316" w:author="Joseph Sempa" w:date="2024-07-12T13:30:00Z" w16du:dateUtc="2024-07-12T11:30:00Z">
                  <w:rPr>
                    <w:ins w:id="317" w:author="Joseph Sempa" w:date="2024-07-12T13:28:00Z" w16du:dateUtc="2024-07-12T11:28:00Z"/>
                    <w:rFonts w:ascii="Arial" w:eastAsia="Arial" w:hAnsi="Arial" w:cs="Arial"/>
                    <w:color w:val="000000"/>
                    <w:sz w:val="20"/>
                    <w:szCs w:val="20"/>
                  </w:rPr>
                </w:rPrChange>
              </w:rPr>
            </w:pPr>
            <w:ins w:id="318" w:author="Joseph Sempa" w:date="2024-07-12T13:30:00Z" w16du:dateUtc="2024-07-12T11:30:00Z">
              <w:r w:rsidRPr="00124D94">
                <w:rPr>
                  <w:rFonts w:ascii="Arial" w:eastAsia="Arial" w:hAnsi="Arial" w:cs="Arial"/>
                  <w:color w:val="000000"/>
                  <w:sz w:val="18"/>
                  <w:szCs w:val="18"/>
                  <w:rPrChange w:id="319" w:author="Joseph Sempa" w:date="2024-07-12T13:30:00Z" w16du:dateUtc="2024-07-12T11:30:00Z">
                    <w:rPr>
                      <w:rFonts w:ascii="Arial" w:eastAsia="Arial" w:hAnsi="Arial" w:cs="Arial"/>
                      <w:color w:val="000000"/>
                      <w:sz w:val="22"/>
                      <w:szCs w:val="22"/>
                    </w:rPr>
                  </w:rPrChange>
                </w:rPr>
                <w:t>35 (16.9%)</w:t>
              </w:r>
            </w:ins>
          </w:p>
        </w:tc>
        <w:tc>
          <w:tcPr>
            <w:tcW w:w="1347" w:type="dxa"/>
            <w:tcPrChange w:id="320" w:author="Joseph Sempa" w:date="2024-07-12T13:30:00Z" w16du:dateUtc="2024-07-12T11:30:00Z">
              <w:tcPr>
                <w:tcW w:w="1344" w:type="dxa"/>
              </w:tcPr>
            </w:tcPrChange>
          </w:tcPr>
          <w:p w14:paraId="41FED371"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321" w:author="Joseph Sempa" w:date="2024-07-12T13:28:00Z" w16du:dateUtc="2024-07-12T11:28:00Z"/>
                <w:rFonts w:ascii="Arial" w:eastAsia="Arial" w:hAnsi="Arial" w:cs="Arial"/>
                <w:b/>
                <w:bCs/>
                <w:color w:val="000000"/>
                <w:sz w:val="18"/>
                <w:szCs w:val="18"/>
                <w:rPrChange w:id="322" w:author="Joseph Sempa" w:date="2024-07-12T13:30:00Z" w16du:dateUtc="2024-07-12T11:30:00Z">
                  <w:rPr>
                    <w:ins w:id="323" w:author="Joseph Sempa" w:date="2024-07-12T13:28:00Z" w16du:dateUtc="2024-07-12T11:28:00Z"/>
                    <w:rFonts w:ascii="Arial" w:eastAsia="Arial" w:hAnsi="Arial" w:cs="Arial"/>
                    <w:b/>
                    <w:bCs/>
                    <w:color w:val="000000"/>
                    <w:sz w:val="20"/>
                    <w:szCs w:val="20"/>
                  </w:rPr>
                </w:rPrChange>
              </w:rPr>
            </w:pPr>
          </w:p>
        </w:tc>
      </w:tr>
      <w:tr w:rsidR="007C7DE3" w:rsidRPr="00124D94" w14:paraId="433F9AC9" w14:textId="77777777" w:rsidTr="007C7DE3">
        <w:tc>
          <w:tcPr>
            <w:tcW w:w="4155" w:type="dxa"/>
          </w:tcPr>
          <w:p w14:paraId="0953052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324" w:author="Joseph Sempa" w:date="2024-07-12T13:30:00Z" w16du:dateUtc="2024-07-12T11:30:00Z">
                  <w:rPr>
                    <w:bCs/>
                    <w:sz w:val="20"/>
                    <w:szCs w:val="20"/>
                  </w:rPr>
                </w:rPrChange>
              </w:rPr>
            </w:pPr>
            <w:r w:rsidRPr="00124D94">
              <w:rPr>
                <w:rFonts w:ascii="Arial" w:eastAsia="Arial" w:hAnsi="Arial" w:cs="Arial"/>
                <w:bCs/>
                <w:color w:val="000000"/>
                <w:sz w:val="18"/>
                <w:szCs w:val="18"/>
                <w:rPrChange w:id="325" w:author="Joseph Sempa" w:date="2024-07-12T13:30:00Z" w16du:dateUtc="2024-07-12T11:30:00Z">
                  <w:rPr>
                    <w:rFonts w:ascii="Arial" w:eastAsia="Arial" w:hAnsi="Arial" w:cs="Arial"/>
                    <w:bCs/>
                    <w:color w:val="000000"/>
                    <w:sz w:val="20"/>
                    <w:szCs w:val="20"/>
                  </w:rPr>
                </w:rPrChange>
              </w:rPr>
              <w:t>Duration of current illness, median (IQR) (days)</w:t>
            </w:r>
          </w:p>
        </w:tc>
        <w:tc>
          <w:tcPr>
            <w:tcW w:w="1954" w:type="dxa"/>
          </w:tcPr>
          <w:p w14:paraId="50F8968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26" w:author="Joseph Sempa" w:date="2024-07-12T13:30:00Z" w16du:dateUtc="2024-07-12T11:30:00Z">
                  <w:rPr>
                    <w:sz w:val="20"/>
                    <w:szCs w:val="20"/>
                  </w:rPr>
                </w:rPrChange>
              </w:rPr>
            </w:pPr>
            <w:r w:rsidRPr="00124D94">
              <w:rPr>
                <w:rFonts w:ascii="Arial" w:eastAsia="Arial" w:hAnsi="Arial" w:cs="Arial"/>
                <w:color w:val="000000"/>
                <w:sz w:val="18"/>
                <w:szCs w:val="18"/>
                <w:rPrChange w:id="327" w:author="Joseph Sempa" w:date="2024-07-12T13:30:00Z" w16du:dateUtc="2024-07-12T11:30:00Z">
                  <w:rPr>
                    <w:rFonts w:ascii="Arial" w:eastAsia="Arial" w:hAnsi="Arial" w:cs="Arial"/>
                    <w:color w:val="000000"/>
                    <w:sz w:val="20"/>
                    <w:szCs w:val="20"/>
                  </w:rPr>
                </w:rPrChange>
              </w:rPr>
              <w:t>14.0 (12.0, 21.0)</w:t>
            </w:r>
          </w:p>
        </w:tc>
        <w:tc>
          <w:tcPr>
            <w:tcW w:w="1904" w:type="dxa"/>
          </w:tcPr>
          <w:p w14:paraId="6BB3CD8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28" w:author="Joseph Sempa" w:date="2024-07-12T13:30:00Z" w16du:dateUtc="2024-07-12T11:30:00Z">
                  <w:rPr>
                    <w:sz w:val="20"/>
                    <w:szCs w:val="20"/>
                  </w:rPr>
                </w:rPrChange>
              </w:rPr>
            </w:pPr>
            <w:r w:rsidRPr="00124D94">
              <w:rPr>
                <w:rFonts w:ascii="Arial" w:eastAsia="Arial" w:hAnsi="Arial" w:cs="Arial"/>
                <w:color w:val="000000"/>
                <w:sz w:val="18"/>
                <w:szCs w:val="18"/>
                <w:rPrChange w:id="329" w:author="Joseph Sempa" w:date="2024-07-12T13:30:00Z" w16du:dateUtc="2024-07-12T11:30:00Z">
                  <w:rPr>
                    <w:rFonts w:ascii="Arial" w:eastAsia="Arial" w:hAnsi="Arial" w:cs="Arial"/>
                    <w:color w:val="000000"/>
                    <w:sz w:val="20"/>
                    <w:szCs w:val="20"/>
                  </w:rPr>
                </w:rPrChange>
              </w:rPr>
              <w:t>14.0 (10.0, 21.0)</w:t>
            </w:r>
          </w:p>
        </w:tc>
        <w:tc>
          <w:tcPr>
            <w:tcW w:w="1347" w:type="dxa"/>
          </w:tcPr>
          <w:p w14:paraId="6BE1748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30" w:author="Joseph Sempa" w:date="2024-07-12T13:30:00Z" w16du:dateUtc="2024-07-12T11:30:00Z">
                  <w:rPr>
                    <w:sz w:val="20"/>
                    <w:szCs w:val="20"/>
                  </w:rPr>
                </w:rPrChange>
              </w:rPr>
            </w:pPr>
            <w:r w:rsidRPr="00124D94">
              <w:rPr>
                <w:rFonts w:ascii="Arial" w:eastAsia="Arial" w:hAnsi="Arial" w:cs="Arial"/>
                <w:color w:val="000000"/>
                <w:sz w:val="18"/>
                <w:szCs w:val="18"/>
                <w:rPrChange w:id="331" w:author="Joseph Sempa" w:date="2024-07-12T13:30:00Z" w16du:dateUtc="2024-07-12T11:30:00Z">
                  <w:rPr>
                    <w:rFonts w:ascii="Arial" w:eastAsia="Arial" w:hAnsi="Arial" w:cs="Arial"/>
                    <w:color w:val="000000"/>
                    <w:sz w:val="20"/>
                    <w:szCs w:val="20"/>
                  </w:rPr>
                </w:rPrChange>
              </w:rPr>
              <w:t>0.6</w:t>
            </w:r>
          </w:p>
        </w:tc>
      </w:tr>
      <w:tr w:rsidR="007C7DE3" w:rsidRPr="00124D94" w14:paraId="20FAD8E2"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7A21D8B9"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332" w:author="Joseph Sempa" w:date="2024-07-12T13:30:00Z" w16du:dateUtc="2024-07-12T11:30:00Z">
                  <w:rPr>
                    <w:bCs/>
                    <w:sz w:val="20"/>
                    <w:szCs w:val="20"/>
                  </w:rPr>
                </w:rPrChange>
              </w:rPr>
            </w:pPr>
            <w:r w:rsidRPr="00124D94">
              <w:rPr>
                <w:rFonts w:ascii="Arial" w:eastAsia="Arial" w:hAnsi="Arial" w:cs="Arial"/>
                <w:bCs/>
                <w:color w:val="000000"/>
                <w:sz w:val="18"/>
                <w:szCs w:val="18"/>
                <w:rPrChange w:id="333" w:author="Joseph Sempa" w:date="2024-07-12T13:30:00Z" w16du:dateUtc="2024-07-12T11:30:00Z">
                  <w:rPr>
                    <w:rFonts w:ascii="Arial" w:eastAsia="Arial" w:hAnsi="Arial" w:cs="Arial"/>
                    <w:bCs/>
                    <w:color w:val="000000"/>
                    <w:sz w:val="20"/>
                    <w:szCs w:val="20"/>
                  </w:rPr>
                </w:rPrChange>
              </w:rPr>
              <w:t>Weight loss</w:t>
            </w:r>
          </w:p>
        </w:tc>
        <w:tc>
          <w:tcPr>
            <w:tcW w:w="1954" w:type="dxa"/>
          </w:tcPr>
          <w:p w14:paraId="7F842AE3"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34" w:author="Joseph Sempa" w:date="2024-07-12T13:30:00Z" w16du:dateUtc="2024-07-12T11:30:00Z">
                  <w:rPr>
                    <w:sz w:val="20"/>
                    <w:szCs w:val="20"/>
                  </w:rPr>
                </w:rPrChange>
              </w:rPr>
            </w:pPr>
            <w:r w:rsidRPr="00124D94">
              <w:rPr>
                <w:rFonts w:ascii="Arial" w:eastAsia="Arial" w:hAnsi="Arial" w:cs="Arial"/>
                <w:color w:val="000000"/>
                <w:sz w:val="18"/>
                <w:szCs w:val="18"/>
                <w:rPrChange w:id="335" w:author="Joseph Sempa" w:date="2024-07-12T13:30:00Z" w16du:dateUtc="2024-07-12T11:30:00Z">
                  <w:rPr>
                    <w:rFonts w:ascii="Arial" w:eastAsia="Arial" w:hAnsi="Arial" w:cs="Arial"/>
                    <w:color w:val="000000"/>
                    <w:sz w:val="20"/>
                    <w:szCs w:val="20"/>
                  </w:rPr>
                </w:rPrChange>
              </w:rPr>
              <w:t>279 (86.6%)</w:t>
            </w:r>
          </w:p>
        </w:tc>
        <w:tc>
          <w:tcPr>
            <w:tcW w:w="1904" w:type="dxa"/>
          </w:tcPr>
          <w:p w14:paraId="0C6E461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36" w:author="Joseph Sempa" w:date="2024-07-12T13:30:00Z" w16du:dateUtc="2024-07-12T11:30:00Z">
                  <w:rPr>
                    <w:sz w:val="20"/>
                    <w:szCs w:val="20"/>
                  </w:rPr>
                </w:rPrChange>
              </w:rPr>
            </w:pPr>
            <w:r w:rsidRPr="00124D94">
              <w:rPr>
                <w:rFonts w:ascii="Arial" w:eastAsia="Arial" w:hAnsi="Arial" w:cs="Arial"/>
                <w:color w:val="000000"/>
                <w:sz w:val="18"/>
                <w:szCs w:val="18"/>
                <w:rPrChange w:id="337" w:author="Joseph Sempa" w:date="2024-07-12T13:30:00Z" w16du:dateUtc="2024-07-12T11:30:00Z">
                  <w:rPr>
                    <w:rFonts w:ascii="Arial" w:eastAsia="Arial" w:hAnsi="Arial" w:cs="Arial"/>
                    <w:color w:val="000000"/>
                    <w:sz w:val="20"/>
                    <w:szCs w:val="20"/>
                  </w:rPr>
                </w:rPrChange>
              </w:rPr>
              <w:t>172 (85.1%)</w:t>
            </w:r>
          </w:p>
        </w:tc>
        <w:tc>
          <w:tcPr>
            <w:tcW w:w="1347" w:type="dxa"/>
          </w:tcPr>
          <w:p w14:paraId="7D82E0E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38" w:author="Joseph Sempa" w:date="2024-07-12T13:30:00Z" w16du:dateUtc="2024-07-12T11:30:00Z">
                  <w:rPr>
                    <w:sz w:val="20"/>
                    <w:szCs w:val="20"/>
                  </w:rPr>
                </w:rPrChange>
              </w:rPr>
            </w:pPr>
            <w:r w:rsidRPr="00124D94">
              <w:rPr>
                <w:rFonts w:ascii="Arial" w:eastAsia="Arial" w:hAnsi="Arial" w:cs="Arial"/>
                <w:color w:val="000000"/>
                <w:sz w:val="18"/>
                <w:szCs w:val="18"/>
                <w:rPrChange w:id="339" w:author="Joseph Sempa" w:date="2024-07-12T13:30:00Z" w16du:dateUtc="2024-07-12T11:30:00Z">
                  <w:rPr>
                    <w:rFonts w:ascii="Arial" w:eastAsia="Arial" w:hAnsi="Arial" w:cs="Arial"/>
                    <w:color w:val="000000"/>
                    <w:sz w:val="20"/>
                    <w:szCs w:val="20"/>
                  </w:rPr>
                </w:rPrChange>
              </w:rPr>
              <w:t>0.6</w:t>
            </w:r>
          </w:p>
        </w:tc>
      </w:tr>
      <w:tr w:rsidR="007C7DE3" w:rsidRPr="00124D94" w14:paraId="4F23C5F1" w14:textId="77777777" w:rsidTr="007C7DE3">
        <w:tc>
          <w:tcPr>
            <w:tcW w:w="4155" w:type="dxa"/>
          </w:tcPr>
          <w:p w14:paraId="525F1D5C" w14:textId="7DC814FA"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340" w:author="Joseph Sempa" w:date="2024-07-12T13:30:00Z" w16du:dateUtc="2024-07-12T11:30:00Z">
                  <w:rPr>
                    <w:bCs/>
                    <w:sz w:val="20"/>
                    <w:szCs w:val="20"/>
                  </w:rPr>
                </w:rPrChange>
              </w:rPr>
            </w:pPr>
            <w:r w:rsidRPr="00124D94">
              <w:rPr>
                <w:rFonts w:ascii="Arial" w:eastAsia="Arial" w:hAnsi="Arial" w:cs="Arial"/>
                <w:bCs/>
                <w:color w:val="000000"/>
                <w:sz w:val="18"/>
                <w:szCs w:val="18"/>
                <w:rPrChange w:id="341" w:author="Joseph Sempa" w:date="2024-07-12T13:30:00Z" w16du:dateUtc="2024-07-12T11:30:00Z">
                  <w:rPr>
                    <w:rFonts w:ascii="Arial" w:eastAsia="Arial" w:hAnsi="Arial" w:cs="Arial"/>
                    <w:bCs/>
                    <w:color w:val="000000"/>
                    <w:sz w:val="20"/>
                    <w:szCs w:val="20"/>
                  </w:rPr>
                </w:rPrChange>
              </w:rPr>
              <w:t>Viral load (log10 copies/ml)</w:t>
            </w:r>
          </w:p>
        </w:tc>
        <w:tc>
          <w:tcPr>
            <w:tcW w:w="1954" w:type="dxa"/>
          </w:tcPr>
          <w:p w14:paraId="25F6224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42" w:author="Joseph Sempa" w:date="2024-07-12T13:30:00Z" w16du:dateUtc="2024-07-12T11:30:00Z">
                  <w:rPr>
                    <w:sz w:val="20"/>
                    <w:szCs w:val="20"/>
                  </w:rPr>
                </w:rPrChange>
              </w:rPr>
            </w:pPr>
            <w:commentRangeStart w:id="343"/>
            <w:r w:rsidRPr="00124D94">
              <w:rPr>
                <w:rFonts w:ascii="Arial" w:eastAsia="Arial" w:hAnsi="Arial" w:cs="Arial"/>
                <w:color w:val="000000"/>
                <w:sz w:val="18"/>
                <w:szCs w:val="18"/>
                <w:rPrChange w:id="344" w:author="Joseph Sempa" w:date="2024-07-12T13:30:00Z" w16du:dateUtc="2024-07-12T11:30:00Z">
                  <w:rPr>
                    <w:rFonts w:ascii="Arial" w:eastAsia="Arial" w:hAnsi="Arial" w:cs="Arial"/>
                    <w:color w:val="000000"/>
                    <w:sz w:val="20"/>
                    <w:szCs w:val="20"/>
                  </w:rPr>
                </w:rPrChange>
              </w:rPr>
              <w:t>10.6 (6.2, 12.3)</w:t>
            </w:r>
          </w:p>
        </w:tc>
        <w:tc>
          <w:tcPr>
            <w:tcW w:w="1904" w:type="dxa"/>
          </w:tcPr>
          <w:p w14:paraId="6E8E893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45" w:author="Joseph Sempa" w:date="2024-07-12T13:30:00Z" w16du:dateUtc="2024-07-12T11:30:00Z">
                  <w:rPr>
                    <w:sz w:val="20"/>
                    <w:szCs w:val="20"/>
                  </w:rPr>
                </w:rPrChange>
              </w:rPr>
            </w:pPr>
            <w:r w:rsidRPr="00124D94">
              <w:rPr>
                <w:rFonts w:ascii="Arial" w:eastAsia="Arial" w:hAnsi="Arial" w:cs="Arial"/>
                <w:color w:val="000000"/>
                <w:sz w:val="18"/>
                <w:szCs w:val="18"/>
                <w:rPrChange w:id="346" w:author="Joseph Sempa" w:date="2024-07-12T13:30:00Z" w16du:dateUtc="2024-07-12T11:30:00Z">
                  <w:rPr>
                    <w:rFonts w:ascii="Arial" w:eastAsia="Arial" w:hAnsi="Arial" w:cs="Arial"/>
                    <w:color w:val="000000"/>
                    <w:sz w:val="20"/>
                    <w:szCs w:val="20"/>
                  </w:rPr>
                </w:rPrChange>
              </w:rPr>
              <w:t>10.8 (7.8, 12.3)</w:t>
            </w:r>
            <w:commentRangeEnd w:id="343"/>
            <w:r w:rsidRPr="00124D94">
              <w:rPr>
                <w:rStyle w:val="CommentReference"/>
                <w:rFonts w:ascii="Arial" w:hAnsi="Arial"/>
                <w:sz w:val="18"/>
                <w:szCs w:val="18"/>
                <w:rPrChange w:id="347" w:author="Joseph Sempa" w:date="2024-07-12T13:30:00Z" w16du:dateUtc="2024-07-12T11:30:00Z">
                  <w:rPr>
                    <w:rStyle w:val="CommentReference"/>
                    <w:rFonts w:ascii="Arial" w:hAnsi="Arial"/>
                  </w:rPr>
                </w:rPrChange>
              </w:rPr>
              <w:commentReference w:id="343"/>
            </w:r>
          </w:p>
        </w:tc>
        <w:tc>
          <w:tcPr>
            <w:tcW w:w="1347" w:type="dxa"/>
          </w:tcPr>
          <w:p w14:paraId="6D32C105"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48" w:author="Joseph Sempa" w:date="2024-07-12T13:30:00Z" w16du:dateUtc="2024-07-12T11:30:00Z">
                  <w:rPr>
                    <w:sz w:val="20"/>
                    <w:szCs w:val="20"/>
                  </w:rPr>
                </w:rPrChange>
              </w:rPr>
            </w:pPr>
            <w:r w:rsidRPr="00124D94">
              <w:rPr>
                <w:rFonts w:ascii="Arial" w:eastAsia="Arial" w:hAnsi="Arial" w:cs="Arial"/>
                <w:color w:val="000000"/>
                <w:sz w:val="18"/>
                <w:szCs w:val="18"/>
                <w:rPrChange w:id="349" w:author="Joseph Sempa" w:date="2024-07-12T13:30:00Z" w16du:dateUtc="2024-07-12T11:30:00Z">
                  <w:rPr>
                    <w:rFonts w:ascii="Arial" w:eastAsia="Arial" w:hAnsi="Arial" w:cs="Arial"/>
                    <w:color w:val="000000"/>
                    <w:sz w:val="20"/>
                    <w:szCs w:val="20"/>
                  </w:rPr>
                </w:rPrChange>
              </w:rPr>
              <w:t>0.5</w:t>
            </w:r>
          </w:p>
        </w:tc>
      </w:tr>
      <w:tr w:rsidR="007C7DE3" w:rsidRPr="00124D94" w14:paraId="61D6B210"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113D6CD7" w14:textId="77777777" w:rsidR="007C7DE3" w:rsidRPr="00124D94" w:rsidRDefault="007C7DE3" w:rsidP="007C7DE3">
            <w:pPr>
              <w:spacing w:after="160" w:line="259" w:lineRule="auto"/>
              <w:rPr>
                <w:rFonts w:ascii="Aptos" w:eastAsia="Aptos" w:hAnsi="Aptos" w:cs="Times New Roman"/>
                <w:kern w:val="2"/>
                <w:sz w:val="18"/>
                <w:szCs w:val="18"/>
                <w14:ligatures w14:val="standardContextual"/>
                <w:rPrChange w:id="350" w:author="Joseph Sempa" w:date="2024-07-12T13:30:00Z" w16du:dateUtc="2024-07-12T11:30:00Z">
                  <w:rPr>
                    <w:rFonts w:ascii="Aptos" w:eastAsia="Aptos" w:hAnsi="Aptos" w:cs="Times New Roman"/>
                    <w:kern w:val="2"/>
                    <w:sz w:val="22"/>
                    <w:szCs w:val="22"/>
                    <w14:ligatures w14:val="standardContextual"/>
                  </w:rPr>
                </w:rPrChange>
              </w:rPr>
            </w:pPr>
            <w:r w:rsidRPr="00124D94">
              <w:rPr>
                <w:rFonts w:ascii="Aptos" w:eastAsia="Aptos" w:hAnsi="Aptos" w:cs="Times New Roman"/>
                <w:kern w:val="2"/>
                <w:sz w:val="18"/>
                <w:szCs w:val="18"/>
                <w14:ligatures w14:val="standardContextual"/>
                <w:rPrChange w:id="351" w:author="Joseph Sempa" w:date="2024-07-12T13:30:00Z" w16du:dateUtc="2024-07-12T11:30:00Z">
                  <w:rPr>
                    <w:rFonts w:ascii="Aptos" w:eastAsia="Aptos" w:hAnsi="Aptos" w:cs="Times New Roman"/>
                    <w:kern w:val="2"/>
                    <w:sz w:val="22"/>
                    <w:szCs w:val="22"/>
                    <w14:ligatures w14:val="standardContextual"/>
                  </w:rPr>
                </w:rPrChange>
              </w:rPr>
              <w:t>Opportunistic infections</w:t>
            </w:r>
          </w:p>
          <w:p w14:paraId="4E7297DE"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rFonts w:ascii="Arial" w:eastAsia="Arial" w:hAnsi="Arial" w:cs="Arial"/>
                <w:bCs/>
                <w:color w:val="000000"/>
                <w:sz w:val="18"/>
                <w:szCs w:val="18"/>
                <w:rPrChange w:id="352" w:author="Joseph Sempa" w:date="2024-07-12T13:30:00Z" w16du:dateUtc="2024-07-12T11:30:00Z">
                  <w:rPr>
                    <w:rFonts w:ascii="Arial" w:eastAsia="Arial" w:hAnsi="Arial" w:cs="Arial"/>
                    <w:bCs/>
                    <w:color w:val="000000"/>
                    <w:sz w:val="20"/>
                    <w:szCs w:val="20"/>
                  </w:rPr>
                </w:rPrChange>
              </w:rPr>
            </w:pPr>
          </w:p>
        </w:tc>
        <w:tc>
          <w:tcPr>
            <w:tcW w:w="1954" w:type="dxa"/>
          </w:tcPr>
          <w:p w14:paraId="1D3904F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353" w:author="Joseph Sempa" w:date="2024-07-12T13:30:00Z" w16du:dateUtc="2024-07-12T11:30:00Z">
                  <w:rPr>
                    <w:rFonts w:ascii="Arial" w:eastAsia="Arial" w:hAnsi="Arial" w:cs="Arial"/>
                    <w:color w:val="000000"/>
                    <w:sz w:val="20"/>
                    <w:szCs w:val="20"/>
                  </w:rPr>
                </w:rPrChange>
              </w:rPr>
            </w:pPr>
          </w:p>
        </w:tc>
        <w:tc>
          <w:tcPr>
            <w:tcW w:w="1904" w:type="dxa"/>
          </w:tcPr>
          <w:p w14:paraId="2F7FCE4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354" w:author="Joseph Sempa" w:date="2024-07-12T13:30:00Z" w16du:dateUtc="2024-07-12T11:30:00Z">
                  <w:rPr>
                    <w:rFonts w:ascii="Arial" w:eastAsia="Arial" w:hAnsi="Arial" w:cs="Arial"/>
                    <w:color w:val="000000"/>
                    <w:sz w:val="20"/>
                    <w:szCs w:val="20"/>
                  </w:rPr>
                </w:rPrChange>
              </w:rPr>
            </w:pPr>
          </w:p>
        </w:tc>
        <w:tc>
          <w:tcPr>
            <w:tcW w:w="1347" w:type="dxa"/>
          </w:tcPr>
          <w:p w14:paraId="551A024A"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Change w:id="355" w:author="Joseph Sempa" w:date="2024-07-12T13:30:00Z" w16du:dateUtc="2024-07-12T11:30:00Z">
                  <w:rPr>
                    <w:rFonts w:ascii="Arial" w:eastAsia="Arial" w:hAnsi="Arial" w:cs="Arial"/>
                    <w:color w:val="000000"/>
                    <w:sz w:val="20"/>
                    <w:szCs w:val="20"/>
                  </w:rPr>
                </w:rPrChange>
              </w:rPr>
            </w:pPr>
          </w:p>
        </w:tc>
      </w:tr>
      <w:tr w:rsidR="007C7DE3" w:rsidRPr="00124D94" w14:paraId="61DD96D1" w14:textId="77777777" w:rsidTr="007C7DE3">
        <w:tc>
          <w:tcPr>
            <w:tcW w:w="4155" w:type="dxa"/>
          </w:tcPr>
          <w:p w14:paraId="2A6D826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356" w:author="Joseph Sempa" w:date="2024-07-12T13:30:00Z" w16du:dateUtc="2024-07-12T11:30:00Z">
                  <w:rPr>
                    <w:bCs/>
                    <w:sz w:val="20"/>
                    <w:szCs w:val="20"/>
                  </w:rPr>
                </w:rPrChange>
              </w:rPr>
            </w:pPr>
            <w:commentRangeStart w:id="357"/>
            <w:r w:rsidRPr="00124D94">
              <w:rPr>
                <w:rFonts w:ascii="Arial" w:eastAsia="Arial" w:hAnsi="Arial" w:cs="Arial"/>
                <w:bCs/>
                <w:color w:val="000000"/>
                <w:sz w:val="18"/>
                <w:szCs w:val="18"/>
                <w:rPrChange w:id="358" w:author="Joseph Sempa" w:date="2024-07-12T13:30:00Z" w16du:dateUtc="2024-07-12T11:30:00Z">
                  <w:rPr>
                    <w:rFonts w:ascii="Arial" w:eastAsia="Arial" w:hAnsi="Arial" w:cs="Arial"/>
                    <w:bCs/>
                    <w:color w:val="000000"/>
                    <w:sz w:val="20"/>
                    <w:szCs w:val="20"/>
                  </w:rPr>
                </w:rPrChange>
              </w:rPr>
              <w:t>Tuberculosis</w:t>
            </w:r>
            <w:commentRangeEnd w:id="357"/>
            <w:r w:rsidRPr="00124D94">
              <w:rPr>
                <w:rStyle w:val="CommentReference"/>
                <w:rFonts w:ascii="Arial" w:hAnsi="Arial"/>
                <w:sz w:val="18"/>
                <w:szCs w:val="18"/>
                <w:rPrChange w:id="359" w:author="Joseph Sempa" w:date="2024-07-12T13:30:00Z" w16du:dateUtc="2024-07-12T11:30:00Z">
                  <w:rPr>
                    <w:rStyle w:val="CommentReference"/>
                    <w:rFonts w:ascii="Arial" w:hAnsi="Arial"/>
                  </w:rPr>
                </w:rPrChange>
              </w:rPr>
              <w:commentReference w:id="357"/>
            </w:r>
          </w:p>
        </w:tc>
        <w:tc>
          <w:tcPr>
            <w:tcW w:w="1954" w:type="dxa"/>
          </w:tcPr>
          <w:p w14:paraId="46304059"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60" w:author="Joseph Sempa" w:date="2024-07-12T13:30:00Z" w16du:dateUtc="2024-07-12T11:30:00Z">
                  <w:rPr>
                    <w:sz w:val="20"/>
                    <w:szCs w:val="20"/>
                  </w:rPr>
                </w:rPrChange>
              </w:rPr>
            </w:pPr>
            <w:r w:rsidRPr="00124D94">
              <w:rPr>
                <w:rFonts w:ascii="Arial" w:eastAsia="Arial" w:hAnsi="Arial" w:cs="Arial"/>
                <w:color w:val="000000"/>
                <w:sz w:val="18"/>
                <w:szCs w:val="18"/>
                <w:rPrChange w:id="361" w:author="Joseph Sempa" w:date="2024-07-12T13:30:00Z" w16du:dateUtc="2024-07-12T11:30:00Z">
                  <w:rPr>
                    <w:rFonts w:ascii="Arial" w:eastAsia="Arial" w:hAnsi="Arial" w:cs="Arial"/>
                    <w:color w:val="000000"/>
                    <w:sz w:val="20"/>
                    <w:szCs w:val="20"/>
                  </w:rPr>
                </w:rPrChange>
              </w:rPr>
              <w:t>282 (82.7%)</w:t>
            </w:r>
          </w:p>
        </w:tc>
        <w:tc>
          <w:tcPr>
            <w:tcW w:w="1904" w:type="dxa"/>
          </w:tcPr>
          <w:p w14:paraId="44216023"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62" w:author="Joseph Sempa" w:date="2024-07-12T13:30:00Z" w16du:dateUtc="2024-07-12T11:30:00Z">
                  <w:rPr>
                    <w:sz w:val="20"/>
                    <w:szCs w:val="20"/>
                  </w:rPr>
                </w:rPrChange>
              </w:rPr>
            </w:pPr>
            <w:r w:rsidRPr="00124D94">
              <w:rPr>
                <w:rFonts w:ascii="Arial" w:eastAsia="Arial" w:hAnsi="Arial" w:cs="Arial"/>
                <w:color w:val="000000"/>
                <w:sz w:val="18"/>
                <w:szCs w:val="18"/>
                <w:rPrChange w:id="363" w:author="Joseph Sempa" w:date="2024-07-12T13:30:00Z" w16du:dateUtc="2024-07-12T11:30:00Z">
                  <w:rPr>
                    <w:rFonts w:ascii="Arial" w:eastAsia="Arial" w:hAnsi="Arial" w:cs="Arial"/>
                    <w:color w:val="000000"/>
                    <w:sz w:val="20"/>
                    <w:szCs w:val="20"/>
                  </w:rPr>
                </w:rPrChange>
              </w:rPr>
              <w:t>179 (86.5%)</w:t>
            </w:r>
          </w:p>
        </w:tc>
        <w:tc>
          <w:tcPr>
            <w:tcW w:w="1347" w:type="dxa"/>
          </w:tcPr>
          <w:p w14:paraId="4F71F555"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64" w:author="Joseph Sempa" w:date="2024-07-12T13:30:00Z" w16du:dateUtc="2024-07-12T11:30:00Z">
                  <w:rPr>
                    <w:sz w:val="20"/>
                    <w:szCs w:val="20"/>
                  </w:rPr>
                </w:rPrChange>
              </w:rPr>
            </w:pPr>
            <w:r w:rsidRPr="00124D94">
              <w:rPr>
                <w:rFonts w:ascii="Arial" w:eastAsia="Arial" w:hAnsi="Arial" w:cs="Arial"/>
                <w:color w:val="000000"/>
                <w:sz w:val="18"/>
                <w:szCs w:val="18"/>
                <w:rPrChange w:id="365" w:author="Joseph Sempa" w:date="2024-07-12T13:30:00Z" w16du:dateUtc="2024-07-12T11:30:00Z">
                  <w:rPr>
                    <w:rFonts w:ascii="Arial" w:eastAsia="Arial" w:hAnsi="Arial" w:cs="Arial"/>
                    <w:color w:val="000000"/>
                    <w:sz w:val="20"/>
                    <w:szCs w:val="20"/>
                  </w:rPr>
                </w:rPrChange>
              </w:rPr>
              <w:t>0.2</w:t>
            </w:r>
          </w:p>
        </w:tc>
      </w:tr>
      <w:tr w:rsidR="007C7DE3" w:rsidRPr="00124D94" w14:paraId="25316779"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0CEFC11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i/>
                <w:iCs/>
                <w:sz w:val="18"/>
                <w:szCs w:val="18"/>
                <w:rPrChange w:id="366" w:author="Joseph Sempa" w:date="2024-07-12T13:30:00Z" w16du:dateUtc="2024-07-12T11:30:00Z">
                  <w:rPr>
                    <w:bCs/>
                    <w:i/>
                    <w:iCs/>
                    <w:sz w:val="20"/>
                    <w:szCs w:val="20"/>
                  </w:rPr>
                </w:rPrChange>
              </w:rPr>
            </w:pPr>
            <w:r w:rsidRPr="00124D94">
              <w:rPr>
                <w:rFonts w:ascii="Arial" w:eastAsia="Arial" w:hAnsi="Arial" w:cs="Arial"/>
                <w:bCs/>
                <w:i/>
                <w:iCs/>
                <w:color w:val="000000"/>
                <w:sz w:val="18"/>
                <w:szCs w:val="18"/>
                <w:rPrChange w:id="367" w:author="Joseph Sempa" w:date="2024-07-12T13:30:00Z" w16du:dateUtc="2024-07-12T11:30:00Z">
                  <w:rPr>
                    <w:rFonts w:ascii="Arial" w:eastAsia="Arial" w:hAnsi="Arial" w:cs="Arial"/>
                    <w:bCs/>
                    <w:i/>
                    <w:iCs/>
                    <w:color w:val="000000"/>
                    <w:sz w:val="20"/>
                    <w:szCs w:val="20"/>
                  </w:rPr>
                </w:rPrChange>
              </w:rPr>
              <w:t>Cryptococcus neoformans</w:t>
            </w:r>
          </w:p>
        </w:tc>
        <w:tc>
          <w:tcPr>
            <w:tcW w:w="1954" w:type="dxa"/>
          </w:tcPr>
          <w:p w14:paraId="64CE8DA7"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68" w:author="Joseph Sempa" w:date="2024-07-12T13:30:00Z" w16du:dateUtc="2024-07-12T11:30:00Z">
                  <w:rPr>
                    <w:sz w:val="20"/>
                    <w:szCs w:val="20"/>
                  </w:rPr>
                </w:rPrChange>
              </w:rPr>
            </w:pPr>
            <w:r w:rsidRPr="00124D94">
              <w:rPr>
                <w:rFonts w:ascii="Arial" w:eastAsia="Arial" w:hAnsi="Arial" w:cs="Arial"/>
                <w:color w:val="000000"/>
                <w:sz w:val="18"/>
                <w:szCs w:val="18"/>
                <w:rPrChange w:id="369" w:author="Joseph Sempa" w:date="2024-07-12T13:30:00Z" w16du:dateUtc="2024-07-12T11:30:00Z">
                  <w:rPr>
                    <w:rFonts w:ascii="Arial" w:eastAsia="Arial" w:hAnsi="Arial" w:cs="Arial"/>
                    <w:color w:val="000000"/>
                    <w:sz w:val="20"/>
                    <w:szCs w:val="20"/>
                  </w:rPr>
                </w:rPrChange>
              </w:rPr>
              <w:t>24 (7.0%)</w:t>
            </w:r>
          </w:p>
        </w:tc>
        <w:tc>
          <w:tcPr>
            <w:tcW w:w="1904" w:type="dxa"/>
          </w:tcPr>
          <w:p w14:paraId="631D2FC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70" w:author="Joseph Sempa" w:date="2024-07-12T13:30:00Z" w16du:dateUtc="2024-07-12T11:30:00Z">
                  <w:rPr>
                    <w:sz w:val="20"/>
                    <w:szCs w:val="20"/>
                  </w:rPr>
                </w:rPrChange>
              </w:rPr>
            </w:pPr>
            <w:r w:rsidRPr="00124D94">
              <w:rPr>
                <w:rFonts w:ascii="Arial" w:eastAsia="Arial" w:hAnsi="Arial" w:cs="Arial"/>
                <w:color w:val="000000"/>
                <w:sz w:val="18"/>
                <w:szCs w:val="18"/>
                <w:rPrChange w:id="371" w:author="Joseph Sempa" w:date="2024-07-12T13:30:00Z" w16du:dateUtc="2024-07-12T11:30:00Z">
                  <w:rPr>
                    <w:rFonts w:ascii="Arial" w:eastAsia="Arial" w:hAnsi="Arial" w:cs="Arial"/>
                    <w:color w:val="000000"/>
                    <w:sz w:val="20"/>
                    <w:szCs w:val="20"/>
                  </w:rPr>
                </w:rPrChange>
              </w:rPr>
              <w:t>6 (2.9%)</w:t>
            </w:r>
          </w:p>
        </w:tc>
        <w:tc>
          <w:tcPr>
            <w:tcW w:w="1347" w:type="dxa"/>
          </w:tcPr>
          <w:p w14:paraId="71BE1B7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Change w:id="372" w:author="Joseph Sempa" w:date="2024-07-12T13:30:00Z" w16du:dateUtc="2024-07-12T11:30:00Z">
                  <w:rPr>
                    <w:b/>
                    <w:bCs/>
                    <w:sz w:val="20"/>
                    <w:szCs w:val="20"/>
                  </w:rPr>
                </w:rPrChange>
              </w:rPr>
            </w:pPr>
            <w:r w:rsidRPr="00124D94">
              <w:rPr>
                <w:rFonts w:ascii="Arial" w:eastAsia="Arial" w:hAnsi="Arial" w:cs="Arial"/>
                <w:b/>
                <w:bCs/>
                <w:color w:val="000000"/>
                <w:sz w:val="18"/>
                <w:szCs w:val="18"/>
                <w:rPrChange w:id="373" w:author="Joseph Sempa" w:date="2024-07-12T13:30:00Z" w16du:dateUtc="2024-07-12T11:30:00Z">
                  <w:rPr>
                    <w:rFonts w:ascii="Arial" w:eastAsia="Arial" w:hAnsi="Arial" w:cs="Arial"/>
                    <w:b/>
                    <w:bCs/>
                    <w:color w:val="000000"/>
                    <w:sz w:val="20"/>
                    <w:szCs w:val="20"/>
                  </w:rPr>
                </w:rPrChange>
              </w:rPr>
              <w:t>0.039</w:t>
            </w:r>
          </w:p>
        </w:tc>
      </w:tr>
      <w:tr w:rsidR="007C7DE3" w:rsidRPr="00124D94" w14:paraId="083083C1" w14:textId="77777777" w:rsidTr="007C7DE3">
        <w:tc>
          <w:tcPr>
            <w:tcW w:w="4155" w:type="dxa"/>
          </w:tcPr>
          <w:p w14:paraId="735B578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374" w:author="Joseph Sempa" w:date="2024-07-12T13:30:00Z" w16du:dateUtc="2024-07-12T11:30:00Z">
                  <w:rPr>
                    <w:bCs/>
                    <w:sz w:val="20"/>
                    <w:szCs w:val="20"/>
                  </w:rPr>
                </w:rPrChange>
              </w:rPr>
            </w:pPr>
            <w:r w:rsidRPr="00124D94">
              <w:rPr>
                <w:rFonts w:ascii="Arial" w:eastAsia="Arial" w:hAnsi="Arial" w:cs="Arial"/>
                <w:bCs/>
                <w:color w:val="000000"/>
                <w:sz w:val="18"/>
                <w:szCs w:val="18"/>
                <w:rPrChange w:id="375" w:author="Joseph Sempa" w:date="2024-07-12T13:30:00Z" w16du:dateUtc="2024-07-12T11:30:00Z">
                  <w:rPr>
                    <w:rFonts w:ascii="Arial" w:eastAsia="Arial" w:hAnsi="Arial" w:cs="Arial"/>
                    <w:bCs/>
                    <w:color w:val="000000"/>
                    <w:sz w:val="20"/>
                    <w:szCs w:val="20"/>
                  </w:rPr>
                </w:rPrChange>
              </w:rPr>
              <w:t>Pneumonia</w:t>
            </w:r>
          </w:p>
        </w:tc>
        <w:tc>
          <w:tcPr>
            <w:tcW w:w="1954" w:type="dxa"/>
          </w:tcPr>
          <w:p w14:paraId="12390C2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76" w:author="Joseph Sempa" w:date="2024-07-12T13:30:00Z" w16du:dateUtc="2024-07-12T11:30:00Z">
                  <w:rPr>
                    <w:sz w:val="20"/>
                    <w:szCs w:val="20"/>
                  </w:rPr>
                </w:rPrChange>
              </w:rPr>
            </w:pPr>
            <w:r w:rsidRPr="00124D94">
              <w:rPr>
                <w:rFonts w:ascii="Arial" w:eastAsia="Arial" w:hAnsi="Arial" w:cs="Arial"/>
                <w:color w:val="000000"/>
                <w:sz w:val="18"/>
                <w:szCs w:val="18"/>
                <w:rPrChange w:id="377" w:author="Joseph Sempa" w:date="2024-07-12T13:30:00Z" w16du:dateUtc="2024-07-12T11:30:00Z">
                  <w:rPr>
                    <w:rFonts w:ascii="Arial" w:eastAsia="Arial" w:hAnsi="Arial" w:cs="Arial"/>
                    <w:color w:val="000000"/>
                    <w:sz w:val="20"/>
                    <w:szCs w:val="20"/>
                  </w:rPr>
                </w:rPrChange>
              </w:rPr>
              <w:t>38 (11.1%)</w:t>
            </w:r>
          </w:p>
        </w:tc>
        <w:tc>
          <w:tcPr>
            <w:tcW w:w="1904" w:type="dxa"/>
          </w:tcPr>
          <w:p w14:paraId="31947D80"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78" w:author="Joseph Sempa" w:date="2024-07-12T13:30:00Z" w16du:dateUtc="2024-07-12T11:30:00Z">
                  <w:rPr>
                    <w:sz w:val="20"/>
                    <w:szCs w:val="20"/>
                  </w:rPr>
                </w:rPrChange>
              </w:rPr>
            </w:pPr>
            <w:r w:rsidRPr="00124D94">
              <w:rPr>
                <w:rFonts w:ascii="Arial" w:eastAsia="Arial" w:hAnsi="Arial" w:cs="Arial"/>
                <w:color w:val="000000"/>
                <w:sz w:val="18"/>
                <w:szCs w:val="18"/>
                <w:rPrChange w:id="379" w:author="Joseph Sempa" w:date="2024-07-12T13:30:00Z" w16du:dateUtc="2024-07-12T11:30:00Z">
                  <w:rPr>
                    <w:rFonts w:ascii="Arial" w:eastAsia="Arial" w:hAnsi="Arial" w:cs="Arial"/>
                    <w:color w:val="000000"/>
                    <w:sz w:val="20"/>
                    <w:szCs w:val="20"/>
                  </w:rPr>
                </w:rPrChange>
              </w:rPr>
              <w:t>24 (11.6%)</w:t>
            </w:r>
          </w:p>
        </w:tc>
        <w:tc>
          <w:tcPr>
            <w:tcW w:w="1347" w:type="dxa"/>
          </w:tcPr>
          <w:p w14:paraId="289F73F7"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80" w:author="Joseph Sempa" w:date="2024-07-12T13:30:00Z" w16du:dateUtc="2024-07-12T11:30:00Z">
                  <w:rPr>
                    <w:sz w:val="20"/>
                    <w:szCs w:val="20"/>
                  </w:rPr>
                </w:rPrChange>
              </w:rPr>
            </w:pPr>
            <w:r w:rsidRPr="00124D94">
              <w:rPr>
                <w:rFonts w:ascii="Arial" w:eastAsia="Arial" w:hAnsi="Arial" w:cs="Arial"/>
                <w:color w:val="000000"/>
                <w:sz w:val="18"/>
                <w:szCs w:val="18"/>
                <w:rPrChange w:id="381" w:author="Joseph Sempa" w:date="2024-07-12T13:30:00Z" w16du:dateUtc="2024-07-12T11:30:00Z">
                  <w:rPr>
                    <w:rFonts w:ascii="Arial" w:eastAsia="Arial" w:hAnsi="Arial" w:cs="Arial"/>
                    <w:color w:val="000000"/>
                    <w:sz w:val="20"/>
                    <w:szCs w:val="20"/>
                  </w:rPr>
                </w:rPrChange>
              </w:rPr>
              <w:t>0.9</w:t>
            </w:r>
          </w:p>
        </w:tc>
      </w:tr>
      <w:tr w:rsidR="007C7DE3" w:rsidRPr="00124D94" w14:paraId="39850F26"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483B3F5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382" w:author="Joseph Sempa" w:date="2024-07-12T13:30:00Z" w16du:dateUtc="2024-07-12T11:30:00Z">
                  <w:rPr>
                    <w:bCs/>
                    <w:sz w:val="20"/>
                    <w:szCs w:val="20"/>
                  </w:rPr>
                </w:rPrChange>
              </w:rPr>
            </w:pPr>
            <w:r w:rsidRPr="00124D94">
              <w:rPr>
                <w:rFonts w:ascii="Arial" w:eastAsia="Arial" w:hAnsi="Arial" w:cs="Arial"/>
                <w:bCs/>
                <w:color w:val="000000"/>
                <w:sz w:val="18"/>
                <w:szCs w:val="18"/>
                <w:rPrChange w:id="383" w:author="Joseph Sempa" w:date="2024-07-12T13:30:00Z" w16du:dateUtc="2024-07-12T11:30:00Z">
                  <w:rPr>
                    <w:rFonts w:ascii="Arial" w:eastAsia="Arial" w:hAnsi="Arial" w:cs="Arial"/>
                    <w:bCs/>
                    <w:color w:val="000000"/>
                    <w:sz w:val="20"/>
                    <w:szCs w:val="20"/>
                  </w:rPr>
                </w:rPrChange>
              </w:rPr>
              <w:t>Staph aureus</w:t>
            </w:r>
          </w:p>
        </w:tc>
        <w:tc>
          <w:tcPr>
            <w:tcW w:w="1954" w:type="dxa"/>
          </w:tcPr>
          <w:p w14:paraId="23FA616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84" w:author="Joseph Sempa" w:date="2024-07-12T13:30:00Z" w16du:dateUtc="2024-07-12T11:30:00Z">
                  <w:rPr>
                    <w:sz w:val="20"/>
                    <w:szCs w:val="20"/>
                  </w:rPr>
                </w:rPrChange>
              </w:rPr>
            </w:pPr>
            <w:r w:rsidRPr="00124D94">
              <w:rPr>
                <w:rFonts w:ascii="Arial" w:eastAsia="Arial" w:hAnsi="Arial" w:cs="Arial"/>
                <w:color w:val="000000"/>
                <w:sz w:val="18"/>
                <w:szCs w:val="18"/>
                <w:rPrChange w:id="385" w:author="Joseph Sempa" w:date="2024-07-12T13:30:00Z" w16du:dateUtc="2024-07-12T11:30:00Z">
                  <w:rPr>
                    <w:rFonts w:ascii="Arial" w:eastAsia="Arial" w:hAnsi="Arial" w:cs="Arial"/>
                    <w:color w:val="000000"/>
                    <w:sz w:val="20"/>
                    <w:szCs w:val="20"/>
                  </w:rPr>
                </w:rPrChange>
              </w:rPr>
              <w:t>1 (0.3%)</w:t>
            </w:r>
          </w:p>
        </w:tc>
        <w:tc>
          <w:tcPr>
            <w:tcW w:w="1904" w:type="dxa"/>
          </w:tcPr>
          <w:p w14:paraId="577749A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86" w:author="Joseph Sempa" w:date="2024-07-12T13:30:00Z" w16du:dateUtc="2024-07-12T11:30:00Z">
                  <w:rPr>
                    <w:sz w:val="20"/>
                    <w:szCs w:val="20"/>
                  </w:rPr>
                </w:rPrChange>
              </w:rPr>
            </w:pPr>
            <w:r w:rsidRPr="00124D94">
              <w:rPr>
                <w:rFonts w:ascii="Arial" w:eastAsia="Arial" w:hAnsi="Arial" w:cs="Arial"/>
                <w:color w:val="000000"/>
                <w:sz w:val="18"/>
                <w:szCs w:val="18"/>
                <w:rPrChange w:id="387" w:author="Joseph Sempa" w:date="2024-07-12T13:30:00Z" w16du:dateUtc="2024-07-12T11:30:00Z">
                  <w:rPr>
                    <w:rFonts w:ascii="Arial" w:eastAsia="Arial" w:hAnsi="Arial" w:cs="Arial"/>
                    <w:color w:val="000000"/>
                    <w:sz w:val="20"/>
                    <w:szCs w:val="20"/>
                  </w:rPr>
                </w:rPrChange>
              </w:rPr>
              <w:t>0 (0.0%)</w:t>
            </w:r>
          </w:p>
        </w:tc>
        <w:tc>
          <w:tcPr>
            <w:tcW w:w="1347" w:type="dxa"/>
          </w:tcPr>
          <w:p w14:paraId="1650EC47"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88" w:author="Joseph Sempa" w:date="2024-07-12T13:30:00Z" w16du:dateUtc="2024-07-12T11:30:00Z">
                  <w:rPr>
                    <w:sz w:val="20"/>
                    <w:szCs w:val="20"/>
                  </w:rPr>
                </w:rPrChange>
              </w:rPr>
            </w:pPr>
            <w:r w:rsidRPr="00124D94">
              <w:rPr>
                <w:rFonts w:ascii="Arial" w:eastAsia="Arial" w:hAnsi="Arial" w:cs="Arial"/>
                <w:color w:val="000000"/>
                <w:sz w:val="18"/>
                <w:szCs w:val="18"/>
                <w:rPrChange w:id="389" w:author="Joseph Sempa" w:date="2024-07-12T13:30:00Z" w16du:dateUtc="2024-07-12T11:30:00Z">
                  <w:rPr>
                    <w:rFonts w:ascii="Arial" w:eastAsia="Arial" w:hAnsi="Arial" w:cs="Arial"/>
                    <w:color w:val="000000"/>
                    <w:sz w:val="20"/>
                    <w:szCs w:val="20"/>
                  </w:rPr>
                </w:rPrChange>
              </w:rPr>
              <w:t>&gt;0.9</w:t>
            </w:r>
          </w:p>
        </w:tc>
      </w:tr>
      <w:tr w:rsidR="007C7DE3" w:rsidRPr="00124D94" w14:paraId="67A31807" w14:textId="77777777" w:rsidTr="007C7DE3">
        <w:tc>
          <w:tcPr>
            <w:tcW w:w="4155" w:type="dxa"/>
          </w:tcPr>
          <w:p w14:paraId="40A2F6DA"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390" w:author="Joseph Sempa" w:date="2024-07-12T13:30:00Z" w16du:dateUtc="2024-07-12T11:30:00Z">
                  <w:rPr>
                    <w:bCs/>
                    <w:sz w:val="20"/>
                    <w:szCs w:val="20"/>
                  </w:rPr>
                </w:rPrChange>
              </w:rPr>
            </w:pPr>
            <w:proofErr w:type="spellStart"/>
            <w:r w:rsidRPr="00124D94">
              <w:rPr>
                <w:rFonts w:ascii="Arial" w:eastAsia="Arial" w:hAnsi="Arial" w:cs="Arial"/>
                <w:bCs/>
                <w:color w:val="000000"/>
                <w:sz w:val="18"/>
                <w:szCs w:val="18"/>
                <w:rPrChange w:id="391" w:author="Joseph Sempa" w:date="2024-07-12T13:30:00Z" w16du:dateUtc="2024-07-12T11:30:00Z">
                  <w:rPr>
                    <w:rFonts w:ascii="Arial" w:eastAsia="Arial" w:hAnsi="Arial" w:cs="Arial"/>
                    <w:bCs/>
                    <w:color w:val="000000"/>
                    <w:sz w:val="20"/>
                    <w:szCs w:val="20"/>
                  </w:rPr>
                </w:rPrChange>
              </w:rPr>
              <w:t>Kaposis</w:t>
            </w:r>
            <w:proofErr w:type="spellEnd"/>
            <w:r w:rsidRPr="00124D94">
              <w:rPr>
                <w:rFonts w:ascii="Arial" w:eastAsia="Arial" w:hAnsi="Arial" w:cs="Arial"/>
                <w:bCs/>
                <w:color w:val="000000"/>
                <w:sz w:val="18"/>
                <w:szCs w:val="18"/>
                <w:rPrChange w:id="392" w:author="Joseph Sempa" w:date="2024-07-12T13:30:00Z" w16du:dateUtc="2024-07-12T11:30:00Z">
                  <w:rPr>
                    <w:rFonts w:ascii="Arial" w:eastAsia="Arial" w:hAnsi="Arial" w:cs="Arial"/>
                    <w:bCs/>
                    <w:color w:val="000000"/>
                    <w:sz w:val="20"/>
                    <w:szCs w:val="20"/>
                  </w:rPr>
                </w:rPrChange>
              </w:rPr>
              <w:t xml:space="preserve"> sarcoma</w:t>
            </w:r>
          </w:p>
        </w:tc>
        <w:tc>
          <w:tcPr>
            <w:tcW w:w="1954" w:type="dxa"/>
          </w:tcPr>
          <w:p w14:paraId="46E4DF10"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93" w:author="Joseph Sempa" w:date="2024-07-12T13:30:00Z" w16du:dateUtc="2024-07-12T11:30:00Z">
                  <w:rPr>
                    <w:sz w:val="20"/>
                    <w:szCs w:val="20"/>
                  </w:rPr>
                </w:rPrChange>
              </w:rPr>
            </w:pPr>
            <w:r w:rsidRPr="00124D94">
              <w:rPr>
                <w:rFonts w:ascii="Arial" w:eastAsia="Arial" w:hAnsi="Arial" w:cs="Arial"/>
                <w:color w:val="000000"/>
                <w:sz w:val="18"/>
                <w:szCs w:val="18"/>
                <w:rPrChange w:id="394" w:author="Joseph Sempa" w:date="2024-07-12T13:30:00Z" w16du:dateUtc="2024-07-12T11:30:00Z">
                  <w:rPr>
                    <w:rFonts w:ascii="Arial" w:eastAsia="Arial" w:hAnsi="Arial" w:cs="Arial"/>
                    <w:color w:val="000000"/>
                    <w:sz w:val="20"/>
                    <w:szCs w:val="20"/>
                  </w:rPr>
                </w:rPrChange>
              </w:rPr>
              <w:t>3 (0.9%)</w:t>
            </w:r>
          </w:p>
        </w:tc>
        <w:tc>
          <w:tcPr>
            <w:tcW w:w="1904" w:type="dxa"/>
          </w:tcPr>
          <w:p w14:paraId="554E48C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95" w:author="Joseph Sempa" w:date="2024-07-12T13:30:00Z" w16du:dateUtc="2024-07-12T11:30:00Z">
                  <w:rPr>
                    <w:sz w:val="20"/>
                    <w:szCs w:val="20"/>
                  </w:rPr>
                </w:rPrChange>
              </w:rPr>
            </w:pPr>
            <w:r w:rsidRPr="00124D94">
              <w:rPr>
                <w:rFonts w:ascii="Arial" w:eastAsia="Arial" w:hAnsi="Arial" w:cs="Arial"/>
                <w:color w:val="000000"/>
                <w:sz w:val="18"/>
                <w:szCs w:val="18"/>
                <w:rPrChange w:id="396" w:author="Joseph Sempa" w:date="2024-07-12T13:30:00Z" w16du:dateUtc="2024-07-12T11:30:00Z">
                  <w:rPr>
                    <w:rFonts w:ascii="Arial" w:eastAsia="Arial" w:hAnsi="Arial" w:cs="Arial"/>
                    <w:color w:val="000000"/>
                    <w:sz w:val="20"/>
                    <w:szCs w:val="20"/>
                  </w:rPr>
                </w:rPrChange>
              </w:rPr>
              <w:t>3 (1.4%)</w:t>
            </w:r>
          </w:p>
        </w:tc>
        <w:tc>
          <w:tcPr>
            <w:tcW w:w="1347" w:type="dxa"/>
          </w:tcPr>
          <w:p w14:paraId="374B87B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397" w:author="Joseph Sempa" w:date="2024-07-12T13:30:00Z" w16du:dateUtc="2024-07-12T11:30:00Z">
                  <w:rPr>
                    <w:sz w:val="20"/>
                    <w:szCs w:val="20"/>
                  </w:rPr>
                </w:rPrChange>
              </w:rPr>
            </w:pPr>
            <w:r w:rsidRPr="00124D94">
              <w:rPr>
                <w:rFonts w:ascii="Arial" w:eastAsia="Arial" w:hAnsi="Arial" w:cs="Arial"/>
                <w:color w:val="000000"/>
                <w:sz w:val="18"/>
                <w:szCs w:val="18"/>
                <w:rPrChange w:id="398" w:author="Joseph Sempa" w:date="2024-07-12T13:30:00Z" w16du:dateUtc="2024-07-12T11:30:00Z">
                  <w:rPr>
                    <w:rFonts w:ascii="Arial" w:eastAsia="Arial" w:hAnsi="Arial" w:cs="Arial"/>
                    <w:color w:val="000000"/>
                    <w:sz w:val="20"/>
                    <w:szCs w:val="20"/>
                  </w:rPr>
                </w:rPrChange>
              </w:rPr>
              <w:t>0.7</w:t>
            </w:r>
          </w:p>
        </w:tc>
      </w:tr>
      <w:tr w:rsidR="007C7DE3" w:rsidRPr="00124D94" w14:paraId="0BB8FBB2"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76DDB17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399" w:author="Joseph Sempa" w:date="2024-07-12T13:30:00Z" w16du:dateUtc="2024-07-12T11:30:00Z">
                  <w:rPr>
                    <w:bCs/>
                    <w:sz w:val="20"/>
                    <w:szCs w:val="20"/>
                  </w:rPr>
                </w:rPrChange>
              </w:rPr>
            </w:pPr>
            <w:r w:rsidRPr="00124D94">
              <w:rPr>
                <w:rFonts w:ascii="Arial" w:eastAsia="Arial" w:hAnsi="Arial" w:cs="Arial"/>
                <w:bCs/>
                <w:color w:val="000000"/>
                <w:sz w:val="18"/>
                <w:szCs w:val="18"/>
                <w:rPrChange w:id="400" w:author="Joseph Sempa" w:date="2024-07-12T13:30:00Z" w16du:dateUtc="2024-07-12T11:30:00Z">
                  <w:rPr>
                    <w:rFonts w:ascii="Arial" w:eastAsia="Arial" w:hAnsi="Arial" w:cs="Arial"/>
                    <w:bCs/>
                    <w:color w:val="000000"/>
                    <w:sz w:val="20"/>
                    <w:szCs w:val="20"/>
                  </w:rPr>
                </w:rPrChange>
              </w:rPr>
              <w:t>Cytomegalovirus</w:t>
            </w:r>
          </w:p>
        </w:tc>
        <w:tc>
          <w:tcPr>
            <w:tcW w:w="1954" w:type="dxa"/>
          </w:tcPr>
          <w:p w14:paraId="31EEE64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01" w:author="Joseph Sempa" w:date="2024-07-12T13:30:00Z" w16du:dateUtc="2024-07-12T11:30:00Z">
                  <w:rPr>
                    <w:sz w:val="20"/>
                    <w:szCs w:val="20"/>
                  </w:rPr>
                </w:rPrChange>
              </w:rPr>
            </w:pPr>
            <w:r w:rsidRPr="00124D94">
              <w:rPr>
                <w:rFonts w:ascii="Arial" w:eastAsia="Arial" w:hAnsi="Arial" w:cs="Arial"/>
                <w:color w:val="000000"/>
                <w:sz w:val="18"/>
                <w:szCs w:val="18"/>
                <w:rPrChange w:id="402" w:author="Joseph Sempa" w:date="2024-07-12T13:30:00Z" w16du:dateUtc="2024-07-12T11:30:00Z">
                  <w:rPr>
                    <w:rFonts w:ascii="Arial" w:eastAsia="Arial" w:hAnsi="Arial" w:cs="Arial"/>
                    <w:color w:val="000000"/>
                    <w:sz w:val="20"/>
                    <w:szCs w:val="20"/>
                  </w:rPr>
                </w:rPrChange>
              </w:rPr>
              <w:t>1 (0.3%)</w:t>
            </w:r>
          </w:p>
        </w:tc>
        <w:tc>
          <w:tcPr>
            <w:tcW w:w="1904" w:type="dxa"/>
          </w:tcPr>
          <w:p w14:paraId="3505BC0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03" w:author="Joseph Sempa" w:date="2024-07-12T13:30:00Z" w16du:dateUtc="2024-07-12T11:30:00Z">
                  <w:rPr>
                    <w:sz w:val="20"/>
                    <w:szCs w:val="20"/>
                  </w:rPr>
                </w:rPrChange>
              </w:rPr>
            </w:pPr>
            <w:r w:rsidRPr="00124D94">
              <w:rPr>
                <w:rFonts w:ascii="Arial" w:eastAsia="Arial" w:hAnsi="Arial" w:cs="Arial"/>
                <w:color w:val="000000"/>
                <w:sz w:val="18"/>
                <w:szCs w:val="18"/>
                <w:rPrChange w:id="404" w:author="Joseph Sempa" w:date="2024-07-12T13:30:00Z" w16du:dateUtc="2024-07-12T11:30:00Z">
                  <w:rPr>
                    <w:rFonts w:ascii="Arial" w:eastAsia="Arial" w:hAnsi="Arial" w:cs="Arial"/>
                    <w:color w:val="000000"/>
                    <w:sz w:val="20"/>
                    <w:szCs w:val="20"/>
                  </w:rPr>
                </w:rPrChange>
              </w:rPr>
              <w:t>0 (0.0%)</w:t>
            </w:r>
          </w:p>
        </w:tc>
        <w:tc>
          <w:tcPr>
            <w:tcW w:w="1347" w:type="dxa"/>
          </w:tcPr>
          <w:p w14:paraId="380AA717"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05" w:author="Joseph Sempa" w:date="2024-07-12T13:30:00Z" w16du:dateUtc="2024-07-12T11:30:00Z">
                  <w:rPr>
                    <w:sz w:val="20"/>
                    <w:szCs w:val="20"/>
                  </w:rPr>
                </w:rPrChange>
              </w:rPr>
            </w:pPr>
            <w:r w:rsidRPr="00124D94">
              <w:rPr>
                <w:rFonts w:ascii="Arial" w:eastAsia="Arial" w:hAnsi="Arial" w:cs="Arial"/>
                <w:color w:val="000000"/>
                <w:sz w:val="18"/>
                <w:szCs w:val="18"/>
                <w:rPrChange w:id="406" w:author="Joseph Sempa" w:date="2024-07-12T13:30:00Z" w16du:dateUtc="2024-07-12T11:30:00Z">
                  <w:rPr>
                    <w:rFonts w:ascii="Arial" w:eastAsia="Arial" w:hAnsi="Arial" w:cs="Arial"/>
                    <w:color w:val="000000"/>
                    <w:sz w:val="20"/>
                    <w:szCs w:val="20"/>
                  </w:rPr>
                </w:rPrChange>
              </w:rPr>
              <w:t>&gt;0.9</w:t>
            </w:r>
          </w:p>
        </w:tc>
      </w:tr>
      <w:tr w:rsidR="007C7DE3" w:rsidRPr="00124D94" w14:paraId="3B1534C1" w14:textId="77777777" w:rsidTr="007C7DE3">
        <w:tc>
          <w:tcPr>
            <w:tcW w:w="4155" w:type="dxa"/>
          </w:tcPr>
          <w:p w14:paraId="529C8313" w14:textId="62A6764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07" w:author="Joseph Sempa" w:date="2024-07-12T13:30:00Z" w16du:dateUtc="2024-07-12T11:30:00Z">
                  <w:rPr>
                    <w:bCs/>
                    <w:sz w:val="20"/>
                    <w:szCs w:val="20"/>
                  </w:rPr>
                </w:rPrChange>
              </w:rPr>
            </w:pPr>
            <w:r w:rsidRPr="00124D94">
              <w:rPr>
                <w:rFonts w:ascii="Arial" w:eastAsia="Arial" w:hAnsi="Arial" w:cs="Arial"/>
                <w:bCs/>
                <w:color w:val="000000"/>
                <w:sz w:val="18"/>
                <w:szCs w:val="18"/>
                <w:rPrChange w:id="408" w:author="Joseph Sempa" w:date="2024-07-12T13:30:00Z" w16du:dateUtc="2024-07-12T11:30:00Z">
                  <w:rPr>
                    <w:rFonts w:ascii="Arial" w:eastAsia="Arial" w:hAnsi="Arial" w:cs="Arial"/>
                    <w:bCs/>
                    <w:color w:val="000000"/>
                    <w:sz w:val="20"/>
                    <w:szCs w:val="20"/>
                  </w:rPr>
                </w:rPrChange>
              </w:rPr>
              <w:t>Herpes simplex virus (HSV)</w:t>
            </w:r>
          </w:p>
        </w:tc>
        <w:tc>
          <w:tcPr>
            <w:tcW w:w="1954" w:type="dxa"/>
          </w:tcPr>
          <w:p w14:paraId="595D5E9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09" w:author="Joseph Sempa" w:date="2024-07-12T13:30:00Z" w16du:dateUtc="2024-07-12T11:30:00Z">
                  <w:rPr>
                    <w:sz w:val="20"/>
                    <w:szCs w:val="20"/>
                  </w:rPr>
                </w:rPrChange>
              </w:rPr>
            </w:pPr>
            <w:r w:rsidRPr="00124D94">
              <w:rPr>
                <w:rFonts w:ascii="Arial" w:eastAsia="Arial" w:hAnsi="Arial" w:cs="Arial"/>
                <w:color w:val="000000"/>
                <w:sz w:val="18"/>
                <w:szCs w:val="18"/>
                <w:rPrChange w:id="410" w:author="Joseph Sempa" w:date="2024-07-12T13:30:00Z" w16du:dateUtc="2024-07-12T11:30:00Z">
                  <w:rPr>
                    <w:rFonts w:ascii="Arial" w:eastAsia="Arial" w:hAnsi="Arial" w:cs="Arial"/>
                    <w:color w:val="000000"/>
                    <w:sz w:val="20"/>
                    <w:szCs w:val="20"/>
                  </w:rPr>
                </w:rPrChange>
              </w:rPr>
              <w:t>3 (0.9%)</w:t>
            </w:r>
          </w:p>
        </w:tc>
        <w:tc>
          <w:tcPr>
            <w:tcW w:w="1904" w:type="dxa"/>
          </w:tcPr>
          <w:p w14:paraId="6E01EBBD"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11" w:author="Joseph Sempa" w:date="2024-07-12T13:30:00Z" w16du:dateUtc="2024-07-12T11:30:00Z">
                  <w:rPr>
                    <w:sz w:val="20"/>
                    <w:szCs w:val="20"/>
                  </w:rPr>
                </w:rPrChange>
              </w:rPr>
            </w:pPr>
            <w:r w:rsidRPr="00124D94">
              <w:rPr>
                <w:rFonts w:ascii="Arial" w:eastAsia="Arial" w:hAnsi="Arial" w:cs="Arial"/>
                <w:color w:val="000000"/>
                <w:sz w:val="18"/>
                <w:szCs w:val="18"/>
                <w:rPrChange w:id="412" w:author="Joseph Sempa" w:date="2024-07-12T13:30:00Z" w16du:dateUtc="2024-07-12T11:30:00Z">
                  <w:rPr>
                    <w:rFonts w:ascii="Arial" w:eastAsia="Arial" w:hAnsi="Arial" w:cs="Arial"/>
                    <w:color w:val="000000"/>
                    <w:sz w:val="20"/>
                    <w:szCs w:val="20"/>
                  </w:rPr>
                </w:rPrChange>
              </w:rPr>
              <w:t>5 (2.4%)</w:t>
            </w:r>
          </w:p>
        </w:tc>
        <w:tc>
          <w:tcPr>
            <w:tcW w:w="1347" w:type="dxa"/>
          </w:tcPr>
          <w:p w14:paraId="5ABDB6A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13" w:author="Joseph Sempa" w:date="2024-07-12T13:30:00Z" w16du:dateUtc="2024-07-12T11:30:00Z">
                  <w:rPr>
                    <w:sz w:val="20"/>
                    <w:szCs w:val="20"/>
                  </w:rPr>
                </w:rPrChange>
              </w:rPr>
            </w:pPr>
            <w:r w:rsidRPr="00124D94">
              <w:rPr>
                <w:rFonts w:ascii="Arial" w:eastAsia="Arial" w:hAnsi="Arial" w:cs="Arial"/>
                <w:color w:val="000000"/>
                <w:sz w:val="18"/>
                <w:szCs w:val="18"/>
                <w:rPrChange w:id="414" w:author="Joseph Sempa" w:date="2024-07-12T13:30:00Z" w16du:dateUtc="2024-07-12T11:30:00Z">
                  <w:rPr>
                    <w:rFonts w:ascii="Arial" w:eastAsia="Arial" w:hAnsi="Arial" w:cs="Arial"/>
                    <w:color w:val="000000"/>
                    <w:sz w:val="20"/>
                    <w:szCs w:val="20"/>
                  </w:rPr>
                </w:rPrChange>
              </w:rPr>
              <w:t>0.2</w:t>
            </w:r>
          </w:p>
        </w:tc>
      </w:tr>
      <w:tr w:rsidR="007C7DE3" w:rsidRPr="00124D94" w14:paraId="3A44439F"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3795B544" w14:textId="41F68C3B"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15" w:author="Joseph Sempa" w:date="2024-07-12T13:30:00Z" w16du:dateUtc="2024-07-12T11:30:00Z">
                  <w:rPr>
                    <w:bCs/>
                    <w:sz w:val="20"/>
                    <w:szCs w:val="20"/>
                  </w:rPr>
                </w:rPrChange>
              </w:rPr>
            </w:pPr>
            <w:r w:rsidRPr="00124D94">
              <w:rPr>
                <w:rFonts w:ascii="Arial" w:eastAsia="Arial" w:hAnsi="Arial" w:cs="Arial"/>
                <w:bCs/>
                <w:color w:val="000000"/>
                <w:sz w:val="18"/>
                <w:szCs w:val="18"/>
                <w:rPrChange w:id="416" w:author="Joseph Sempa" w:date="2024-07-12T13:30:00Z" w16du:dateUtc="2024-07-12T11:30:00Z">
                  <w:rPr>
                    <w:rFonts w:ascii="Arial" w:eastAsia="Arial" w:hAnsi="Arial" w:cs="Arial"/>
                    <w:bCs/>
                    <w:color w:val="000000"/>
                    <w:sz w:val="20"/>
                    <w:szCs w:val="20"/>
                  </w:rPr>
                </w:rPrChange>
              </w:rPr>
              <w:t>Hepatitis B</w:t>
            </w:r>
          </w:p>
        </w:tc>
        <w:tc>
          <w:tcPr>
            <w:tcW w:w="1954" w:type="dxa"/>
          </w:tcPr>
          <w:p w14:paraId="0557D3CA"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17" w:author="Joseph Sempa" w:date="2024-07-12T13:30:00Z" w16du:dateUtc="2024-07-12T11:30:00Z">
                  <w:rPr>
                    <w:sz w:val="20"/>
                    <w:szCs w:val="20"/>
                  </w:rPr>
                </w:rPrChange>
              </w:rPr>
            </w:pPr>
            <w:r w:rsidRPr="00124D94">
              <w:rPr>
                <w:rFonts w:ascii="Arial" w:eastAsia="Arial" w:hAnsi="Arial" w:cs="Arial"/>
                <w:color w:val="000000"/>
                <w:sz w:val="18"/>
                <w:szCs w:val="18"/>
                <w:rPrChange w:id="418" w:author="Joseph Sempa" w:date="2024-07-12T13:30:00Z" w16du:dateUtc="2024-07-12T11:30:00Z">
                  <w:rPr>
                    <w:rFonts w:ascii="Arial" w:eastAsia="Arial" w:hAnsi="Arial" w:cs="Arial"/>
                    <w:color w:val="000000"/>
                    <w:sz w:val="20"/>
                    <w:szCs w:val="20"/>
                  </w:rPr>
                </w:rPrChange>
              </w:rPr>
              <w:t>10 (2.9%)</w:t>
            </w:r>
          </w:p>
        </w:tc>
        <w:tc>
          <w:tcPr>
            <w:tcW w:w="1904" w:type="dxa"/>
          </w:tcPr>
          <w:p w14:paraId="156496F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19" w:author="Joseph Sempa" w:date="2024-07-12T13:30:00Z" w16du:dateUtc="2024-07-12T11:30:00Z">
                  <w:rPr>
                    <w:sz w:val="20"/>
                    <w:szCs w:val="20"/>
                  </w:rPr>
                </w:rPrChange>
              </w:rPr>
            </w:pPr>
            <w:r w:rsidRPr="00124D94">
              <w:rPr>
                <w:rFonts w:ascii="Arial" w:eastAsia="Arial" w:hAnsi="Arial" w:cs="Arial"/>
                <w:color w:val="000000"/>
                <w:sz w:val="18"/>
                <w:szCs w:val="18"/>
                <w:rPrChange w:id="420" w:author="Joseph Sempa" w:date="2024-07-12T13:30:00Z" w16du:dateUtc="2024-07-12T11:30:00Z">
                  <w:rPr>
                    <w:rFonts w:ascii="Arial" w:eastAsia="Arial" w:hAnsi="Arial" w:cs="Arial"/>
                    <w:color w:val="000000"/>
                    <w:sz w:val="20"/>
                    <w:szCs w:val="20"/>
                  </w:rPr>
                </w:rPrChange>
              </w:rPr>
              <w:t>8 (3.9%)</w:t>
            </w:r>
          </w:p>
        </w:tc>
        <w:tc>
          <w:tcPr>
            <w:tcW w:w="1347" w:type="dxa"/>
          </w:tcPr>
          <w:p w14:paraId="4EFF7BF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21" w:author="Joseph Sempa" w:date="2024-07-12T13:30:00Z" w16du:dateUtc="2024-07-12T11:30:00Z">
                  <w:rPr>
                    <w:sz w:val="20"/>
                    <w:szCs w:val="20"/>
                  </w:rPr>
                </w:rPrChange>
              </w:rPr>
            </w:pPr>
            <w:r w:rsidRPr="00124D94">
              <w:rPr>
                <w:rFonts w:ascii="Arial" w:eastAsia="Arial" w:hAnsi="Arial" w:cs="Arial"/>
                <w:color w:val="000000"/>
                <w:sz w:val="18"/>
                <w:szCs w:val="18"/>
                <w:rPrChange w:id="422" w:author="Joseph Sempa" w:date="2024-07-12T13:30:00Z" w16du:dateUtc="2024-07-12T11:30:00Z">
                  <w:rPr>
                    <w:rFonts w:ascii="Arial" w:eastAsia="Arial" w:hAnsi="Arial" w:cs="Arial"/>
                    <w:color w:val="000000"/>
                    <w:sz w:val="20"/>
                    <w:szCs w:val="20"/>
                  </w:rPr>
                </w:rPrChange>
              </w:rPr>
              <w:t>0.6</w:t>
            </w:r>
          </w:p>
        </w:tc>
      </w:tr>
      <w:tr w:rsidR="007C7DE3" w:rsidRPr="00124D94" w14:paraId="6E3CCCC0" w14:textId="77777777" w:rsidTr="007C7DE3">
        <w:tc>
          <w:tcPr>
            <w:tcW w:w="4155" w:type="dxa"/>
          </w:tcPr>
          <w:p w14:paraId="67E2F2C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23" w:author="Joseph Sempa" w:date="2024-07-12T13:30:00Z" w16du:dateUtc="2024-07-12T11:30:00Z">
                  <w:rPr>
                    <w:bCs/>
                    <w:sz w:val="20"/>
                    <w:szCs w:val="20"/>
                  </w:rPr>
                </w:rPrChange>
              </w:rPr>
            </w:pPr>
            <w:r w:rsidRPr="00124D94">
              <w:rPr>
                <w:rFonts w:ascii="Arial" w:eastAsia="Arial" w:hAnsi="Arial" w:cs="Arial"/>
                <w:bCs/>
                <w:color w:val="000000"/>
                <w:sz w:val="18"/>
                <w:szCs w:val="18"/>
                <w:rPrChange w:id="424" w:author="Joseph Sempa" w:date="2024-07-12T13:30:00Z" w16du:dateUtc="2024-07-12T11:30:00Z">
                  <w:rPr>
                    <w:rFonts w:ascii="Arial" w:eastAsia="Arial" w:hAnsi="Arial" w:cs="Arial"/>
                    <w:bCs/>
                    <w:color w:val="000000"/>
                    <w:sz w:val="20"/>
                    <w:szCs w:val="20"/>
                  </w:rPr>
                </w:rPrChange>
              </w:rPr>
              <w:t>Candida</w:t>
            </w:r>
          </w:p>
        </w:tc>
        <w:tc>
          <w:tcPr>
            <w:tcW w:w="1954" w:type="dxa"/>
          </w:tcPr>
          <w:p w14:paraId="08883867"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25" w:author="Joseph Sempa" w:date="2024-07-12T13:30:00Z" w16du:dateUtc="2024-07-12T11:30:00Z">
                  <w:rPr>
                    <w:sz w:val="20"/>
                    <w:szCs w:val="20"/>
                  </w:rPr>
                </w:rPrChange>
              </w:rPr>
            </w:pPr>
            <w:r w:rsidRPr="00124D94">
              <w:rPr>
                <w:rFonts w:ascii="Arial" w:eastAsia="Arial" w:hAnsi="Arial" w:cs="Arial"/>
                <w:color w:val="000000"/>
                <w:sz w:val="18"/>
                <w:szCs w:val="18"/>
                <w:rPrChange w:id="426" w:author="Joseph Sempa" w:date="2024-07-12T13:30:00Z" w16du:dateUtc="2024-07-12T11:30:00Z">
                  <w:rPr>
                    <w:rFonts w:ascii="Arial" w:eastAsia="Arial" w:hAnsi="Arial" w:cs="Arial"/>
                    <w:color w:val="000000"/>
                    <w:sz w:val="20"/>
                    <w:szCs w:val="20"/>
                  </w:rPr>
                </w:rPrChange>
              </w:rPr>
              <w:t>23 (6.7%)</w:t>
            </w:r>
          </w:p>
        </w:tc>
        <w:tc>
          <w:tcPr>
            <w:tcW w:w="1904" w:type="dxa"/>
          </w:tcPr>
          <w:p w14:paraId="6CE869CF"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27" w:author="Joseph Sempa" w:date="2024-07-12T13:30:00Z" w16du:dateUtc="2024-07-12T11:30:00Z">
                  <w:rPr>
                    <w:sz w:val="20"/>
                    <w:szCs w:val="20"/>
                  </w:rPr>
                </w:rPrChange>
              </w:rPr>
            </w:pPr>
            <w:r w:rsidRPr="00124D94">
              <w:rPr>
                <w:rFonts w:ascii="Arial" w:eastAsia="Arial" w:hAnsi="Arial" w:cs="Arial"/>
                <w:color w:val="000000"/>
                <w:sz w:val="18"/>
                <w:szCs w:val="18"/>
                <w:rPrChange w:id="428" w:author="Joseph Sempa" w:date="2024-07-12T13:30:00Z" w16du:dateUtc="2024-07-12T11:30:00Z">
                  <w:rPr>
                    <w:rFonts w:ascii="Arial" w:eastAsia="Arial" w:hAnsi="Arial" w:cs="Arial"/>
                    <w:color w:val="000000"/>
                    <w:sz w:val="20"/>
                    <w:szCs w:val="20"/>
                  </w:rPr>
                </w:rPrChange>
              </w:rPr>
              <w:t>11 (5.3%)</w:t>
            </w:r>
          </w:p>
        </w:tc>
        <w:tc>
          <w:tcPr>
            <w:tcW w:w="1347" w:type="dxa"/>
          </w:tcPr>
          <w:p w14:paraId="2B30125A"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29" w:author="Joseph Sempa" w:date="2024-07-12T13:30:00Z" w16du:dateUtc="2024-07-12T11:30:00Z">
                  <w:rPr>
                    <w:sz w:val="20"/>
                    <w:szCs w:val="20"/>
                  </w:rPr>
                </w:rPrChange>
              </w:rPr>
            </w:pPr>
            <w:r w:rsidRPr="00124D94">
              <w:rPr>
                <w:rFonts w:ascii="Arial" w:eastAsia="Arial" w:hAnsi="Arial" w:cs="Arial"/>
                <w:color w:val="000000"/>
                <w:sz w:val="18"/>
                <w:szCs w:val="18"/>
                <w:rPrChange w:id="430" w:author="Joseph Sempa" w:date="2024-07-12T13:30:00Z" w16du:dateUtc="2024-07-12T11:30:00Z">
                  <w:rPr>
                    <w:rFonts w:ascii="Arial" w:eastAsia="Arial" w:hAnsi="Arial" w:cs="Arial"/>
                    <w:color w:val="000000"/>
                    <w:sz w:val="20"/>
                    <w:szCs w:val="20"/>
                  </w:rPr>
                </w:rPrChange>
              </w:rPr>
              <w:t>0.5</w:t>
            </w:r>
          </w:p>
        </w:tc>
      </w:tr>
      <w:tr w:rsidR="007C7DE3" w:rsidRPr="00124D94" w14:paraId="63DE10F1" w14:textId="77777777" w:rsidTr="007C7DE3">
        <w:trPr>
          <w:cnfStyle w:val="000000100000" w:firstRow="0" w:lastRow="0" w:firstColumn="0" w:lastColumn="0" w:oddVBand="0" w:evenVBand="0" w:oddHBand="1" w:evenHBand="0" w:firstRowFirstColumn="0" w:firstRowLastColumn="0" w:lastRowFirstColumn="0" w:lastRowLastColumn="0"/>
          <w:trHeight w:val="55"/>
        </w:trPr>
        <w:tc>
          <w:tcPr>
            <w:tcW w:w="4155" w:type="dxa"/>
          </w:tcPr>
          <w:p w14:paraId="2D87DB96" w14:textId="4578AF72"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31" w:author="Joseph Sempa" w:date="2024-07-12T13:30:00Z" w16du:dateUtc="2024-07-12T11:30:00Z">
                  <w:rPr>
                    <w:bCs/>
                    <w:sz w:val="20"/>
                    <w:szCs w:val="20"/>
                  </w:rPr>
                </w:rPrChange>
              </w:rPr>
            </w:pPr>
            <w:r w:rsidRPr="00124D94">
              <w:rPr>
                <w:rFonts w:ascii="Arial" w:eastAsia="Arial" w:hAnsi="Arial" w:cs="Arial"/>
                <w:bCs/>
                <w:color w:val="000000"/>
                <w:sz w:val="18"/>
                <w:szCs w:val="18"/>
                <w:rPrChange w:id="432" w:author="Joseph Sempa" w:date="2024-07-12T13:30:00Z" w16du:dateUtc="2024-07-12T11:30:00Z">
                  <w:rPr>
                    <w:rFonts w:ascii="Arial" w:eastAsia="Arial" w:hAnsi="Arial" w:cs="Arial"/>
                    <w:bCs/>
                    <w:color w:val="000000"/>
                    <w:sz w:val="20"/>
                    <w:szCs w:val="20"/>
                  </w:rPr>
                </w:rPrChange>
              </w:rPr>
              <w:t>Gastroenteritis</w:t>
            </w:r>
          </w:p>
        </w:tc>
        <w:tc>
          <w:tcPr>
            <w:tcW w:w="1954" w:type="dxa"/>
          </w:tcPr>
          <w:p w14:paraId="4FFFCA7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33" w:author="Joseph Sempa" w:date="2024-07-12T13:30:00Z" w16du:dateUtc="2024-07-12T11:30:00Z">
                  <w:rPr>
                    <w:sz w:val="20"/>
                    <w:szCs w:val="20"/>
                  </w:rPr>
                </w:rPrChange>
              </w:rPr>
            </w:pPr>
            <w:r w:rsidRPr="00124D94">
              <w:rPr>
                <w:rFonts w:ascii="Arial" w:eastAsia="Arial" w:hAnsi="Arial" w:cs="Arial"/>
                <w:color w:val="000000"/>
                <w:sz w:val="18"/>
                <w:szCs w:val="18"/>
                <w:rPrChange w:id="434" w:author="Joseph Sempa" w:date="2024-07-12T13:30:00Z" w16du:dateUtc="2024-07-12T11:30:00Z">
                  <w:rPr>
                    <w:rFonts w:ascii="Arial" w:eastAsia="Arial" w:hAnsi="Arial" w:cs="Arial"/>
                    <w:color w:val="000000"/>
                    <w:sz w:val="20"/>
                    <w:szCs w:val="20"/>
                  </w:rPr>
                </w:rPrChange>
              </w:rPr>
              <w:t>11 (3.2%)</w:t>
            </w:r>
          </w:p>
        </w:tc>
        <w:tc>
          <w:tcPr>
            <w:tcW w:w="1904" w:type="dxa"/>
          </w:tcPr>
          <w:p w14:paraId="2306B07D"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35" w:author="Joseph Sempa" w:date="2024-07-12T13:30:00Z" w16du:dateUtc="2024-07-12T11:30:00Z">
                  <w:rPr>
                    <w:sz w:val="20"/>
                    <w:szCs w:val="20"/>
                  </w:rPr>
                </w:rPrChange>
              </w:rPr>
            </w:pPr>
            <w:r w:rsidRPr="00124D94">
              <w:rPr>
                <w:rFonts w:ascii="Arial" w:eastAsia="Arial" w:hAnsi="Arial" w:cs="Arial"/>
                <w:color w:val="000000"/>
                <w:sz w:val="18"/>
                <w:szCs w:val="18"/>
                <w:rPrChange w:id="436" w:author="Joseph Sempa" w:date="2024-07-12T13:30:00Z" w16du:dateUtc="2024-07-12T11:30:00Z">
                  <w:rPr>
                    <w:rFonts w:ascii="Arial" w:eastAsia="Arial" w:hAnsi="Arial" w:cs="Arial"/>
                    <w:color w:val="000000"/>
                    <w:sz w:val="20"/>
                    <w:szCs w:val="20"/>
                  </w:rPr>
                </w:rPrChange>
              </w:rPr>
              <w:t>12 (5.8%)</w:t>
            </w:r>
          </w:p>
        </w:tc>
        <w:tc>
          <w:tcPr>
            <w:tcW w:w="1347" w:type="dxa"/>
          </w:tcPr>
          <w:p w14:paraId="52AD77E9"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37" w:author="Joseph Sempa" w:date="2024-07-12T13:30:00Z" w16du:dateUtc="2024-07-12T11:30:00Z">
                  <w:rPr>
                    <w:sz w:val="20"/>
                    <w:szCs w:val="20"/>
                  </w:rPr>
                </w:rPrChange>
              </w:rPr>
            </w:pPr>
            <w:r w:rsidRPr="00124D94">
              <w:rPr>
                <w:rFonts w:ascii="Arial" w:eastAsia="Arial" w:hAnsi="Arial" w:cs="Arial"/>
                <w:color w:val="000000"/>
                <w:sz w:val="18"/>
                <w:szCs w:val="18"/>
                <w:rPrChange w:id="438" w:author="Joseph Sempa" w:date="2024-07-12T13:30:00Z" w16du:dateUtc="2024-07-12T11:30:00Z">
                  <w:rPr>
                    <w:rFonts w:ascii="Arial" w:eastAsia="Arial" w:hAnsi="Arial" w:cs="Arial"/>
                    <w:color w:val="000000"/>
                    <w:sz w:val="20"/>
                    <w:szCs w:val="20"/>
                  </w:rPr>
                </w:rPrChange>
              </w:rPr>
              <w:t>0.15</w:t>
            </w:r>
          </w:p>
        </w:tc>
      </w:tr>
      <w:tr w:rsidR="007C7DE3" w:rsidRPr="00124D94" w14:paraId="60DB7000" w14:textId="77777777" w:rsidTr="007C7DE3">
        <w:tc>
          <w:tcPr>
            <w:tcW w:w="4155" w:type="dxa"/>
          </w:tcPr>
          <w:p w14:paraId="593CCB9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39" w:author="Joseph Sempa" w:date="2024-07-12T13:30:00Z" w16du:dateUtc="2024-07-12T11:30:00Z">
                  <w:rPr>
                    <w:bCs/>
                    <w:sz w:val="20"/>
                    <w:szCs w:val="20"/>
                  </w:rPr>
                </w:rPrChange>
              </w:rPr>
            </w:pPr>
            <w:r w:rsidRPr="00124D94">
              <w:rPr>
                <w:rFonts w:ascii="Arial" w:eastAsia="Arial" w:hAnsi="Arial" w:cs="Arial"/>
                <w:bCs/>
                <w:color w:val="000000"/>
                <w:sz w:val="18"/>
                <w:szCs w:val="18"/>
                <w:rPrChange w:id="440" w:author="Joseph Sempa" w:date="2024-07-12T13:30:00Z" w16du:dateUtc="2024-07-12T11:30:00Z">
                  <w:rPr>
                    <w:rFonts w:ascii="Arial" w:eastAsia="Arial" w:hAnsi="Arial" w:cs="Arial"/>
                    <w:bCs/>
                    <w:color w:val="000000"/>
                    <w:sz w:val="20"/>
                    <w:szCs w:val="20"/>
                  </w:rPr>
                </w:rPrChange>
              </w:rPr>
              <w:t>Parvo B19</w:t>
            </w:r>
          </w:p>
        </w:tc>
        <w:tc>
          <w:tcPr>
            <w:tcW w:w="1954" w:type="dxa"/>
          </w:tcPr>
          <w:p w14:paraId="0C5B11C3"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41" w:author="Joseph Sempa" w:date="2024-07-12T13:30:00Z" w16du:dateUtc="2024-07-12T11:30:00Z">
                  <w:rPr>
                    <w:sz w:val="20"/>
                    <w:szCs w:val="20"/>
                  </w:rPr>
                </w:rPrChange>
              </w:rPr>
            </w:pPr>
            <w:r w:rsidRPr="00124D94">
              <w:rPr>
                <w:rFonts w:ascii="Arial" w:eastAsia="Arial" w:hAnsi="Arial" w:cs="Arial"/>
                <w:color w:val="000000"/>
                <w:sz w:val="18"/>
                <w:szCs w:val="18"/>
                <w:rPrChange w:id="442" w:author="Joseph Sempa" w:date="2024-07-12T13:30:00Z" w16du:dateUtc="2024-07-12T11:30:00Z">
                  <w:rPr>
                    <w:rFonts w:ascii="Arial" w:eastAsia="Arial" w:hAnsi="Arial" w:cs="Arial"/>
                    <w:color w:val="000000"/>
                    <w:sz w:val="20"/>
                    <w:szCs w:val="20"/>
                  </w:rPr>
                </w:rPrChange>
              </w:rPr>
              <w:t>0 (0.0%)</w:t>
            </w:r>
          </w:p>
        </w:tc>
        <w:tc>
          <w:tcPr>
            <w:tcW w:w="1904" w:type="dxa"/>
          </w:tcPr>
          <w:p w14:paraId="1CC51845"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43" w:author="Joseph Sempa" w:date="2024-07-12T13:30:00Z" w16du:dateUtc="2024-07-12T11:30:00Z">
                  <w:rPr>
                    <w:sz w:val="20"/>
                    <w:szCs w:val="20"/>
                  </w:rPr>
                </w:rPrChange>
              </w:rPr>
            </w:pPr>
            <w:r w:rsidRPr="00124D94">
              <w:rPr>
                <w:rFonts w:ascii="Arial" w:eastAsia="Arial" w:hAnsi="Arial" w:cs="Arial"/>
                <w:color w:val="000000"/>
                <w:sz w:val="18"/>
                <w:szCs w:val="18"/>
                <w:rPrChange w:id="444" w:author="Joseph Sempa" w:date="2024-07-12T13:30:00Z" w16du:dateUtc="2024-07-12T11:30:00Z">
                  <w:rPr>
                    <w:rFonts w:ascii="Arial" w:eastAsia="Arial" w:hAnsi="Arial" w:cs="Arial"/>
                    <w:color w:val="000000"/>
                    <w:sz w:val="20"/>
                    <w:szCs w:val="20"/>
                  </w:rPr>
                </w:rPrChange>
              </w:rPr>
              <w:t>1 (0.5%)</w:t>
            </w:r>
          </w:p>
        </w:tc>
        <w:tc>
          <w:tcPr>
            <w:tcW w:w="1347" w:type="dxa"/>
          </w:tcPr>
          <w:p w14:paraId="5040CBE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45" w:author="Joseph Sempa" w:date="2024-07-12T13:30:00Z" w16du:dateUtc="2024-07-12T11:30:00Z">
                  <w:rPr>
                    <w:sz w:val="20"/>
                    <w:szCs w:val="20"/>
                  </w:rPr>
                </w:rPrChange>
              </w:rPr>
            </w:pPr>
            <w:r w:rsidRPr="00124D94">
              <w:rPr>
                <w:rFonts w:ascii="Arial" w:eastAsia="Arial" w:hAnsi="Arial" w:cs="Arial"/>
                <w:color w:val="000000"/>
                <w:sz w:val="18"/>
                <w:szCs w:val="18"/>
                <w:rPrChange w:id="446" w:author="Joseph Sempa" w:date="2024-07-12T13:30:00Z" w16du:dateUtc="2024-07-12T11:30:00Z">
                  <w:rPr>
                    <w:rFonts w:ascii="Arial" w:eastAsia="Arial" w:hAnsi="Arial" w:cs="Arial"/>
                    <w:color w:val="000000"/>
                    <w:sz w:val="20"/>
                    <w:szCs w:val="20"/>
                  </w:rPr>
                </w:rPrChange>
              </w:rPr>
              <w:t>0.4</w:t>
            </w:r>
          </w:p>
        </w:tc>
      </w:tr>
      <w:tr w:rsidR="007C7DE3" w:rsidRPr="00124D94" w14:paraId="0F8FCB21"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5D649F5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47" w:author="Joseph Sempa" w:date="2024-07-12T13:30:00Z" w16du:dateUtc="2024-07-12T11:30:00Z">
                  <w:rPr>
                    <w:bCs/>
                    <w:sz w:val="20"/>
                    <w:szCs w:val="20"/>
                  </w:rPr>
                </w:rPrChange>
              </w:rPr>
            </w:pPr>
            <w:r w:rsidRPr="00124D94">
              <w:rPr>
                <w:rFonts w:ascii="Arial" w:eastAsia="Arial" w:hAnsi="Arial" w:cs="Arial"/>
                <w:bCs/>
                <w:color w:val="000000"/>
                <w:sz w:val="18"/>
                <w:szCs w:val="18"/>
                <w:rPrChange w:id="448" w:author="Joseph Sempa" w:date="2024-07-12T13:30:00Z" w16du:dateUtc="2024-07-12T11:30:00Z">
                  <w:rPr>
                    <w:rFonts w:ascii="Arial" w:eastAsia="Arial" w:hAnsi="Arial" w:cs="Arial"/>
                    <w:bCs/>
                    <w:color w:val="000000"/>
                    <w:sz w:val="20"/>
                    <w:szCs w:val="20"/>
                  </w:rPr>
                </w:rPrChange>
              </w:rPr>
              <w:t>Syphilis</w:t>
            </w:r>
          </w:p>
        </w:tc>
        <w:tc>
          <w:tcPr>
            <w:tcW w:w="1954" w:type="dxa"/>
          </w:tcPr>
          <w:p w14:paraId="7841C9A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49" w:author="Joseph Sempa" w:date="2024-07-12T13:30:00Z" w16du:dateUtc="2024-07-12T11:30:00Z">
                  <w:rPr>
                    <w:sz w:val="20"/>
                    <w:szCs w:val="20"/>
                  </w:rPr>
                </w:rPrChange>
              </w:rPr>
            </w:pPr>
            <w:r w:rsidRPr="00124D94">
              <w:rPr>
                <w:rFonts w:ascii="Arial" w:eastAsia="Arial" w:hAnsi="Arial" w:cs="Arial"/>
                <w:color w:val="000000"/>
                <w:sz w:val="18"/>
                <w:szCs w:val="18"/>
                <w:rPrChange w:id="450" w:author="Joseph Sempa" w:date="2024-07-12T13:30:00Z" w16du:dateUtc="2024-07-12T11:30:00Z">
                  <w:rPr>
                    <w:rFonts w:ascii="Arial" w:eastAsia="Arial" w:hAnsi="Arial" w:cs="Arial"/>
                    <w:color w:val="000000"/>
                    <w:sz w:val="20"/>
                    <w:szCs w:val="20"/>
                  </w:rPr>
                </w:rPrChange>
              </w:rPr>
              <w:t>14 (4.1%)</w:t>
            </w:r>
          </w:p>
        </w:tc>
        <w:tc>
          <w:tcPr>
            <w:tcW w:w="1904" w:type="dxa"/>
          </w:tcPr>
          <w:p w14:paraId="0EE2384E"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51" w:author="Joseph Sempa" w:date="2024-07-12T13:30:00Z" w16du:dateUtc="2024-07-12T11:30:00Z">
                  <w:rPr>
                    <w:sz w:val="20"/>
                    <w:szCs w:val="20"/>
                  </w:rPr>
                </w:rPrChange>
              </w:rPr>
            </w:pPr>
            <w:r w:rsidRPr="00124D94">
              <w:rPr>
                <w:rFonts w:ascii="Arial" w:eastAsia="Arial" w:hAnsi="Arial" w:cs="Arial"/>
                <w:color w:val="000000"/>
                <w:sz w:val="18"/>
                <w:szCs w:val="18"/>
                <w:rPrChange w:id="452" w:author="Joseph Sempa" w:date="2024-07-12T13:30:00Z" w16du:dateUtc="2024-07-12T11:30:00Z">
                  <w:rPr>
                    <w:rFonts w:ascii="Arial" w:eastAsia="Arial" w:hAnsi="Arial" w:cs="Arial"/>
                    <w:color w:val="000000"/>
                    <w:sz w:val="20"/>
                    <w:szCs w:val="20"/>
                  </w:rPr>
                </w:rPrChange>
              </w:rPr>
              <w:t>3 (1.4%)</w:t>
            </w:r>
          </w:p>
        </w:tc>
        <w:tc>
          <w:tcPr>
            <w:tcW w:w="1347" w:type="dxa"/>
          </w:tcPr>
          <w:p w14:paraId="1796CEFF"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53" w:author="Joseph Sempa" w:date="2024-07-12T13:30:00Z" w16du:dateUtc="2024-07-12T11:30:00Z">
                  <w:rPr>
                    <w:sz w:val="20"/>
                    <w:szCs w:val="20"/>
                  </w:rPr>
                </w:rPrChange>
              </w:rPr>
            </w:pPr>
            <w:r w:rsidRPr="00124D94">
              <w:rPr>
                <w:rFonts w:ascii="Arial" w:eastAsia="Arial" w:hAnsi="Arial" w:cs="Arial"/>
                <w:color w:val="000000"/>
                <w:sz w:val="18"/>
                <w:szCs w:val="18"/>
                <w:rPrChange w:id="454" w:author="Joseph Sempa" w:date="2024-07-12T13:30:00Z" w16du:dateUtc="2024-07-12T11:30:00Z">
                  <w:rPr>
                    <w:rFonts w:ascii="Arial" w:eastAsia="Arial" w:hAnsi="Arial" w:cs="Arial"/>
                    <w:color w:val="000000"/>
                    <w:sz w:val="20"/>
                    <w:szCs w:val="20"/>
                  </w:rPr>
                </w:rPrChange>
              </w:rPr>
              <w:t>0.082</w:t>
            </w:r>
          </w:p>
        </w:tc>
      </w:tr>
      <w:tr w:rsidR="007C7DE3" w:rsidRPr="00124D94" w14:paraId="59F48719" w14:textId="77777777" w:rsidTr="007C7DE3">
        <w:trPr>
          <w:trHeight w:val="63"/>
        </w:trPr>
        <w:tc>
          <w:tcPr>
            <w:tcW w:w="4155" w:type="dxa"/>
          </w:tcPr>
          <w:p w14:paraId="1A707733"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55" w:author="Joseph Sempa" w:date="2024-07-12T13:30:00Z" w16du:dateUtc="2024-07-12T11:30:00Z">
                  <w:rPr>
                    <w:bCs/>
                    <w:sz w:val="20"/>
                    <w:szCs w:val="20"/>
                  </w:rPr>
                </w:rPrChange>
              </w:rPr>
            </w:pPr>
            <w:r w:rsidRPr="00124D94">
              <w:rPr>
                <w:rFonts w:ascii="Arial" w:eastAsia="Arial" w:hAnsi="Arial" w:cs="Arial"/>
                <w:bCs/>
                <w:color w:val="000000"/>
                <w:sz w:val="18"/>
                <w:szCs w:val="18"/>
                <w:rPrChange w:id="456" w:author="Joseph Sempa" w:date="2024-07-12T13:30:00Z" w16du:dateUtc="2024-07-12T11:30:00Z">
                  <w:rPr>
                    <w:rFonts w:ascii="Arial" w:eastAsia="Arial" w:hAnsi="Arial" w:cs="Arial"/>
                    <w:bCs/>
                    <w:color w:val="000000"/>
                    <w:sz w:val="20"/>
                    <w:szCs w:val="20"/>
                  </w:rPr>
                </w:rPrChange>
              </w:rPr>
              <w:t xml:space="preserve">B </w:t>
            </w:r>
            <w:proofErr w:type="spellStart"/>
            <w:r w:rsidRPr="00124D94">
              <w:rPr>
                <w:rFonts w:ascii="Arial" w:eastAsia="Arial" w:hAnsi="Arial" w:cs="Arial"/>
                <w:bCs/>
                <w:color w:val="000000"/>
                <w:sz w:val="18"/>
                <w:szCs w:val="18"/>
                <w:rPrChange w:id="457" w:author="Joseph Sempa" w:date="2024-07-12T13:30:00Z" w16du:dateUtc="2024-07-12T11:30:00Z">
                  <w:rPr>
                    <w:rFonts w:ascii="Arial" w:eastAsia="Arial" w:hAnsi="Arial" w:cs="Arial"/>
                    <w:bCs/>
                    <w:color w:val="000000"/>
                    <w:sz w:val="20"/>
                    <w:szCs w:val="20"/>
                  </w:rPr>
                </w:rPrChange>
              </w:rPr>
              <w:t>menigitis</w:t>
            </w:r>
            <w:proofErr w:type="spellEnd"/>
          </w:p>
        </w:tc>
        <w:tc>
          <w:tcPr>
            <w:tcW w:w="1954" w:type="dxa"/>
          </w:tcPr>
          <w:p w14:paraId="67999A9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58" w:author="Joseph Sempa" w:date="2024-07-12T13:30:00Z" w16du:dateUtc="2024-07-12T11:30:00Z">
                  <w:rPr>
                    <w:sz w:val="20"/>
                    <w:szCs w:val="20"/>
                  </w:rPr>
                </w:rPrChange>
              </w:rPr>
            </w:pPr>
            <w:r w:rsidRPr="00124D94">
              <w:rPr>
                <w:rFonts w:ascii="Arial" w:eastAsia="Arial" w:hAnsi="Arial" w:cs="Arial"/>
                <w:color w:val="000000"/>
                <w:sz w:val="18"/>
                <w:szCs w:val="18"/>
                <w:rPrChange w:id="459" w:author="Joseph Sempa" w:date="2024-07-12T13:30:00Z" w16du:dateUtc="2024-07-12T11:30:00Z">
                  <w:rPr>
                    <w:rFonts w:ascii="Arial" w:eastAsia="Arial" w:hAnsi="Arial" w:cs="Arial"/>
                    <w:color w:val="000000"/>
                    <w:sz w:val="20"/>
                    <w:szCs w:val="20"/>
                  </w:rPr>
                </w:rPrChange>
              </w:rPr>
              <w:t>4 (1.2%)</w:t>
            </w:r>
          </w:p>
        </w:tc>
        <w:tc>
          <w:tcPr>
            <w:tcW w:w="1904" w:type="dxa"/>
          </w:tcPr>
          <w:p w14:paraId="0ACBB1FA"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60" w:author="Joseph Sempa" w:date="2024-07-12T13:30:00Z" w16du:dateUtc="2024-07-12T11:30:00Z">
                  <w:rPr>
                    <w:sz w:val="20"/>
                    <w:szCs w:val="20"/>
                  </w:rPr>
                </w:rPrChange>
              </w:rPr>
            </w:pPr>
            <w:r w:rsidRPr="00124D94">
              <w:rPr>
                <w:rFonts w:ascii="Arial" w:eastAsia="Arial" w:hAnsi="Arial" w:cs="Arial"/>
                <w:color w:val="000000"/>
                <w:sz w:val="18"/>
                <w:szCs w:val="18"/>
                <w:rPrChange w:id="461" w:author="Joseph Sempa" w:date="2024-07-12T13:30:00Z" w16du:dateUtc="2024-07-12T11:30:00Z">
                  <w:rPr>
                    <w:rFonts w:ascii="Arial" w:eastAsia="Arial" w:hAnsi="Arial" w:cs="Arial"/>
                    <w:color w:val="000000"/>
                    <w:sz w:val="20"/>
                    <w:szCs w:val="20"/>
                  </w:rPr>
                </w:rPrChange>
              </w:rPr>
              <w:t>2 (1.0%)</w:t>
            </w:r>
          </w:p>
        </w:tc>
        <w:tc>
          <w:tcPr>
            <w:tcW w:w="1347" w:type="dxa"/>
          </w:tcPr>
          <w:p w14:paraId="43777C9E"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62" w:author="Joseph Sempa" w:date="2024-07-12T13:30:00Z" w16du:dateUtc="2024-07-12T11:30:00Z">
                  <w:rPr>
                    <w:sz w:val="20"/>
                    <w:szCs w:val="20"/>
                  </w:rPr>
                </w:rPrChange>
              </w:rPr>
            </w:pPr>
            <w:r w:rsidRPr="00124D94">
              <w:rPr>
                <w:rFonts w:ascii="Arial" w:eastAsia="Arial" w:hAnsi="Arial" w:cs="Arial"/>
                <w:color w:val="000000"/>
                <w:sz w:val="18"/>
                <w:szCs w:val="18"/>
                <w:rPrChange w:id="463" w:author="Joseph Sempa" w:date="2024-07-12T13:30:00Z" w16du:dateUtc="2024-07-12T11:30:00Z">
                  <w:rPr>
                    <w:rFonts w:ascii="Arial" w:eastAsia="Arial" w:hAnsi="Arial" w:cs="Arial"/>
                    <w:color w:val="000000"/>
                    <w:sz w:val="20"/>
                    <w:szCs w:val="20"/>
                  </w:rPr>
                </w:rPrChange>
              </w:rPr>
              <w:t>&gt;0.9</w:t>
            </w:r>
          </w:p>
        </w:tc>
      </w:tr>
      <w:tr w:rsidR="007C7DE3" w:rsidRPr="00124D94" w14:paraId="00A8B9A3"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14EFB1C9" w14:textId="41EF7CEF"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64" w:author="Joseph Sempa" w:date="2024-07-12T13:30:00Z" w16du:dateUtc="2024-07-12T11:30:00Z">
                  <w:rPr>
                    <w:bCs/>
                    <w:sz w:val="20"/>
                    <w:szCs w:val="20"/>
                  </w:rPr>
                </w:rPrChange>
              </w:rPr>
            </w:pPr>
            <w:r w:rsidRPr="00124D94">
              <w:rPr>
                <w:rFonts w:ascii="Arial" w:eastAsia="Arial" w:hAnsi="Arial" w:cs="Arial"/>
                <w:bCs/>
                <w:color w:val="000000"/>
                <w:sz w:val="18"/>
                <w:szCs w:val="18"/>
                <w:rPrChange w:id="465" w:author="Joseph Sempa" w:date="2024-07-12T13:30:00Z" w16du:dateUtc="2024-07-12T11:30:00Z">
                  <w:rPr>
                    <w:rFonts w:ascii="Arial" w:eastAsia="Arial" w:hAnsi="Arial" w:cs="Arial"/>
                    <w:bCs/>
                    <w:color w:val="000000"/>
                    <w:sz w:val="20"/>
                    <w:szCs w:val="20"/>
                  </w:rPr>
                </w:rPrChange>
              </w:rPr>
              <w:t>Urinary tract infection</w:t>
            </w:r>
          </w:p>
        </w:tc>
        <w:tc>
          <w:tcPr>
            <w:tcW w:w="1954" w:type="dxa"/>
          </w:tcPr>
          <w:p w14:paraId="4A842E7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66" w:author="Joseph Sempa" w:date="2024-07-12T13:30:00Z" w16du:dateUtc="2024-07-12T11:30:00Z">
                  <w:rPr>
                    <w:sz w:val="20"/>
                    <w:szCs w:val="20"/>
                  </w:rPr>
                </w:rPrChange>
              </w:rPr>
            </w:pPr>
            <w:r w:rsidRPr="00124D94">
              <w:rPr>
                <w:rFonts w:ascii="Arial" w:eastAsia="Arial" w:hAnsi="Arial" w:cs="Arial"/>
                <w:color w:val="000000"/>
                <w:sz w:val="18"/>
                <w:szCs w:val="18"/>
                <w:rPrChange w:id="467" w:author="Joseph Sempa" w:date="2024-07-12T13:30:00Z" w16du:dateUtc="2024-07-12T11:30:00Z">
                  <w:rPr>
                    <w:rFonts w:ascii="Arial" w:eastAsia="Arial" w:hAnsi="Arial" w:cs="Arial"/>
                    <w:color w:val="000000"/>
                    <w:sz w:val="20"/>
                    <w:szCs w:val="20"/>
                  </w:rPr>
                </w:rPrChange>
              </w:rPr>
              <w:t>4 (1.2%)</w:t>
            </w:r>
          </w:p>
        </w:tc>
        <w:tc>
          <w:tcPr>
            <w:tcW w:w="1904" w:type="dxa"/>
          </w:tcPr>
          <w:p w14:paraId="4BF802F1"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68" w:author="Joseph Sempa" w:date="2024-07-12T13:30:00Z" w16du:dateUtc="2024-07-12T11:30:00Z">
                  <w:rPr>
                    <w:sz w:val="20"/>
                    <w:szCs w:val="20"/>
                  </w:rPr>
                </w:rPrChange>
              </w:rPr>
            </w:pPr>
            <w:r w:rsidRPr="00124D94">
              <w:rPr>
                <w:rFonts w:ascii="Arial" w:eastAsia="Arial" w:hAnsi="Arial" w:cs="Arial"/>
                <w:color w:val="000000"/>
                <w:sz w:val="18"/>
                <w:szCs w:val="18"/>
                <w:rPrChange w:id="469" w:author="Joseph Sempa" w:date="2024-07-12T13:30:00Z" w16du:dateUtc="2024-07-12T11:30:00Z">
                  <w:rPr>
                    <w:rFonts w:ascii="Arial" w:eastAsia="Arial" w:hAnsi="Arial" w:cs="Arial"/>
                    <w:color w:val="000000"/>
                    <w:sz w:val="20"/>
                    <w:szCs w:val="20"/>
                  </w:rPr>
                </w:rPrChange>
              </w:rPr>
              <w:t>3 (1.4%)</w:t>
            </w:r>
          </w:p>
        </w:tc>
        <w:tc>
          <w:tcPr>
            <w:tcW w:w="1347" w:type="dxa"/>
          </w:tcPr>
          <w:p w14:paraId="0495C4BA"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70" w:author="Joseph Sempa" w:date="2024-07-12T13:30:00Z" w16du:dateUtc="2024-07-12T11:30:00Z">
                  <w:rPr>
                    <w:sz w:val="20"/>
                    <w:szCs w:val="20"/>
                  </w:rPr>
                </w:rPrChange>
              </w:rPr>
            </w:pPr>
            <w:r w:rsidRPr="00124D94">
              <w:rPr>
                <w:rFonts w:ascii="Arial" w:eastAsia="Arial" w:hAnsi="Arial" w:cs="Arial"/>
                <w:color w:val="000000"/>
                <w:sz w:val="18"/>
                <w:szCs w:val="18"/>
                <w:rPrChange w:id="471" w:author="Joseph Sempa" w:date="2024-07-12T13:30:00Z" w16du:dateUtc="2024-07-12T11:30:00Z">
                  <w:rPr>
                    <w:rFonts w:ascii="Arial" w:eastAsia="Arial" w:hAnsi="Arial" w:cs="Arial"/>
                    <w:color w:val="000000"/>
                    <w:sz w:val="20"/>
                    <w:szCs w:val="20"/>
                  </w:rPr>
                </w:rPrChange>
              </w:rPr>
              <w:t>&gt;0.9</w:t>
            </w:r>
          </w:p>
        </w:tc>
      </w:tr>
      <w:tr w:rsidR="007C7DE3" w:rsidRPr="00124D94" w14:paraId="0A858C23" w14:textId="77777777" w:rsidTr="007C7DE3">
        <w:tc>
          <w:tcPr>
            <w:tcW w:w="4155" w:type="dxa"/>
          </w:tcPr>
          <w:p w14:paraId="63E6602E" w14:textId="670EFFD0"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72" w:author="Joseph Sempa" w:date="2024-07-12T13:30:00Z" w16du:dateUtc="2024-07-12T11:30:00Z">
                  <w:rPr>
                    <w:bCs/>
                    <w:sz w:val="20"/>
                    <w:szCs w:val="20"/>
                  </w:rPr>
                </w:rPrChange>
              </w:rPr>
            </w:pPr>
            <w:r w:rsidRPr="00124D94">
              <w:rPr>
                <w:rFonts w:ascii="Arial" w:eastAsia="Arial" w:hAnsi="Arial" w:cs="Arial"/>
                <w:bCs/>
                <w:color w:val="000000"/>
                <w:sz w:val="18"/>
                <w:szCs w:val="18"/>
                <w:rPrChange w:id="473" w:author="Joseph Sempa" w:date="2024-07-12T13:30:00Z" w16du:dateUtc="2024-07-12T11:30:00Z">
                  <w:rPr>
                    <w:rFonts w:ascii="Arial" w:eastAsia="Arial" w:hAnsi="Arial" w:cs="Arial"/>
                    <w:bCs/>
                    <w:color w:val="000000"/>
                    <w:sz w:val="20"/>
                    <w:szCs w:val="20"/>
                  </w:rPr>
                </w:rPrChange>
              </w:rPr>
              <w:t xml:space="preserve">Pneumocystis </w:t>
            </w:r>
            <w:proofErr w:type="spellStart"/>
            <w:r w:rsidRPr="00124D94">
              <w:rPr>
                <w:rFonts w:ascii="Arial" w:eastAsia="Arial" w:hAnsi="Arial" w:cs="Arial"/>
                <w:bCs/>
                <w:color w:val="000000"/>
                <w:sz w:val="18"/>
                <w:szCs w:val="18"/>
                <w:rPrChange w:id="474" w:author="Joseph Sempa" w:date="2024-07-12T13:30:00Z" w16du:dateUtc="2024-07-12T11:30:00Z">
                  <w:rPr>
                    <w:rFonts w:ascii="Arial" w:eastAsia="Arial" w:hAnsi="Arial" w:cs="Arial"/>
                    <w:bCs/>
                    <w:color w:val="000000"/>
                    <w:sz w:val="20"/>
                    <w:szCs w:val="20"/>
                  </w:rPr>
                </w:rPrChange>
              </w:rPr>
              <w:t>Jiroveci</w:t>
            </w:r>
            <w:proofErr w:type="spellEnd"/>
            <w:r w:rsidRPr="00124D94">
              <w:rPr>
                <w:rFonts w:ascii="Arial" w:eastAsia="Arial" w:hAnsi="Arial" w:cs="Arial"/>
                <w:bCs/>
                <w:color w:val="000000"/>
                <w:sz w:val="18"/>
                <w:szCs w:val="18"/>
                <w:rPrChange w:id="475" w:author="Joseph Sempa" w:date="2024-07-12T13:30:00Z" w16du:dateUtc="2024-07-12T11:30:00Z">
                  <w:rPr>
                    <w:rFonts w:ascii="Arial" w:eastAsia="Arial" w:hAnsi="Arial" w:cs="Arial"/>
                    <w:bCs/>
                    <w:color w:val="000000"/>
                    <w:sz w:val="20"/>
                    <w:szCs w:val="20"/>
                  </w:rPr>
                </w:rPrChange>
              </w:rPr>
              <w:t xml:space="preserve"> pneumonia</w:t>
            </w:r>
          </w:p>
        </w:tc>
        <w:tc>
          <w:tcPr>
            <w:tcW w:w="1954" w:type="dxa"/>
          </w:tcPr>
          <w:p w14:paraId="1804A6DF"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76" w:author="Joseph Sempa" w:date="2024-07-12T13:30:00Z" w16du:dateUtc="2024-07-12T11:30:00Z">
                  <w:rPr>
                    <w:sz w:val="20"/>
                    <w:szCs w:val="20"/>
                  </w:rPr>
                </w:rPrChange>
              </w:rPr>
            </w:pPr>
            <w:r w:rsidRPr="00124D94">
              <w:rPr>
                <w:rFonts w:ascii="Arial" w:eastAsia="Arial" w:hAnsi="Arial" w:cs="Arial"/>
                <w:color w:val="000000"/>
                <w:sz w:val="18"/>
                <w:szCs w:val="18"/>
                <w:rPrChange w:id="477" w:author="Joseph Sempa" w:date="2024-07-12T13:30:00Z" w16du:dateUtc="2024-07-12T11:30:00Z">
                  <w:rPr>
                    <w:rFonts w:ascii="Arial" w:eastAsia="Arial" w:hAnsi="Arial" w:cs="Arial"/>
                    <w:color w:val="000000"/>
                    <w:sz w:val="20"/>
                    <w:szCs w:val="20"/>
                  </w:rPr>
                </w:rPrChange>
              </w:rPr>
              <w:t>5 (1.5%)</w:t>
            </w:r>
          </w:p>
        </w:tc>
        <w:tc>
          <w:tcPr>
            <w:tcW w:w="1904" w:type="dxa"/>
          </w:tcPr>
          <w:p w14:paraId="0582760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78" w:author="Joseph Sempa" w:date="2024-07-12T13:30:00Z" w16du:dateUtc="2024-07-12T11:30:00Z">
                  <w:rPr>
                    <w:sz w:val="20"/>
                    <w:szCs w:val="20"/>
                  </w:rPr>
                </w:rPrChange>
              </w:rPr>
            </w:pPr>
            <w:r w:rsidRPr="00124D94">
              <w:rPr>
                <w:rFonts w:ascii="Arial" w:eastAsia="Arial" w:hAnsi="Arial" w:cs="Arial"/>
                <w:color w:val="000000"/>
                <w:sz w:val="18"/>
                <w:szCs w:val="18"/>
                <w:rPrChange w:id="479" w:author="Joseph Sempa" w:date="2024-07-12T13:30:00Z" w16du:dateUtc="2024-07-12T11:30:00Z">
                  <w:rPr>
                    <w:rFonts w:ascii="Arial" w:eastAsia="Arial" w:hAnsi="Arial" w:cs="Arial"/>
                    <w:color w:val="000000"/>
                    <w:sz w:val="20"/>
                    <w:szCs w:val="20"/>
                  </w:rPr>
                </w:rPrChange>
              </w:rPr>
              <w:t>0 (0.0%)</w:t>
            </w:r>
          </w:p>
        </w:tc>
        <w:tc>
          <w:tcPr>
            <w:tcW w:w="1347" w:type="dxa"/>
          </w:tcPr>
          <w:p w14:paraId="78F5D8A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80" w:author="Joseph Sempa" w:date="2024-07-12T13:30:00Z" w16du:dateUtc="2024-07-12T11:30:00Z">
                  <w:rPr>
                    <w:sz w:val="20"/>
                    <w:szCs w:val="20"/>
                  </w:rPr>
                </w:rPrChange>
              </w:rPr>
            </w:pPr>
            <w:r w:rsidRPr="00124D94">
              <w:rPr>
                <w:rFonts w:ascii="Arial" w:eastAsia="Arial" w:hAnsi="Arial" w:cs="Arial"/>
                <w:color w:val="000000"/>
                <w:sz w:val="18"/>
                <w:szCs w:val="18"/>
                <w:rPrChange w:id="481" w:author="Joseph Sempa" w:date="2024-07-12T13:30:00Z" w16du:dateUtc="2024-07-12T11:30:00Z">
                  <w:rPr>
                    <w:rFonts w:ascii="Arial" w:eastAsia="Arial" w:hAnsi="Arial" w:cs="Arial"/>
                    <w:color w:val="000000"/>
                    <w:sz w:val="20"/>
                    <w:szCs w:val="20"/>
                  </w:rPr>
                </w:rPrChange>
              </w:rPr>
              <w:t>0.2</w:t>
            </w:r>
          </w:p>
        </w:tc>
      </w:tr>
      <w:tr w:rsidR="007C7DE3" w:rsidRPr="00124D94" w14:paraId="0D646FE6"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405DCBC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82" w:author="Joseph Sempa" w:date="2024-07-12T13:30:00Z" w16du:dateUtc="2024-07-12T11:30:00Z">
                  <w:rPr>
                    <w:bCs/>
                    <w:sz w:val="20"/>
                    <w:szCs w:val="20"/>
                  </w:rPr>
                </w:rPrChange>
              </w:rPr>
            </w:pPr>
            <w:r w:rsidRPr="00124D94">
              <w:rPr>
                <w:rFonts w:ascii="Arial" w:eastAsia="Arial" w:hAnsi="Arial" w:cs="Arial"/>
                <w:bCs/>
                <w:color w:val="000000"/>
                <w:sz w:val="18"/>
                <w:szCs w:val="18"/>
                <w:rPrChange w:id="483" w:author="Joseph Sempa" w:date="2024-07-12T13:30:00Z" w16du:dateUtc="2024-07-12T11:30:00Z">
                  <w:rPr>
                    <w:rFonts w:ascii="Arial" w:eastAsia="Arial" w:hAnsi="Arial" w:cs="Arial"/>
                    <w:bCs/>
                    <w:color w:val="000000"/>
                    <w:sz w:val="20"/>
                    <w:szCs w:val="20"/>
                  </w:rPr>
                </w:rPrChange>
              </w:rPr>
              <w:t>COVID-19</w:t>
            </w:r>
          </w:p>
        </w:tc>
        <w:tc>
          <w:tcPr>
            <w:tcW w:w="1954" w:type="dxa"/>
          </w:tcPr>
          <w:p w14:paraId="6960039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84" w:author="Joseph Sempa" w:date="2024-07-12T13:30:00Z" w16du:dateUtc="2024-07-12T11:30:00Z">
                  <w:rPr>
                    <w:sz w:val="20"/>
                    <w:szCs w:val="20"/>
                  </w:rPr>
                </w:rPrChange>
              </w:rPr>
            </w:pPr>
            <w:r w:rsidRPr="00124D94">
              <w:rPr>
                <w:rFonts w:ascii="Arial" w:eastAsia="Arial" w:hAnsi="Arial" w:cs="Arial"/>
                <w:color w:val="000000"/>
                <w:sz w:val="18"/>
                <w:szCs w:val="18"/>
                <w:rPrChange w:id="485" w:author="Joseph Sempa" w:date="2024-07-12T13:30:00Z" w16du:dateUtc="2024-07-12T11:30:00Z">
                  <w:rPr>
                    <w:rFonts w:ascii="Arial" w:eastAsia="Arial" w:hAnsi="Arial" w:cs="Arial"/>
                    <w:color w:val="000000"/>
                    <w:sz w:val="20"/>
                    <w:szCs w:val="20"/>
                  </w:rPr>
                </w:rPrChange>
              </w:rPr>
              <w:t>2 (0.6%)</w:t>
            </w:r>
          </w:p>
        </w:tc>
        <w:tc>
          <w:tcPr>
            <w:tcW w:w="1904" w:type="dxa"/>
          </w:tcPr>
          <w:p w14:paraId="237761D9"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86" w:author="Joseph Sempa" w:date="2024-07-12T13:30:00Z" w16du:dateUtc="2024-07-12T11:30:00Z">
                  <w:rPr>
                    <w:sz w:val="20"/>
                    <w:szCs w:val="20"/>
                  </w:rPr>
                </w:rPrChange>
              </w:rPr>
            </w:pPr>
            <w:r w:rsidRPr="00124D94">
              <w:rPr>
                <w:rFonts w:ascii="Arial" w:eastAsia="Arial" w:hAnsi="Arial" w:cs="Arial"/>
                <w:color w:val="000000"/>
                <w:sz w:val="18"/>
                <w:szCs w:val="18"/>
                <w:rPrChange w:id="487" w:author="Joseph Sempa" w:date="2024-07-12T13:30:00Z" w16du:dateUtc="2024-07-12T11:30:00Z">
                  <w:rPr>
                    <w:rFonts w:ascii="Arial" w:eastAsia="Arial" w:hAnsi="Arial" w:cs="Arial"/>
                    <w:color w:val="000000"/>
                    <w:sz w:val="20"/>
                    <w:szCs w:val="20"/>
                  </w:rPr>
                </w:rPrChange>
              </w:rPr>
              <w:t>0 (0.0%)</w:t>
            </w:r>
          </w:p>
        </w:tc>
        <w:tc>
          <w:tcPr>
            <w:tcW w:w="1347" w:type="dxa"/>
          </w:tcPr>
          <w:p w14:paraId="35F1841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88" w:author="Joseph Sempa" w:date="2024-07-12T13:30:00Z" w16du:dateUtc="2024-07-12T11:30:00Z">
                  <w:rPr>
                    <w:sz w:val="20"/>
                    <w:szCs w:val="20"/>
                  </w:rPr>
                </w:rPrChange>
              </w:rPr>
            </w:pPr>
            <w:r w:rsidRPr="00124D94">
              <w:rPr>
                <w:rFonts w:ascii="Arial" w:eastAsia="Arial" w:hAnsi="Arial" w:cs="Arial"/>
                <w:color w:val="000000"/>
                <w:sz w:val="18"/>
                <w:szCs w:val="18"/>
                <w:rPrChange w:id="489" w:author="Joseph Sempa" w:date="2024-07-12T13:30:00Z" w16du:dateUtc="2024-07-12T11:30:00Z">
                  <w:rPr>
                    <w:rFonts w:ascii="Arial" w:eastAsia="Arial" w:hAnsi="Arial" w:cs="Arial"/>
                    <w:color w:val="000000"/>
                    <w:sz w:val="20"/>
                    <w:szCs w:val="20"/>
                  </w:rPr>
                </w:rPrChange>
              </w:rPr>
              <w:t>0.5</w:t>
            </w:r>
          </w:p>
        </w:tc>
      </w:tr>
      <w:tr w:rsidR="007C7DE3" w:rsidRPr="00124D94" w14:paraId="3CBA8B64" w14:textId="77777777" w:rsidTr="007C7DE3">
        <w:tc>
          <w:tcPr>
            <w:tcW w:w="4155" w:type="dxa"/>
          </w:tcPr>
          <w:p w14:paraId="6125775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right"/>
              <w:rPr>
                <w:bCs/>
                <w:sz w:val="18"/>
                <w:szCs w:val="18"/>
                <w:rPrChange w:id="490" w:author="Joseph Sempa" w:date="2024-07-12T13:30:00Z" w16du:dateUtc="2024-07-12T11:30:00Z">
                  <w:rPr>
                    <w:bCs/>
                    <w:sz w:val="20"/>
                    <w:szCs w:val="20"/>
                  </w:rPr>
                </w:rPrChange>
              </w:rPr>
            </w:pPr>
            <w:r w:rsidRPr="00124D94">
              <w:rPr>
                <w:rFonts w:ascii="Arial" w:eastAsia="Arial" w:hAnsi="Arial" w:cs="Arial"/>
                <w:bCs/>
                <w:color w:val="000000"/>
                <w:sz w:val="18"/>
                <w:szCs w:val="18"/>
                <w:rPrChange w:id="491" w:author="Joseph Sempa" w:date="2024-07-12T13:30:00Z" w16du:dateUtc="2024-07-12T11:30:00Z">
                  <w:rPr>
                    <w:rFonts w:ascii="Arial" w:eastAsia="Arial" w:hAnsi="Arial" w:cs="Arial"/>
                    <w:bCs/>
                    <w:color w:val="000000"/>
                    <w:sz w:val="20"/>
                    <w:szCs w:val="20"/>
                  </w:rPr>
                </w:rPrChange>
              </w:rPr>
              <w:t>Neurocysticercosis</w:t>
            </w:r>
          </w:p>
        </w:tc>
        <w:tc>
          <w:tcPr>
            <w:tcW w:w="1954" w:type="dxa"/>
          </w:tcPr>
          <w:p w14:paraId="7560F61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92" w:author="Joseph Sempa" w:date="2024-07-12T13:30:00Z" w16du:dateUtc="2024-07-12T11:30:00Z">
                  <w:rPr>
                    <w:sz w:val="20"/>
                    <w:szCs w:val="20"/>
                  </w:rPr>
                </w:rPrChange>
              </w:rPr>
            </w:pPr>
            <w:r w:rsidRPr="00124D94">
              <w:rPr>
                <w:rFonts w:ascii="Arial" w:eastAsia="Arial" w:hAnsi="Arial" w:cs="Arial"/>
                <w:color w:val="000000"/>
                <w:sz w:val="18"/>
                <w:szCs w:val="18"/>
                <w:rPrChange w:id="493" w:author="Joseph Sempa" w:date="2024-07-12T13:30:00Z" w16du:dateUtc="2024-07-12T11:30:00Z">
                  <w:rPr>
                    <w:rFonts w:ascii="Arial" w:eastAsia="Arial" w:hAnsi="Arial" w:cs="Arial"/>
                    <w:color w:val="000000"/>
                    <w:sz w:val="20"/>
                    <w:szCs w:val="20"/>
                  </w:rPr>
                </w:rPrChange>
              </w:rPr>
              <w:t>0 (0.0%)</w:t>
            </w:r>
          </w:p>
        </w:tc>
        <w:tc>
          <w:tcPr>
            <w:tcW w:w="1904" w:type="dxa"/>
          </w:tcPr>
          <w:p w14:paraId="23CD98E3"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94" w:author="Joseph Sempa" w:date="2024-07-12T13:30:00Z" w16du:dateUtc="2024-07-12T11:30:00Z">
                  <w:rPr>
                    <w:sz w:val="20"/>
                    <w:szCs w:val="20"/>
                  </w:rPr>
                </w:rPrChange>
              </w:rPr>
            </w:pPr>
            <w:r w:rsidRPr="00124D94">
              <w:rPr>
                <w:rFonts w:ascii="Arial" w:eastAsia="Arial" w:hAnsi="Arial" w:cs="Arial"/>
                <w:color w:val="000000"/>
                <w:sz w:val="18"/>
                <w:szCs w:val="18"/>
                <w:rPrChange w:id="495" w:author="Joseph Sempa" w:date="2024-07-12T13:30:00Z" w16du:dateUtc="2024-07-12T11:30:00Z">
                  <w:rPr>
                    <w:rFonts w:ascii="Arial" w:eastAsia="Arial" w:hAnsi="Arial" w:cs="Arial"/>
                    <w:color w:val="000000"/>
                    <w:sz w:val="20"/>
                    <w:szCs w:val="20"/>
                  </w:rPr>
                </w:rPrChange>
              </w:rPr>
              <w:t>2 (1.0%)</w:t>
            </w:r>
          </w:p>
        </w:tc>
        <w:tc>
          <w:tcPr>
            <w:tcW w:w="1347" w:type="dxa"/>
          </w:tcPr>
          <w:p w14:paraId="216F0FB6"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496" w:author="Joseph Sempa" w:date="2024-07-12T13:30:00Z" w16du:dateUtc="2024-07-12T11:30:00Z">
                  <w:rPr>
                    <w:sz w:val="20"/>
                    <w:szCs w:val="20"/>
                  </w:rPr>
                </w:rPrChange>
              </w:rPr>
            </w:pPr>
            <w:r w:rsidRPr="00124D94">
              <w:rPr>
                <w:rFonts w:ascii="Arial" w:eastAsia="Arial" w:hAnsi="Arial" w:cs="Arial"/>
                <w:color w:val="000000"/>
                <w:sz w:val="18"/>
                <w:szCs w:val="18"/>
                <w:rPrChange w:id="497" w:author="Joseph Sempa" w:date="2024-07-12T13:30:00Z" w16du:dateUtc="2024-07-12T11:30:00Z">
                  <w:rPr>
                    <w:rFonts w:ascii="Arial" w:eastAsia="Arial" w:hAnsi="Arial" w:cs="Arial"/>
                    <w:color w:val="000000"/>
                    <w:sz w:val="20"/>
                    <w:szCs w:val="20"/>
                  </w:rPr>
                </w:rPrChange>
              </w:rPr>
              <w:t>0.14</w:t>
            </w:r>
          </w:p>
        </w:tc>
      </w:tr>
      <w:tr w:rsidR="007C7DE3" w:rsidRPr="00124D94" w14:paraId="212F8846"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5B823FB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498" w:author="Joseph Sempa" w:date="2024-07-12T13:30:00Z" w16du:dateUtc="2024-07-12T11:30:00Z">
                  <w:rPr>
                    <w:bCs/>
                    <w:sz w:val="20"/>
                    <w:szCs w:val="20"/>
                  </w:rPr>
                </w:rPrChange>
              </w:rPr>
            </w:pPr>
            <w:r w:rsidRPr="00124D94">
              <w:rPr>
                <w:rFonts w:ascii="Arial" w:eastAsia="Arial" w:hAnsi="Arial" w:cs="Arial"/>
                <w:bCs/>
                <w:color w:val="000000"/>
                <w:sz w:val="18"/>
                <w:szCs w:val="18"/>
                <w:rPrChange w:id="499" w:author="Joseph Sempa" w:date="2024-07-12T13:30:00Z" w16du:dateUtc="2024-07-12T11:30:00Z">
                  <w:rPr>
                    <w:rFonts w:ascii="Arial" w:eastAsia="Arial" w:hAnsi="Arial" w:cs="Arial"/>
                    <w:bCs/>
                    <w:color w:val="000000"/>
                    <w:sz w:val="20"/>
                    <w:szCs w:val="20"/>
                  </w:rPr>
                </w:rPrChange>
              </w:rPr>
              <w:t>Total CD4 count</w:t>
            </w:r>
          </w:p>
        </w:tc>
        <w:tc>
          <w:tcPr>
            <w:tcW w:w="1954" w:type="dxa"/>
          </w:tcPr>
          <w:p w14:paraId="2ED40948"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500" w:author="Joseph Sempa" w:date="2024-07-12T13:30:00Z" w16du:dateUtc="2024-07-12T11:30:00Z">
                  <w:rPr>
                    <w:sz w:val="20"/>
                    <w:szCs w:val="20"/>
                  </w:rPr>
                </w:rPrChange>
              </w:rPr>
            </w:pPr>
            <w:r w:rsidRPr="00124D94">
              <w:rPr>
                <w:rFonts w:ascii="Arial" w:eastAsia="Arial" w:hAnsi="Arial" w:cs="Arial"/>
                <w:color w:val="000000"/>
                <w:sz w:val="18"/>
                <w:szCs w:val="18"/>
                <w:rPrChange w:id="501" w:author="Joseph Sempa" w:date="2024-07-12T13:30:00Z" w16du:dateUtc="2024-07-12T11:30:00Z">
                  <w:rPr>
                    <w:rFonts w:ascii="Arial" w:eastAsia="Arial" w:hAnsi="Arial" w:cs="Arial"/>
                    <w:color w:val="000000"/>
                    <w:sz w:val="20"/>
                    <w:szCs w:val="20"/>
                  </w:rPr>
                </w:rPrChange>
              </w:rPr>
              <w:t>32.5 (13.3, 61.8)</w:t>
            </w:r>
          </w:p>
        </w:tc>
        <w:tc>
          <w:tcPr>
            <w:tcW w:w="1904" w:type="dxa"/>
          </w:tcPr>
          <w:p w14:paraId="1774DDE9"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502" w:author="Joseph Sempa" w:date="2024-07-12T13:30:00Z" w16du:dateUtc="2024-07-12T11:30:00Z">
                  <w:rPr>
                    <w:sz w:val="20"/>
                    <w:szCs w:val="20"/>
                  </w:rPr>
                </w:rPrChange>
              </w:rPr>
            </w:pPr>
            <w:r w:rsidRPr="00124D94">
              <w:rPr>
                <w:rFonts w:ascii="Arial" w:eastAsia="Arial" w:hAnsi="Arial" w:cs="Arial"/>
                <w:color w:val="000000"/>
                <w:sz w:val="18"/>
                <w:szCs w:val="18"/>
                <w:rPrChange w:id="503" w:author="Joseph Sempa" w:date="2024-07-12T13:30:00Z" w16du:dateUtc="2024-07-12T11:30:00Z">
                  <w:rPr>
                    <w:rFonts w:ascii="Arial" w:eastAsia="Arial" w:hAnsi="Arial" w:cs="Arial"/>
                    <w:color w:val="000000"/>
                    <w:sz w:val="20"/>
                    <w:szCs w:val="20"/>
                  </w:rPr>
                </w:rPrChange>
              </w:rPr>
              <w:t>34.0 (16.0, 61.5)</w:t>
            </w:r>
          </w:p>
        </w:tc>
        <w:tc>
          <w:tcPr>
            <w:tcW w:w="1347" w:type="dxa"/>
          </w:tcPr>
          <w:p w14:paraId="7971E37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504" w:author="Joseph Sempa" w:date="2024-07-12T13:30:00Z" w16du:dateUtc="2024-07-12T11:30:00Z">
                  <w:rPr>
                    <w:sz w:val="20"/>
                    <w:szCs w:val="20"/>
                  </w:rPr>
                </w:rPrChange>
              </w:rPr>
            </w:pPr>
            <w:r w:rsidRPr="00124D94">
              <w:rPr>
                <w:rFonts w:ascii="Arial" w:eastAsia="Arial" w:hAnsi="Arial" w:cs="Arial"/>
                <w:color w:val="000000"/>
                <w:sz w:val="18"/>
                <w:szCs w:val="18"/>
                <w:rPrChange w:id="505" w:author="Joseph Sempa" w:date="2024-07-12T13:30:00Z" w16du:dateUtc="2024-07-12T11:30:00Z">
                  <w:rPr>
                    <w:rFonts w:ascii="Arial" w:eastAsia="Arial" w:hAnsi="Arial" w:cs="Arial"/>
                    <w:color w:val="000000"/>
                    <w:sz w:val="20"/>
                    <w:szCs w:val="20"/>
                  </w:rPr>
                </w:rPrChange>
              </w:rPr>
              <w:t>0.8</w:t>
            </w:r>
          </w:p>
        </w:tc>
      </w:tr>
      <w:tr w:rsidR="007C7DE3" w:rsidRPr="00124D94" w14:paraId="527EF113" w14:textId="77777777" w:rsidTr="007C7DE3">
        <w:tc>
          <w:tcPr>
            <w:tcW w:w="4155" w:type="dxa"/>
          </w:tcPr>
          <w:p w14:paraId="378BA2A6" w14:textId="67596261"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506" w:author="Joseph Sempa" w:date="2024-07-12T13:30:00Z" w16du:dateUtc="2024-07-12T11:30:00Z">
                  <w:rPr>
                    <w:bCs/>
                    <w:sz w:val="20"/>
                    <w:szCs w:val="20"/>
                  </w:rPr>
                </w:rPrChange>
              </w:rPr>
            </w:pPr>
            <w:r w:rsidRPr="00124D94">
              <w:rPr>
                <w:rFonts w:ascii="Arial" w:eastAsia="Arial" w:hAnsi="Arial" w:cs="Arial"/>
                <w:bCs/>
                <w:color w:val="000000"/>
                <w:sz w:val="18"/>
                <w:szCs w:val="18"/>
                <w:rPrChange w:id="507" w:author="Joseph Sempa" w:date="2024-07-12T13:30:00Z" w16du:dateUtc="2024-07-12T11:30:00Z">
                  <w:rPr>
                    <w:rFonts w:ascii="Arial" w:eastAsia="Arial" w:hAnsi="Arial" w:cs="Arial"/>
                    <w:bCs/>
                    <w:color w:val="000000"/>
                    <w:sz w:val="20"/>
                    <w:szCs w:val="20"/>
                  </w:rPr>
                </w:rPrChange>
              </w:rPr>
              <w:t xml:space="preserve">White </w:t>
            </w:r>
            <w:proofErr w:type="gramStart"/>
            <w:r w:rsidRPr="00124D94">
              <w:rPr>
                <w:rFonts w:ascii="Arial" w:eastAsia="Arial" w:hAnsi="Arial" w:cs="Arial"/>
                <w:bCs/>
                <w:color w:val="000000"/>
                <w:sz w:val="18"/>
                <w:szCs w:val="18"/>
                <w:rPrChange w:id="508" w:author="Joseph Sempa" w:date="2024-07-12T13:30:00Z" w16du:dateUtc="2024-07-12T11:30:00Z">
                  <w:rPr>
                    <w:rFonts w:ascii="Arial" w:eastAsia="Arial" w:hAnsi="Arial" w:cs="Arial"/>
                    <w:bCs/>
                    <w:color w:val="000000"/>
                    <w:sz w:val="20"/>
                    <w:szCs w:val="20"/>
                  </w:rPr>
                </w:rPrChange>
              </w:rPr>
              <w:t>cell</w:t>
            </w:r>
            <w:proofErr w:type="gramEnd"/>
            <w:r w:rsidRPr="00124D94">
              <w:rPr>
                <w:rFonts w:ascii="Arial" w:eastAsia="Arial" w:hAnsi="Arial" w:cs="Arial"/>
                <w:bCs/>
                <w:color w:val="000000"/>
                <w:sz w:val="18"/>
                <w:szCs w:val="18"/>
                <w:rPrChange w:id="509" w:author="Joseph Sempa" w:date="2024-07-12T13:30:00Z" w16du:dateUtc="2024-07-12T11:30:00Z">
                  <w:rPr>
                    <w:rFonts w:ascii="Arial" w:eastAsia="Arial" w:hAnsi="Arial" w:cs="Arial"/>
                    <w:bCs/>
                    <w:color w:val="000000"/>
                    <w:sz w:val="20"/>
                    <w:szCs w:val="20"/>
                  </w:rPr>
                </w:rPrChange>
              </w:rPr>
              <w:t xml:space="preserve"> count x10</w:t>
            </w:r>
            <w:r w:rsidRPr="00124D94">
              <w:rPr>
                <w:rFonts w:ascii="Arial" w:eastAsia="Arial" w:hAnsi="Arial" w:cs="Arial"/>
                <w:bCs/>
                <w:color w:val="000000"/>
                <w:sz w:val="18"/>
                <w:szCs w:val="18"/>
                <w:vertAlign w:val="superscript"/>
                <w:rPrChange w:id="510" w:author="Joseph Sempa" w:date="2024-07-12T13:30:00Z" w16du:dateUtc="2024-07-12T11:30:00Z">
                  <w:rPr>
                    <w:rFonts w:ascii="Arial" w:eastAsia="Arial" w:hAnsi="Arial" w:cs="Arial"/>
                    <w:bCs/>
                    <w:color w:val="000000"/>
                    <w:sz w:val="20"/>
                    <w:szCs w:val="20"/>
                    <w:vertAlign w:val="superscript"/>
                  </w:rPr>
                </w:rPrChange>
              </w:rPr>
              <w:t>9</w:t>
            </w:r>
          </w:p>
        </w:tc>
        <w:tc>
          <w:tcPr>
            <w:tcW w:w="1954" w:type="dxa"/>
          </w:tcPr>
          <w:p w14:paraId="02EB7D25"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11" w:author="Joseph Sempa" w:date="2024-07-12T13:30:00Z" w16du:dateUtc="2024-07-12T11:30:00Z">
                  <w:rPr>
                    <w:bCs/>
                    <w:sz w:val="20"/>
                    <w:szCs w:val="20"/>
                  </w:rPr>
                </w:rPrChange>
              </w:rPr>
            </w:pPr>
            <w:r w:rsidRPr="00124D94">
              <w:rPr>
                <w:rFonts w:ascii="Arial" w:eastAsia="Arial" w:hAnsi="Arial" w:cs="Arial"/>
                <w:bCs/>
                <w:color w:val="000000"/>
                <w:sz w:val="18"/>
                <w:szCs w:val="18"/>
                <w:rPrChange w:id="512" w:author="Joseph Sempa" w:date="2024-07-12T13:30:00Z" w16du:dateUtc="2024-07-12T11:30:00Z">
                  <w:rPr>
                    <w:rFonts w:ascii="Arial" w:eastAsia="Arial" w:hAnsi="Arial" w:cs="Arial"/>
                    <w:bCs/>
                    <w:color w:val="000000"/>
                    <w:sz w:val="20"/>
                    <w:szCs w:val="20"/>
                  </w:rPr>
                </w:rPrChange>
              </w:rPr>
              <w:t>5.2 (3.4, 7.6)</w:t>
            </w:r>
          </w:p>
        </w:tc>
        <w:tc>
          <w:tcPr>
            <w:tcW w:w="1904" w:type="dxa"/>
          </w:tcPr>
          <w:p w14:paraId="1F2CA8D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13" w:author="Joseph Sempa" w:date="2024-07-12T13:30:00Z" w16du:dateUtc="2024-07-12T11:30:00Z">
                  <w:rPr>
                    <w:bCs/>
                    <w:sz w:val="20"/>
                    <w:szCs w:val="20"/>
                  </w:rPr>
                </w:rPrChange>
              </w:rPr>
            </w:pPr>
            <w:r w:rsidRPr="00124D94">
              <w:rPr>
                <w:rFonts w:ascii="Arial" w:eastAsia="Arial" w:hAnsi="Arial" w:cs="Arial"/>
                <w:bCs/>
                <w:color w:val="000000"/>
                <w:sz w:val="18"/>
                <w:szCs w:val="18"/>
                <w:rPrChange w:id="514" w:author="Joseph Sempa" w:date="2024-07-12T13:30:00Z" w16du:dateUtc="2024-07-12T11:30:00Z">
                  <w:rPr>
                    <w:rFonts w:ascii="Arial" w:eastAsia="Arial" w:hAnsi="Arial" w:cs="Arial"/>
                    <w:bCs/>
                    <w:color w:val="000000"/>
                    <w:sz w:val="20"/>
                    <w:szCs w:val="20"/>
                  </w:rPr>
                </w:rPrChange>
              </w:rPr>
              <w:t>5.8 (4.0, 8.9)</w:t>
            </w:r>
          </w:p>
        </w:tc>
        <w:tc>
          <w:tcPr>
            <w:tcW w:w="1347" w:type="dxa"/>
          </w:tcPr>
          <w:p w14:paraId="0F55327F"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15" w:author="Joseph Sempa" w:date="2024-07-12T13:30:00Z" w16du:dateUtc="2024-07-12T11:30:00Z">
                  <w:rPr>
                    <w:bCs/>
                    <w:sz w:val="20"/>
                    <w:szCs w:val="20"/>
                  </w:rPr>
                </w:rPrChange>
              </w:rPr>
            </w:pPr>
            <w:r w:rsidRPr="00124D94">
              <w:rPr>
                <w:rFonts w:ascii="Arial" w:eastAsia="Arial" w:hAnsi="Arial" w:cs="Arial"/>
                <w:bCs/>
                <w:color w:val="000000"/>
                <w:sz w:val="18"/>
                <w:szCs w:val="18"/>
                <w:rPrChange w:id="516" w:author="Joseph Sempa" w:date="2024-07-12T13:30:00Z" w16du:dateUtc="2024-07-12T11:30:00Z">
                  <w:rPr>
                    <w:rFonts w:ascii="Arial" w:eastAsia="Arial" w:hAnsi="Arial" w:cs="Arial"/>
                    <w:bCs/>
                    <w:color w:val="000000"/>
                    <w:sz w:val="20"/>
                    <w:szCs w:val="20"/>
                  </w:rPr>
                </w:rPrChange>
              </w:rPr>
              <w:t>0.076</w:t>
            </w:r>
          </w:p>
        </w:tc>
      </w:tr>
      <w:tr w:rsidR="007C7DE3" w:rsidRPr="00124D94" w14:paraId="7CD6A3D1"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6AF355EB" w14:textId="6B201653"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517" w:author="Joseph Sempa" w:date="2024-07-12T13:30:00Z" w16du:dateUtc="2024-07-12T11:30:00Z">
                  <w:rPr>
                    <w:bCs/>
                    <w:sz w:val="20"/>
                    <w:szCs w:val="20"/>
                  </w:rPr>
                </w:rPrChange>
              </w:rPr>
            </w:pPr>
            <w:r w:rsidRPr="00124D94">
              <w:rPr>
                <w:rFonts w:ascii="Arial" w:eastAsia="Arial" w:hAnsi="Arial" w:cs="Arial"/>
                <w:bCs/>
                <w:color w:val="000000"/>
                <w:sz w:val="18"/>
                <w:szCs w:val="18"/>
                <w:rPrChange w:id="518" w:author="Joseph Sempa" w:date="2024-07-12T13:30:00Z" w16du:dateUtc="2024-07-12T11:30:00Z">
                  <w:rPr>
                    <w:rFonts w:ascii="Arial" w:eastAsia="Arial" w:hAnsi="Arial" w:cs="Arial"/>
                    <w:bCs/>
                    <w:color w:val="000000"/>
                    <w:sz w:val="20"/>
                    <w:szCs w:val="20"/>
                  </w:rPr>
                </w:rPrChange>
              </w:rPr>
              <w:t>Lymphocyte count x10</w:t>
            </w:r>
            <w:r w:rsidRPr="00124D94">
              <w:rPr>
                <w:rFonts w:ascii="Arial" w:eastAsia="Arial" w:hAnsi="Arial" w:cs="Arial"/>
                <w:bCs/>
                <w:color w:val="000000"/>
                <w:sz w:val="18"/>
                <w:szCs w:val="18"/>
                <w:vertAlign w:val="superscript"/>
                <w:rPrChange w:id="519" w:author="Joseph Sempa" w:date="2024-07-12T13:30:00Z" w16du:dateUtc="2024-07-12T11:30:00Z">
                  <w:rPr>
                    <w:rFonts w:ascii="Arial" w:eastAsia="Arial" w:hAnsi="Arial" w:cs="Arial"/>
                    <w:bCs/>
                    <w:color w:val="000000"/>
                    <w:sz w:val="20"/>
                    <w:szCs w:val="20"/>
                    <w:vertAlign w:val="superscript"/>
                  </w:rPr>
                </w:rPrChange>
              </w:rPr>
              <w:t>9</w:t>
            </w:r>
          </w:p>
        </w:tc>
        <w:tc>
          <w:tcPr>
            <w:tcW w:w="1954" w:type="dxa"/>
          </w:tcPr>
          <w:p w14:paraId="1434076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20" w:author="Joseph Sempa" w:date="2024-07-12T13:30:00Z" w16du:dateUtc="2024-07-12T11:30:00Z">
                  <w:rPr>
                    <w:bCs/>
                    <w:sz w:val="20"/>
                    <w:szCs w:val="20"/>
                  </w:rPr>
                </w:rPrChange>
              </w:rPr>
            </w:pPr>
            <w:r w:rsidRPr="00124D94">
              <w:rPr>
                <w:rFonts w:ascii="Arial" w:eastAsia="Arial" w:hAnsi="Arial" w:cs="Arial"/>
                <w:bCs/>
                <w:color w:val="000000"/>
                <w:sz w:val="18"/>
                <w:szCs w:val="18"/>
                <w:rPrChange w:id="521" w:author="Joseph Sempa" w:date="2024-07-12T13:30:00Z" w16du:dateUtc="2024-07-12T11:30:00Z">
                  <w:rPr>
                    <w:rFonts w:ascii="Arial" w:eastAsia="Arial" w:hAnsi="Arial" w:cs="Arial"/>
                    <w:bCs/>
                    <w:color w:val="000000"/>
                    <w:sz w:val="20"/>
                    <w:szCs w:val="20"/>
                  </w:rPr>
                </w:rPrChange>
              </w:rPr>
              <w:t>0.9 (0.4, 3.9)</w:t>
            </w:r>
          </w:p>
        </w:tc>
        <w:tc>
          <w:tcPr>
            <w:tcW w:w="1904" w:type="dxa"/>
          </w:tcPr>
          <w:p w14:paraId="2B0D4ED7"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22" w:author="Joseph Sempa" w:date="2024-07-12T13:30:00Z" w16du:dateUtc="2024-07-12T11:30:00Z">
                  <w:rPr>
                    <w:bCs/>
                    <w:sz w:val="20"/>
                    <w:szCs w:val="20"/>
                  </w:rPr>
                </w:rPrChange>
              </w:rPr>
            </w:pPr>
            <w:r w:rsidRPr="00124D94">
              <w:rPr>
                <w:rFonts w:ascii="Arial" w:eastAsia="Arial" w:hAnsi="Arial" w:cs="Arial"/>
                <w:bCs/>
                <w:color w:val="000000"/>
                <w:sz w:val="18"/>
                <w:szCs w:val="18"/>
                <w:rPrChange w:id="523" w:author="Joseph Sempa" w:date="2024-07-12T13:30:00Z" w16du:dateUtc="2024-07-12T11:30:00Z">
                  <w:rPr>
                    <w:rFonts w:ascii="Arial" w:eastAsia="Arial" w:hAnsi="Arial" w:cs="Arial"/>
                    <w:bCs/>
                    <w:color w:val="000000"/>
                    <w:sz w:val="20"/>
                    <w:szCs w:val="20"/>
                  </w:rPr>
                </w:rPrChange>
              </w:rPr>
              <w:t>0.7 (0.4, 1.3)</w:t>
            </w:r>
          </w:p>
        </w:tc>
        <w:tc>
          <w:tcPr>
            <w:tcW w:w="1347" w:type="dxa"/>
          </w:tcPr>
          <w:p w14:paraId="3896661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24" w:author="Joseph Sempa" w:date="2024-07-12T13:30:00Z" w16du:dateUtc="2024-07-12T11:30:00Z">
                  <w:rPr>
                    <w:bCs/>
                    <w:sz w:val="20"/>
                    <w:szCs w:val="20"/>
                  </w:rPr>
                </w:rPrChange>
              </w:rPr>
            </w:pPr>
            <w:r w:rsidRPr="00124D94">
              <w:rPr>
                <w:rFonts w:ascii="Arial" w:eastAsia="Arial" w:hAnsi="Arial" w:cs="Arial"/>
                <w:bCs/>
                <w:color w:val="000000"/>
                <w:sz w:val="18"/>
                <w:szCs w:val="18"/>
                <w:rPrChange w:id="525" w:author="Joseph Sempa" w:date="2024-07-12T13:30:00Z" w16du:dateUtc="2024-07-12T11:30:00Z">
                  <w:rPr>
                    <w:rFonts w:ascii="Arial" w:eastAsia="Arial" w:hAnsi="Arial" w:cs="Arial"/>
                    <w:bCs/>
                    <w:color w:val="000000"/>
                    <w:sz w:val="20"/>
                    <w:szCs w:val="20"/>
                  </w:rPr>
                </w:rPrChange>
              </w:rPr>
              <w:t>0.2</w:t>
            </w:r>
          </w:p>
        </w:tc>
      </w:tr>
      <w:tr w:rsidR="007C7DE3" w:rsidRPr="00124D94" w14:paraId="3AAB0B05" w14:textId="77777777" w:rsidTr="007C7DE3">
        <w:tc>
          <w:tcPr>
            <w:tcW w:w="4155" w:type="dxa"/>
          </w:tcPr>
          <w:p w14:paraId="51577C9D"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bCs/>
                <w:sz w:val="18"/>
                <w:szCs w:val="18"/>
                <w:rPrChange w:id="526" w:author="Joseph Sempa" w:date="2024-07-12T13:30:00Z" w16du:dateUtc="2024-07-12T11:30:00Z">
                  <w:rPr>
                    <w:bCs/>
                    <w:sz w:val="20"/>
                    <w:szCs w:val="20"/>
                  </w:rPr>
                </w:rPrChange>
              </w:rPr>
            </w:pPr>
            <w:r w:rsidRPr="00124D94">
              <w:rPr>
                <w:rFonts w:ascii="Arial" w:eastAsia="Arial" w:hAnsi="Arial" w:cs="Arial"/>
                <w:bCs/>
                <w:color w:val="000000"/>
                <w:sz w:val="18"/>
                <w:szCs w:val="18"/>
                <w:rPrChange w:id="527" w:author="Joseph Sempa" w:date="2024-07-12T13:30:00Z" w16du:dateUtc="2024-07-12T11:30:00Z">
                  <w:rPr>
                    <w:rFonts w:ascii="Arial" w:eastAsia="Arial" w:hAnsi="Arial" w:cs="Arial"/>
                    <w:bCs/>
                    <w:color w:val="000000"/>
                    <w:sz w:val="20"/>
                    <w:szCs w:val="20"/>
                  </w:rPr>
                </w:rPrChange>
              </w:rPr>
              <w:lastRenderedPageBreak/>
              <w:t>Neutrophils</w:t>
            </w:r>
          </w:p>
        </w:tc>
        <w:tc>
          <w:tcPr>
            <w:tcW w:w="1954" w:type="dxa"/>
          </w:tcPr>
          <w:p w14:paraId="24547E4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28" w:author="Joseph Sempa" w:date="2024-07-12T13:30:00Z" w16du:dateUtc="2024-07-12T11:30:00Z">
                  <w:rPr>
                    <w:bCs/>
                    <w:sz w:val="20"/>
                    <w:szCs w:val="20"/>
                  </w:rPr>
                </w:rPrChange>
              </w:rPr>
            </w:pPr>
            <w:r w:rsidRPr="00124D94">
              <w:rPr>
                <w:rFonts w:ascii="Arial" w:eastAsia="Arial" w:hAnsi="Arial" w:cs="Arial"/>
                <w:bCs/>
                <w:color w:val="000000"/>
                <w:sz w:val="18"/>
                <w:szCs w:val="18"/>
                <w:rPrChange w:id="529" w:author="Joseph Sempa" w:date="2024-07-12T13:30:00Z" w16du:dateUtc="2024-07-12T11:30:00Z">
                  <w:rPr>
                    <w:rFonts w:ascii="Arial" w:eastAsia="Arial" w:hAnsi="Arial" w:cs="Arial"/>
                    <w:bCs/>
                    <w:color w:val="000000"/>
                    <w:sz w:val="20"/>
                    <w:szCs w:val="20"/>
                  </w:rPr>
                </w:rPrChange>
              </w:rPr>
              <w:t>3.7 (1.5, 8.3)</w:t>
            </w:r>
          </w:p>
        </w:tc>
        <w:tc>
          <w:tcPr>
            <w:tcW w:w="1904" w:type="dxa"/>
          </w:tcPr>
          <w:p w14:paraId="587C810B"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30" w:author="Joseph Sempa" w:date="2024-07-12T13:30:00Z" w16du:dateUtc="2024-07-12T11:30:00Z">
                  <w:rPr>
                    <w:bCs/>
                    <w:sz w:val="20"/>
                    <w:szCs w:val="20"/>
                  </w:rPr>
                </w:rPrChange>
              </w:rPr>
            </w:pPr>
            <w:r w:rsidRPr="00124D94">
              <w:rPr>
                <w:rFonts w:ascii="Arial" w:eastAsia="Arial" w:hAnsi="Arial" w:cs="Arial"/>
                <w:bCs/>
                <w:color w:val="000000"/>
                <w:sz w:val="18"/>
                <w:szCs w:val="18"/>
                <w:rPrChange w:id="531" w:author="Joseph Sempa" w:date="2024-07-12T13:30:00Z" w16du:dateUtc="2024-07-12T11:30:00Z">
                  <w:rPr>
                    <w:rFonts w:ascii="Arial" w:eastAsia="Arial" w:hAnsi="Arial" w:cs="Arial"/>
                    <w:bCs/>
                    <w:color w:val="000000"/>
                    <w:sz w:val="20"/>
                    <w:szCs w:val="20"/>
                  </w:rPr>
                </w:rPrChange>
              </w:rPr>
              <w:t>3.3 (1.7, 7.4)</w:t>
            </w:r>
          </w:p>
        </w:tc>
        <w:tc>
          <w:tcPr>
            <w:tcW w:w="1347" w:type="dxa"/>
          </w:tcPr>
          <w:p w14:paraId="3B6F5F62"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bCs/>
                <w:sz w:val="18"/>
                <w:szCs w:val="18"/>
                <w:rPrChange w:id="532" w:author="Joseph Sempa" w:date="2024-07-12T13:30:00Z" w16du:dateUtc="2024-07-12T11:30:00Z">
                  <w:rPr>
                    <w:bCs/>
                    <w:sz w:val="20"/>
                    <w:szCs w:val="20"/>
                  </w:rPr>
                </w:rPrChange>
              </w:rPr>
            </w:pPr>
            <w:r w:rsidRPr="00124D94">
              <w:rPr>
                <w:rFonts w:ascii="Arial" w:eastAsia="Arial" w:hAnsi="Arial" w:cs="Arial"/>
                <w:bCs/>
                <w:color w:val="000000"/>
                <w:sz w:val="18"/>
                <w:szCs w:val="18"/>
                <w:rPrChange w:id="533" w:author="Joseph Sempa" w:date="2024-07-12T13:30:00Z" w16du:dateUtc="2024-07-12T11:30:00Z">
                  <w:rPr>
                    <w:rFonts w:ascii="Arial" w:eastAsia="Arial" w:hAnsi="Arial" w:cs="Arial"/>
                    <w:bCs/>
                    <w:color w:val="000000"/>
                    <w:sz w:val="20"/>
                    <w:szCs w:val="20"/>
                  </w:rPr>
                </w:rPrChange>
              </w:rPr>
              <w:t>0.8</w:t>
            </w:r>
          </w:p>
        </w:tc>
      </w:tr>
      <w:tr w:rsidR="007C7DE3" w:rsidRPr="00124D94" w14:paraId="11135E58" w14:textId="77777777" w:rsidTr="007C7DE3">
        <w:trPr>
          <w:cnfStyle w:val="000000100000" w:firstRow="0" w:lastRow="0" w:firstColumn="0" w:lastColumn="0" w:oddVBand="0" w:evenVBand="0" w:oddHBand="1" w:evenHBand="0" w:firstRowFirstColumn="0" w:firstRowLastColumn="0" w:lastRowFirstColumn="0" w:lastRowLastColumn="0"/>
        </w:trPr>
        <w:tc>
          <w:tcPr>
            <w:tcW w:w="4155" w:type="dxa"/>
          </w:tcPr>
          <w:p w14:paraId="4ED27F2E"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Change w:id="534" w:author="Joseph Sempa" w:date="2024-07-12T13:30:00Z" w16du:dateUtc="2024-07-12T11:30:00Z">
                  <w:rPr>
                    <w:sz w:val="20"/>
                    <w:szCs w:val="20"/>
                  </w:rPr>
                </w:rPrChange>
              </w:rPr>
            </w:pPr>
            <w:r w:rsidRPr="00124D94">
              <w:rPr>
                <w:rFonts w:ascii="Arial" w:eastAsia="Arial" w:hAnsi="Arial" w:cs="Arial"/>
                <w:b/>
                <w:color w:val="000000"/>
                <w:sz w:val="18"/>
                <w:szCs w:val="18"/>
                <w:rPrChange w:id="535" w:author="Joseph Sempa" w:date="2024-07-12T13:30:00Z" w16du:dateUtc="2024-07-12T11:30:00Z">
                  <w:rPr>
                    <w:rFonts w:ascii="Arial" w:eastAsia="Arial" w:hAnsi="Arial" w:cs="Arial"/>
                    <w:b/>
                    <w:color w:val="000000"/>
                    <w:sz w:val="20"/>
                    <w:szCs w:val="20"/>
                  </w:rPr>
                </w:rPrChange>
              </w:rPr>
              <w:t>Kidney medication</w:t>
            </w:r>
          </w:p>
        </w:tc>
        <w:tc>
          <w:tcPr>
            <w:tcW w:w="1954" w:type="dxa"/>
          </w:tcPr>
          <w:p w14:paraId="7C65E2AC"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536" w:author="Joseph Sempa" w:date="2024-07-12T13:30:00Z" w16du:dateUtc="2024-07-12T11:30:00Z">
                  <w:rPr>
                    <w:sz w:val="20"/>
                    <w:szCs w:val="20"/>
                  </w:rPr>
                </w:rPrChange>
              </w:rPr>
            </w:pPr>
            <w:r w:rsidRPr="00124D94">
              <w:rPr>
                <w:rFonts w:ascii="Arial" w:eastAsia="Arial" w:hAnsi="Arial" w:cs="Arial"/>
                <w:color w:val="000000"/>
                <w:sz w:val="18"/>
                <w:szCs w:val="18"/>
                <w:rPrChange w:id="537" w:author="Joseph Sempa" w:date="2024-07-12T13:30:00Z" w16du:dateUtc="2024-07-12T11:30:00Z">
                  <w:rPr>
                    <w:rFonts w:ascii="Arial" w:eastAsia="Arial" w:hAnsi="Arial" w:cs="Arial"/>
                    <w:color w:val="000000"/>
                    <w:sz w:val="20"/>
                    <w:szCs w:val="20"/>
                  </w:rPr>
                </w:rPrChange>
              </w:rPr>
              <w:t>30 (8.8%)</w:t>
            </w:r>
          </w:p>
        </w:tc>
        <w:tc>
          <w:tcPr>
            <w:tcW w:w="1904" w:type="dxa"/>
          </w:tcPr>
          <w:p w14:paraId="6BB5CDF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538" w:author="Joseph Sempa" w:date="2024-07-12T13:30:00Z" w16du:dateUtc="2024-07-12T11:30:00Z">
                  <w:rPr>
                    <w:sz w:val="20"/>
                    <w:szCs w:val="20"/>
                  </w:rPr>
                </w:rPrChange>
              </w:rPr>
            </w:pPr>
            <w:r w:rsidRPr="00124D94">
              <w:rPr>
                <w:rFonts w:ascii="Arial" w:eastAsia="Arial" w:hAnsi="Arial" w:cs="Arial"/>
                <w:color w:val="000000"/>
                <w:sz w:val="18"/>
                <w:szCs w:val="18"/>
                <w:rPrChange w:id="539" w:author="Joseph Sempa" w:date="2024-07-12T13:30:00Z" w16du:dateUtc="2024-07-12T11:30:00Z">
                  <w:rPr>
                    <w:rFonts w:ascii="Arial" w:eastAsia="Arial" w:hAnsi="Arial" w:cs="Arial"/>
                    <w:color w:val="000000"/>
                    <w:sz w:val="20"/>
                    <w:szCs w:val="20"/>
                  </w:rPr>
                </w:rPrChange>
              </w:rPr>
              <w:t>22 (10.6%)</w:t>
            </w:r>
          </w:p>
        </w:tc>
        <w:tc>
          <w:tcPr>
            <w:tcW w:w="1347" w:type="dxa"/>
          </w:tcPr>
          <w:p w14:paraId="38AAF204" w14:textId="77777777" w:rsidR="007C7DE3" w:rsidRPr="00124D94" w:rsidRDefault="007C7DE3" w:rsidP="007C7DE3">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Change w:id="540" w:author="Joseph Sempa" w:date="2024-07-12T13:30:00Z" w16du:dateUtc="2024-07-12T11:30:00Z">
                  <w:rPr>
                    <w:sz w:val="20"/>
                    <w:szCs w:val="20"/>
                  </w:rPr>
                </w:rPrChange>
              </w:rPr>
            </w:pPr>
            <w:r w:rsidRPr="00124D94">
              <w:rPr>
                <w:rFonts w:ascii="Arial" w:eastAsia="Arial" w:hAnsi="Arial" w:cs="Arial"/>
                <w:color w:val="000000"/>
                <w:sz w:val="18"/>
                <w:szCs w:val="18"/>
                <w:rPrChange w:id="541" w:author="Joseph Sempa" w:date="2024-07-12T13:30:00Z" w16du:dateUtc="2024-07-12T11:30:00Z">
                  <w:rPr>
                    <w:rFonts w:ascii="Arial" w:eastAsia="Arial" w:hAnsi="Arial" w:cs="Arial"/>
                    <w:color w:val="000000"/>
                    <w:sz w:val="20"/>
                    <w:szCs w:val="20"/>
                  </w:rPr>
                </w:rPrChange>
              </w:rPr>
              <w:t>0.5</w:t>
            </w:r>
          </w:p>
        </w:tc>
      </w:tr>
    </w:tbl>
    <w:p w14:paraId="63355179" w14:textId="64DEDCC6" w:rsidR="00842D22" w:rsidRPr="007C7DE3" w:rsidRDefault="004241DB" w:rsidP="00842D22">
      <w:pPr>
        <w:pStyle w:val="BodyText"/>
        <w:contextualSpacing/>
        <w:jc w:val="both"/>
        <w:rPr>
          <w:iCs/>
          <w:sz w:val="16"/>
          <w:szCs w:val="16"/>
          <w:rPrChange w:id="542" w:author="Joseph Sempa" w:date="2024-07-12T15:53:00Z" w16du:dateUtc="2024-07-12T13:53:00Z">
            <w:rPr>
              <w:rFonts w:ascii="Arial" w:eastAsia="Arial" w:hAnsi="Arial" w:cs="Arial"/>
              <w:b/>
              <w:bCs/>
              <w:color w:val="000000"/>
              <w:sz w:val="20"/>
              <w:szCs w:val="20"/>
            </w:rPr>
          </w:rPrChange>
        </w:rPr>
      </w:pPr>
      <w:r w:rsidRPr="007C7DE3">
        <w:rPr>
          <w:iCs/>
          <w:sz w:val="16"/>
          <w:szCs w:val="16"/>
          <w:vertAlign w:val="superscript"/>
          <w:rPrChange w:id="543" w:author="Joseph Sempa" w:date="2024-07-12T15:53:00Z" w16du:dateUtc="2024-07-12T13:53:00Z">
            <w:rPr>
              <w:rFonts w:ascii="Arial" w:eastAsia="Arial" w:hAnsi="Arial" w:cs="Arial"/>
              <w:color w:val="000000"/>
              <w:sz w:val="20"/>
              <w:szCs w:val="20"/>
              <w:vertAlign w:val="superscript"/>
            </w:rPr>
          </w:rPrChange>
        </w:rPr>
        <w:t>1</w:t>
      </w:r>
      <w:r w:rsidRPr="007C7DE3">
        <w:rPr>
          <w:iCs/>
          <w:sz w:val="16"/>
          <w:szCs w:val="16"/>
          <w:rPrChange w:id="544" w:author="Joseph Sempa" w:date="2024-07-12T15:53:00Z" w16du:dateUtc="2024-07-12T13:53:00Z">
            <w:rPr>
              <w:rFonts w:ascii="Arial" w:eastAsia="Arial" w:hAnsi="Arial" w:cs="Arial"/>
              <w:color w:val="000000"/>
              <w:sz w:val="20"/>
              <w:szCs w:val="20"/>
            </w:rPr>
          </w:rPrChange>
        </w:rPr>
        <w:t>Median (</w:t>
      </w:r>
      <w:proofErr w:type="spellStart"/>
      <w:r w:rsidRPr="007C7DE3">
        <w:rPr>
          <w:iCs/>
          <w:sz w:val="16"/>
          <w:szCs w:val="16"/>
          <w:rPrChange w:id="545" w:author="Joseph Sempa" w:date="2024-07-12T15:53:00Z" w16du:dateUtc="2024-07-12T13:53:00Z">
            <w:rPr>
              <w:rFonts w:ascii="Arial" w:eastAsia="Arial" w:hAnsi="Arial" w:cs="Arial"/>
              <w:color w:val="000000"/>
              <w:sz w:val="20"/>
              <w:szCs w:val="20"/>
            </w:rPr>
          </w:rPrChange>
        </w:rPr>
        <w:t>IQR</w:t>
      </w:r>
      <w:proofErr w:type="spellEnd"/>
      <w:r w:rsidRPr="007C7DE3">
        <w:rPr>
          <w:iCs/>
          <w:sz w:val="16"/>
          <w:szCs w:val="16"/>
          <w:rPrChange w:id="546" w:author="Joseph Sempa" w:date="2024-07-12T15:53:00Z" w16du:dateUtc="2024-07-12T13:53:00Z">
            <w:rPr>
              <w:rFonts w:ascii="Arial" w:eastAsia="Arial" w:hAnsi="Arial" w:cs="Arial"/>
              <w:color w:val="000000"/>
              <w:sz w:val="20"/>
              <w:szCs w:val="20"/>
            </w:rPr>
          </w:rPrChange>
        </w:rPr>
        <w:t xml:space="preserve">); n (%); </w:t>
      </w:r>
      <w:r w:rsidRPr="007C7DE3">
        <w:rPr>
          <w:iCs/>
          <w:sz w:val="16"/>
          <w:szCs w:val="16"/>
          <w:vertAlign w:val="superscript"/>
          <w:rPrChange w:id="547" w:author="Joseph Sempa" w:date="2024-07-12T15:53:00Z" w16du:dateUtc="2024-07-12T13:53:00Z">
            <w:rPr>
              <w:rFonts w:ascii="Arial" w:eastAsia="Arial" w:hAnsi="Arial" w:cs="Arial"/>
              <w:color w:val="000000"/>
              <w:sz w:val="20"/>
              <w:szCs w:val="20"/>
              <w:vertAlign w:val="superscript"/>
            </w:rPr>
          </w:rPrChange>
        </w:rPr>
        <w:t>2</w:t>
      </w:r>
      <w:r w:rsidRPr="007C7DE3">
        <w:rPr>
          <w:iCs/>
          <w:sz w:val="16"/>
          <w:szCs w:val="16"/>
          <w:rPrChange w:id="548" w:author="Joseph Sempa" w:date="2024-07-12T15:53:00Z" w16du:dateUtc="2024-07-12T13:53:00Z">
            <w:rPr>
              <w:rFonts w:ascii="Arial" w:eastAsia="Arial" w:hAnsi="Arial" w:cs="Arial"/>
              <w:color w:val="000000"/>
              <w:sz w:val="20"/>
              <w:szCs w:val="20"/>
            </w:rPr>
          </w:rPrChange>
        </w:rPr>
        <w:t>Wilcoxon rank sum test; Pearson's Chi-squared test; Fisher's exact test.</w:t>
      </w:r>
      <w:r w:rsidR="00F171B2" w:rsidRPr="007C7DE3">
        <w:rPr>
          <w:iCs/>
          <w:sz w:val="16"/>
          <w:szCs w:val="16"/>
          <w:rPrChange w:id="549" w:author="Joseph Sempa" w:date="2024-07-12T15:53:00Z" w16du:dateUtc="2024-07-12T13:53:00Z">
            <w:rPr>
              <w:rFonts w:ascii="Arial" w:eastAsia="Arial" w:hAnsi="Arial" w:cs="Arial"/>
              <w:color w:val="000000"/>
              <w:sz w:val="20"/>
              <w:szCs w:val="20"/>
            </w:rPr>
          </w:rPrChange>
        </w:rPr>
        <w:t xml:space="preserve"> </w:t>
      </w:r>
      <w:del w:id="550" w:author="Joseph Sempa" w:date="2024-07-12T15:53:00Z" w16du:dateUtc="2024-07-12T13:53:00Z">
        <w:r w:rsidR="00F171B2" w:rsidRPr="007C7DE3" w:rsidDel="007C7DE3">
          <w:rPr>
            <w:iCs/>
            <w:sz w:val="16"/>
            <w:szCs w:val="16"/>
            <w:rPrChange w:id="551" w:author="Joseph Sempa" w:date="2024-07-12T15:53:00Z" w16du:dateUtc="2024-07-12T13:53:00Z">
              <w:rPr>
                <w:rFonts w:ascii="Arial" w:eastAsia="Arial" w:hAnsi="Arial" w:cs="Arial"/>
                <w:color w:val="000000"/>
                <w:sz w:val="20"/>
                <w:szCs w:val="20"/>
              </w:rPr>
            </w:rPrChange>
          </w:rPr>
          <w:delText>P-value</w:delText>
        </w:r>
        <w:r w:rsidR="00EE351A" w:rsidRPr="007C7DE3" w:rsidDel="007C7DE3">
          <w:rPr>
            <w:iCs/>
            <w:sz w:val="16"/>
            <w:szCs w:val="16"/>
            <w:rPrChange w:id="552" w:author="Joseph Sempa" w:date="2024-07-12T15:53:00Z" w16du:dateUtc="2024-07-12T13:53:00Z">
              <w:rPr>
                <w:rFonts w:ascii="Arial" w:eastAsia="Arial" w:hAnsi="Arial" w:cs="Arial"/>
                <w:color w:val="000000"/>
                <w:sz w:val="20"/>
                <w:szCs w:val="20"/>
              </w:rPr>
            </w:rPrChange>
          </w:rPr>
          <w:delText xml:space="preserve"> comparison</w:delText>
        </w:r>
        <w:r w:rsidR="00F171B2" w:rsidRPr="007C7DE3" w:rsidDel="007C7DE3">
          <w:rPr>
            <w:iCs/>
            <w:sz w:val="16"/>
            <w:szCs w:val="16"/>
            <w:rPrChange w:id="553" w:author="Joseph Sempa" w:date="2024-07-12T15:53:00Z" w16du:dateUtc="2024-07-12T13:53:00Z">
              <w:rPr>
                <w:rFonts w:ascii="Arial" w:eastAsia="Arial" w:hAnsi="Arial" w:cs="Arial"/>
                <w:color w:val="000000"/>
                <w:sz w:val="20"/>
                <w:szCs w:val="20"/>
              </w:rPr>
            </w:rPrChange>
          </w:rPr>
          <w:delText xml:space="preserve"> </w:delText>
        </w:r>
        <w:r w:rsidR="00EE351A" w:rsidRPr="007C7DE3" w:rsidDel="007C7DE3">
          <w:rPr>
            <w:iCs/>
            <w:sz w:val="16"/>
            <w:szCs w:val="16"/>
            <w:rPrChange w:id="554" w:author="Joseph Sempa" w:date="2024-07-12T15:53:00Z" w16du:dateUtc="2024-07-12T13:53:00Z">
              <w:rPr>
                <w:rFonts w:ascii="Arial" w:eastAsia="Arial" w:hAnsi="Arial" w:cs="Arial"/>
                <w:color w:val="000000"/>
                <w:sz w:val="20"/>
                <w:szCs w:val="20"/>
              </w:rPr>
            </w:rPrChange>
          </w:rPr>
          <w:delText>of patients</w:delText>
        </w:r>
        <w:r w:rsidR="00842D22" w:rsidRPr="007C7DE3" w:rsidDel="007C7DE3">
          <w:rPr>
            <w:iCs/>
            <w:sz w:val="16"/>
            <w:szCs w:val="16"/>
            <w:rPrChange w:id="555" w:author="Joseph Sempa" w:date="2024-07-12T15:53:00Z" w16du:dateUtc="2024-07-12T13:53:00Z">
              <w:rPr>
                <w:rFonts w:ascii="Arial" w:eastAsia="Arial" w:hAnsi="Arial" w:cs="Arial"/>
                <w:color w:val="000000"/>
                <w:sz w:val="20"/>
                <w:szCs w:val="20"/>
              </w:rPr>
            </w:rPrChange>
          </w:rPr>
          <w:delText xml:space="preserve"> antiretroviral therapy naïve, versus</w:delText>
        </w:r>
        <w:r w:rsidR="00933E88" w:rsidRPr="007C7DE3" w:rsidDel="007C7DE3">
          <w:rPr>
            <w:iCs/>
            <w:sz w:val="16"/>
            <w:szCs w:val="16"/>
            <w:rPrChange w:id="556" w:author="Joseph Sempa" w:date="2024-07-12T15:53:00Z" w16du:dateUtc="2024-07-12T13:53:00Z">
              <w:rPr>
                <w:rFonts w:ascii="Arial" w:eastAsia="Arial" w:hAnsi="Arial" w:cs="Arial"/>
                <w:color w:val="000000"/>
                <w:sz w:val="20"/>
                <w:szCs w:val="20"/>
              </w:rPr>
            </w:rPrChange>
          </w:rPr>
          <w:delText xml:space="preserve"> patients using highly active antiretroviral therapy.</w:delText>
        </w:r>
      </w:del>
    </w:p>
    <w:p w14:paraId="42F8A359" w14:textId="30A8DD1A" w:rsidR="004C6941" w:rsidRDefault="00860BE1" w:rsidP="00F83FA2">
      <w:pPr>
        <w:pStyle w:val="BodyText"/>
        <w:contextualSpacing/>
        <w:jc w:val="both"/>
        <w:rPr>
          <w:b/>
          <w:bCs/>
        </w:rPr>
      </w:pPr>
      <w:r>
        <w:rPr>
          <w:b/>
          <w:bCs/>
        </w:rPr>
        <w:t xml:space="preserve"> </w:t>
      </w:r>
    </w:p>
    <w:p w14:paraId="61EE4FBC" w14:textId="44AD2F33" w:rsidR="004C6941" w:rsidRPr="007741DF" w:rsidRDefault="004C6941" w:rsidP="004C6941">
      <w:pPr>
        <w:tabs>
          <w:tab w:val="left" w:pos="2994"/>
        </w:tabs>
        <w:rPr>
          <w:b/>
          <w:bCs/>
        </w:rPr>
      </w:pPr>
      <w:r w:rsidRPr="007741DF">
        <w:rPr>
          <w:b/>
          <w:bCs/>
        </w:rPr>
        <w:t>Comparison of patients with adrenal insufficiency and those without</w:t>
      </w:r>
    </w:p>
    <w:p w14:paraId="5F9B40E9" w14:textId="0A823464" w:rsidR="00823F0F" w:rsidRPr="00F83FA2" w:rsidRDefault="004C6941" w:rsidP="004C6941">
      <w:pPr>
        <w:pStyle w:val="TableCaption"/>
        <w:pBdr>
          <w:top w:val="none" w:sz="0" w:space="0" w:color="000000"/>
          <w:left w:val="none" w:sz="0" w:space="0" w:color="000000"/>
          <w:bottom w:val="none" w:sz="0" w:space="0" w:color="000000"/>
          <w:right w:val="none" w:sz="0" w:space="0" w:color="000000"/>
        </w:pBdr>
        <w:spacing w:before="60" w:after="60"/>
        <w:ind w:left="60" w:right="60"/>
        <w:jc w:val="both"/>
        <w:rPr>
          <w:rFonts w:ascii="Arial" w:hAnsi="Arial" w:cs="Arial"/>
          <w:i w:val="0"/>
          <w:iCs/>
          <w:sz w:val="22"/>
          <w:szCs w:val="22"/>
        </w:rPr>
      </w:pPr>
      <w:r w:rsidRPr="00F83FA2">
        <w:rPr>
          <w:rFonts w:ascii="Arial" w:hAnsi="Arial" w:cs="Arial"/>
          <w:i w:val="0"/>
          <w:iCs/>
          <w:sz w:val="22"/>
          <w:szCs w:val="22"/>
        </w:rPr>
        <w:t>When comparing patients</w:t>
      </w:r>
      <w:r w:rsidR="00912F61" w:rsidRPr="00F83FA2">
        <w:rPr>
          <w:rFonts w:ascii="Arial" w:hAnsi="Arial" w:cs="Arial"/>
          <w:i w:val="0"/>
          <w:iCs/>
          <w:sz w:val="22"/>
          <w:szCs w:val="22"/>
        </w:rPr>
        <w:t xml:space="preserve"> </w:t>
      </w:r>
      <w:r w:rsidR="006F44C6" w:rsidRPr="00F83FA2">
        <w:rPr>
          <w:rFonts w:ascii="Arial" w:hAnsi="Arial" w:cs="Arial"/>
          <w:i w:val="0"/>
          <w:iCs/>
          <w:sz w:val="22"/>
          <w:szCs w:val="22"/>
        </w:rPr>
        <w:t xml:space="preserve">with </w:t>
      </w:r>
      <w:r w:rsidR="006F44C6">
        <w:rPr>
          <w:rFonts w:ascii="Arial" w:hAnsi="Arial" w:cs="Arial"/>
          <w:i w:val="0"/>
          <w:iCs/>
          <w:sz w:val="22"/>
          <w:szCs w:val="22"/>
        </w:rPr>
        <w:t>those</w:t>
      </w:r>
      <w:r w:rsidR="00912F61">
        <w:rPr>
          <w:rFonts w:ascii="Arial" w:hAnsi="Arial" w:cs="Arial"/>
          <w:i w:val="0"/>
          <w:iCs/>
          <w:sz w:val="22"/>
          <w:szCs w:val="22"/>
        </w:rPr>
        <w:t xml:space="preserve"> without </w:t>
      </w:r>
      <w:r w:rsidRPr="00F83FA2">
        <w:rPr>
          <w:rFonts w:ascii="Arial" w:hAnsi="Arial" w:cs="Arial"/>
          <w:i w:val="0"/>
          <w:iCs/>
          <w:sz w:val="22"/>
          <w:szCs w:val="22"/>
        </w:rPr>
        <w:t>adrenal insufficiency, there</w:t>
      </w:r>
      <w:r w:rsidR="00912F61">
        <w:rPr>
          <w:rFonts w:ascii="Arial" w:hAnsi="Arial" w:cs="Arial"/>
          <w:i w:val="0"/>
          <w:iCs/>
          <w:sz w:val="22"/>
          <w:szCs w:val="22"/>
        </w:rPr>
        <w:t xml:space="preserve"> were no </w:t>
      </w:r>
      <w:proofErr w:type="gramStart"/>
      <w:r w:rsidR="00912F61">
        <w:rPr>
          <w:rFonts w:ascii="Arial" w:hAnsi="Arial" w:cs="Arial"/>
          <w:i w:val="0"/>
          <w:iCs/>
          <w:sz w:val="22"/>
          <w:szCs w:val="22"/>
        </w:rPr>
        <w:t xml:space="preserve">differences </w:t>
      </w:r>
      <w:r w:rsidRPr="00F83FA2">
        <w:rPr>
          <w:rFonts w:ascii="Arial" w:hAnsi="Arial" w:cs="Arial"/>
          <w:i w:val="0"/>
          <w:iCs/>
          <w:sz w:val="22"/>
          <w:szCs w:val="22"/>
        </w:rPr>
        <w:t>.</w:t>
      </w:r>
      <w:proofErr w:type="gramEnd"/>
      <w:r w:rsidRPr="00F83FA2">
        <w:rPr>
          <w:rFonts w:ascii="Arial" w:hAnsi="Arial" w:cs="Arial"/>
          <w:i w:val="0"/>
          <w:iCs/>
          <w:sz w:val="22"/>
          <w:szCs w:val="22"/>
        </w:rPr>
        <w:t xml:space="preserve"> </w:t>
      </w:r>
      <w:r w:rsidR="00DB5ABE">
        <w:rPr>
          <w:rFonts w:ascii="Arial" w:hAnsi="Arial" w:cs="Arial"/>
          <w:i w:val="0"/>
          <w:iCs/>
          <w:sz w:val="22"/>
          <w:szCs w:val="22"/>
        </w:rPr>
        <w:t xml:space="preserve">See table 3 </w:t>
      </w:r>
      <w:r w:rsidRPr="00F83FA2">
        <w:rPr>
          <w:rFonts w:ascii="Arial" w:hAnsi="Arial" w:cs="Arial"/>
          <w:i w:val="0"/>
          <w:iCs/>
          <w:sz w:val="22"/>
          <w:szCs w:val="22"/>
        </w:rPr>
        <w:t>As expected, there were differences in the random basal and stimulated cortisol between the AI and non-AI groups, with the former group demonstrating lower concentrations of all serum cortisol parameters; p&lt;0.001.</w:t>
      </w:r>
      <w:r w:rsidR="00DB5ABE">
        <w:rPr>
          <w:rFonts w:ascii="Arial" w:hAnsi="Arial" w:cs="Arial"/>
          <w:i w:val="0"/>
          <w:iCs/>
          <w:sz w:val="22"/>
          <w:szCs w:val="22"/>
        </w:rPr>
        <w:t xml:space="preserve"> Cryptococcal infection occurred more prevalently among patients with adrenal insufficiency compared with those without </w:t>
      </w:r>
      <w:r w:rsidR="00DF308B" w:rsidRPr="00F83FA2">
        <w:rPr>
          <w:rFonts w:ascii="Arial" w:hAnsi="Arial" w:cs="Arial"/>
          <w:i w:val="0"/>
          <w:iCs/>
          <w:sz w:val="22"/>
          <w:szCs w:val="22"/>
        </w:rPr>
        <w:t>37% vs 3.8%</w:t>
      </w:r>
      <w:r w:rsidR="00DB5ABE">
        <w:rPr>
          <w:rFonts w:ascii="Arial" w:hAnsi="Arial" w:cs="Arial"/>
          <w:i w:val="0"/>
          <w:iCs/>
          <w:sz w:val="22"/>
          <w:szCs w:val="22"/>
        </w:rPr>
        <w:t>;</w:t>
      </w:r>
      <w:r w:rsidR="00DF308B" w:rsidRPr="00F83FA2">
        <w:rPr>
          <w:rFonts w:ascii="Arial" w:hAnsi="Arial" w:cs="Arial"/>
          <w:i w:val="0"/>
          <w:iCs/>
          <w:sz w:val="22"/>
          <w:szCs w:val="22"/>
        </w:rPr>
        <w:t xml:space="preserve"> </w:t>
      </w:r>
      <w:r w:rsidR="00DF308B" w:rsidRPr="00F83FA2">
        <w:rPr>
          <w:rFonts w:ascii="Arial" w:hAnsi="Arial" w:cs="Arial"/>
          <w:sz w:val="22"/>
          <w:szCs w:val="22"/>
        </w:rPr>
        <w:t>p</w:t>
      </w:r>
      <w:r w:rsidR="00DF308B" w:rsidRPr="00F83FA2">
        <w:rPr>
          <w:rFonts w:ascii="Arial" w:hAnsi="Arial" w:cs="Arial"/>
          <w:i w:val="0"/>
          <w:iCs/>
          <w:sz w:val="22"/>
          <w:szCs w:val="22"/>
        </w:rPr>
        <w:t>&lt;0.001</w:t>
      </w:r>
      <w:r w:rsidRPr="00F83FA2">
        <w:rPr>
          <w:rFonts w:ascii="Arial" w:hAnsi="Arial" w:cs="Arial"/>
          <w:i w:val="0"/>
          <w:iCs/>
          <w:sz w:val="22"/>
          <w:szCs w:val="22"/>
        </w:rPr>
        <w:t xml:space="preserve">, </w:t>
      </w:r>
      <w:r w:rsidR="00EC1797">
        <w:rPr>
          <w:rFonts w:ascii="Arial" w:hAnsi="Arial" w:cs="Arial"/>
          <w:i w:val="0"/>
          <w:iCs/>
          <w:sz w:val="22"/>
          <w:szCs w:val="22"/>
        </w:rPr>
        <w:t>The median serum s</w:t>
      </w:r>
      <w:r w:rsidR="00EC1797" w:rsidRPr="00F83FA2">
        <w:rPr>
          <w:rFonts w:ascii="Arial" w:hAnsi="Arial" w:cs="Arial"/>
          <w:i w:val="0"/>
          <w:iCs/>
          <w:sz w:val="22"/>
          <w:szCs w:val="22"/>
        </w:rPr>
        <w:t xml:space="preserve">odium </w:t>
      </w:r>
      <w:r w:rsidRPr="00F83FA2">
        <w:rPr>
          <w:rFonts w:ascii="Arial" w:hAnsi="Arial" w:cs="Arial"/>
          <w:i w:val="0"/>
          <w:iCs/>
          <w:sz w:val="22"/>
          <w:szCs w:val="22"/>
        </w:rPr>
        <w:t>concentration was</w:t>
      </w:r>
      <w:r w:rsidR="00EC1797">
        <w:rPr>
          <w:rFonts w:ascii="Arial" w:hAnsi="Arial" w:cs="Arial"/>
          <w:i w:val="0"/>
          <w:iCs/>
          <w:sz w:val="22"/>
          <w:szCs w:val="22"/>
        </w:rPr>
        <w:t xml:space="preserve"> elevated</w:t>
      </w:r>
      <w:r w:rsidRPr="00F83FA2">
        <w:rPr>
          <w:rFonts w:ascii="Arial" w:hAnsi="Arial" w:cs="Arial"/>
          <w:i w:val="0"/>
          <w:iCs/>
          <w:sz w:val="22"/>
          <w:szCs w:val="22"/>
        </w:rPr>
        <w:t xml:space="preserve"> 135</w:t>
      </w:r>
      <w:r w:rsidR="00EC1797">
        <w:rPr>
          <w:rFonts w:ascii="Arial" w:hAnsi="Arial" w:cs="Arial"/>
          <w:i w:val="0"/>
          <w:iCs/>
          <w:sz w:val="22"/>
          <w:szCs w:val="22"/>
        </w:rPr>
        <w:t xml:space="preserve"> </w:t>
      </w:r>
      <w:r w:rsidR="006F44C6" w:rsidRPr="00F83FA2">
        <w:rPr>
          <w:rFonts w:ascii="Arial" w:hAnsi="Arial" w:cs="Arial"/>
          <w:i w:val="0"/>
          <w:iCs/>
          <w:sz w:val="22"/>
          <w:szCs w:val="22"/>
        </w:rPr>
        <w:t xml:space="preserve">mmol/L </w:t>
      </w:r>
      <w:r w:rsidR="00EC1797">
        <w:rPr>
          <w:rFonts w:ascii="Arial" w:hAnsi="Arial" w:cs="Arial"/>
          <w:i w:val="0"/>
          <w:iCs/>
          <w:sz w:val="22"/>
          <w:szCs w:val="22"/>
        </w:rPr>
        <w:t>(</w:t>
      </w:r>
      <w:commentRangeStart w:id="557"/>
      <w:commentRangeStart w:id="558"/>
      <w:proofErr w:type="spellStart"/>
      <w:r w:rsidR="00EC1797">
        <w:rPr>
          <w:rFonts w:ascii="Arial" w:hAnsi="Arial" w:cs="Arial"/>
          <w:i w:val="0"/>
          <w:iCs/>
          <w:sz w:val="22"/>
          <w:szCs w:val="22"/>
        </w:rPr>
        <w:t>IQR</w:t>
      </w:r>
      <w:commentRangeEnd w:id="557"/>
      <w:proofErr w:type="spellEnd"/>
      <w:r w:rsidR="00EB0D26">
        <w:rPr>
          <w:rStyle w:val="CommentReference"/>
          <w:rFonts w:ascii="Arial" w:hAnsi="Arial"/>
          <w:i w:val="0"/>
        </w:rPr>
        <w:commentReference w:id="557"/>
      </w:r>
      <w:commentRangeEnd w:id="558"/>
      <w:r w:rsidR="00A11D65">
        <w:rPr>
          <w:rStyle w:val="CommentReference"/>
          <w:rFonts w:ascii="Arial" w:hAnsi="Arial"/>
          <w:i w:val="0"/>
        </w:rPr>
        <w:commentReference w:id="558"/>
      </w:r>
      <w:r w:rsidR="006F44C6">
        <w:rPr>
          <w:rFonts w:ascii="Arial" w:hAnsi="Arial" w:cs="Arial"/>
          <w:i w:val="0"/>
          <w:iCs/>
          <w:sz w:val="22"/>
          <w:szCs w:val="22"/>
        </w:rPr>
        <w:t>:</w:t>
      </w:r>
      <w:r w:rsidR="006F44C6" w:rsidRPr="006F44C6">
        <w:rPr>
          <w:rFonts w:ascii="Arial" w:hAnsi="Arial" w:cs="Arial"/>
          <w:i w:val="0"/>
          <w:iCs/>
          <w:sz w:val="22"/>
          <w:szCs w:val="22"/>
        </w:rPr>
        <w:t xml:space="preserve"> </w:t>
      </w:r>
      <w:r w:rsidR="006F44C6">
        <w:rPr>
          <w:rFonts w:ascii="Arial" w:hAnsi="Arial" w:cs="Arial"/>
          <w:i w:val="0"/>
          <w:iCs/>
          <w:sz w:val="22"/>
          <w:szCs w:val="22"/>
        </w:rPr>
        <w:t>133.0-137.5</w:t>
      </w:r>
      <w:r w:rsidR="00EC1797">
        <w:rPr>
          <w:rFonts w:ascii="Arial" w:hAnsi="Arial" w:cs="Arial"/>
          <w:i w:val="0"/>
          <w:iCs/>
          <w:sz w:val="22"/>
          <w:szCs w:val="22"/>
        </w:rPr>
        <w:t>)</w:t>
      </w:r>
      <w:r w:rsidR="006F44C6">
        <w:rPr>
          <w:rFonts w:ascii="Arial" w:hAnsi="Arial" w:cs="Arial"/>
          <w:i w:val="0"/>
          <w:iCs/>
          <w:sz w:val="22"/>
          <w:szCs w:val="22"/>
        </w:rPr>
        <w:t xml:space="preserve"> </w:t>
      </w:r>
      <w:r w:rsidR="00DF308B" w:rsidRPr="00F83FA2">
        <w:rPr>
          <w:rFonts w:ascii="Arial" w:hAnsi="Arial" w:cs="Arial"/>
          <w:i w:val="0"/>
          <w:iCs/>
          <w:sz w:val="22"/>
          <w:szCs w:val="22"/>
        </w:rPr>
        <w:t>vs 133</w:t>
      </w:r>
      <w:r w:rsidR="00EC1797">
        <w:rPr>
          <w:rFonts w:ascii="Arial" w:hAnsi="Arial" w:cs="Arial"/>
          <w:i w:val="0"/>
          <w:iCs/>
          <w:sz w:val="22"/>
          <w:szCs w:val="22"/>
        </w:rPr>
        <w:t xml:space="preserve"> </w:t>
      </w:r>
      <w:r w:rsidR="006F44C6" w:rsidRPr="00F83FA2">
        <w:rPr>
          <w:rFonts w:ascii="Arial" w:hAnsi="Arial" w:cs="Arial"/>
          <w:i w:val="0"/>
          <w:iCs/>
          <w:sz w:val="22"/>
          <w:szCs w:val="22"/>
        </w:rPr>
        <w:t>mmol/L</w:t>
      </w:r>
      <w:r w:rsidR="006F44C6">
        <w:rPr>
          <w:rFonts w:ascii="Arial" w:hAnsi="Arial" w:cs="Arial"/>
          <w:i w:val="0"/>
          <w:iCs/>
          <w:sz w:val="22"/>
          <w:szCs w:val="22"/>
        </w:rPr>
        <w:t xml:space="preserve"> </w:t>
      </w:r>
      <w:r w:rsidR="00EC1797">
        <w:rPr>
          <w:rFonts w:ascii="Arial" w:hAnsi="Arial" w:cs="Arial"/>
          <w:i w:val="0"/>
          <w:iCs/>
          <w:sz w:val="22"/>
          <w:szCs w:val="22"/>
        </w:rPr>
        <w:t>(IQR</w:t>
      </w:r>
      <w:r w:rsidR="006F44C6">
        <w:rPr>
          <w:rFonts w:ascii="Arial" w:hAnsi="Arial" w:cs="Arial"/>
          <w:i w:val="0"/>
          <w:iCs/>
          <w:sz w:val="22"/>
          <w:szCs w:val="22"/>
        </w:rPr>
        <w:t xml:space="preserve">: </w:t>
      </w:r>
      <w:r w:rsidR="006F44C6" w:rsidRPr="006F44C6">
        <w:rPr>
          <w:rFonts w:ascii="Arial" w:hAnsi="Arial" w:cs="Arial"/>
          <w:i w:val="0"/>
          <w:iCs/>
          <w:sz w:val="22"/>
          <w:szCs w:val="22"/>
        </w:rPr>
        <w:t>130.0</w:t>
      </w:r>
      <w:r w:rsidR="006F44C6">
        <w:rPr>
          <w:rFonts w:ascii="Arial" w:hAnsi="Arial" w:cs="Arial"/>
          <w:i w:val="0"/>
          <w:iCs/>
          <w:sz w:val="22"/>
          <w:szCs w:val="22"/>
        </w:rPr>
        <w:t>-</w:t>
      </w:r>
      <w:r w:rsidR="006F44C6" w:rsidRPr="006F44C6">
        <w:rPr>
          <w:rFonts w:ascii="Arial" w:hAnsi="Arial" w:cs="Arial"/>
          <w:i w:val="0"/>
          <w:iCs/>
          <w:sz w:val="22"/>
          <w:szCs w:val="22"/>
        </w:rPr>
        <w:t>137.0</w:t>
      </w:r>
      <w:r w:rsidR="00EC1797">
        <w:rPr>
          <w:rFonts w:ascii="Arial" w:hAnsi="Arial" w:cs="Arial"/>
          <w:i w:val="0"/>
          <w:iCs/>
          <w:sz w:val="22"/>
          <w:szCs w:val="22"/>
        </w:rPr>
        <w:t xml:space="preserve">) </w:t>
      </w:r>
      <w:r w:rsidR="00C26C68">
        <w:rPr>
          <w:rFonts w:ascii="Arial" w:hAnsi="Arial" w:cs="Arial"/>
          <w:i w:val="0"/>
          <w:iCs/>
          <w:sz w:val="22"/>
          <w:szCs w:val="22"/>
        </w:rPr>
        <w:t>in the non-adrenal insufficiency group;</w:t>
      </w:r>
      <w:r w:rsidRPr="00F83FA2">
        <w:rPr>
          <w:rFonts w:ascii="Arial" w:hAnsi="Arial" w:cs="Arial"/>
          <w:i w:val="0"/>
          <w:iCs/>
          <w:sz w:val="22"/>
          <w:szCs w:val="22"/>
        </w:rPr>
        <w:t xml:space="preserve"> </w:t>
      </w:r>
      <w:r w:rsidRPr="00F83FA2">
        <w:rPr>
          <w:rFonts w:ascii="Arial" w:hAnsi="Arial" w:cs="Arial"/>
          <w:sz w:val="22"/>
          <w:szCs w:val="22"/>
        </w:rPr>
        <w:t>p</w:t>
      </w:r>
      <w:r w:rsidRPr="00F83FA2">
        <w:rPr>
          <w:rFonts w:ascii="Arial" w:hAnsi="Arial" w:cs="Arial"/>
          <w:i w:val="0"/>
          <w:iCs/>
          <w:sz w:val="22"/>
          <w:szCs w:val="22"/>
        </w:rPr>
        <w:t>=0.033, while</w:t>
      </w:r>
      <w:r w:rsidR="00C26C68">
        <w:rPr>
          <w:rFonts w:ascii="Arial" w:hAnsi="Arial" w:cs="Arial"/>
          <w:i w:val="0"/>
          <w:iCs/>
          <w:sz w:val="22"/>
          <w:szCs w:val="22"/>
        </w:rPr>
        <w:t xml:space="preserve"> the</w:t>
      </w:r>
      <w:r w:rsidRPr="00F83FA2">
        <w:rPr>
          <w:rFonts w:ascii="Arial" w:hAnsi="Arial" w:cs="Arial"/>
          <w:i w:val="0"/>
          <w:iCs/>
          <w:sz w:val="22"/>
          <w:szCs w:val="22"/>
        </w:rPr>
        <w:t xml:space="preserve"> </w:t>
      </w:r>
      <w:r w:rsidR="00C26C68">
        <w:rPr>
          <w:rFonts w:ascii="Arial" w:hAnsi="Arial" w:cs="Arial"/>
          <w:i w:val="0"/>
          <w:iCs/>
          <w:sz w:val="22"/>
          <w:szCs w:val="22"/>
        </w:rPr>
        <w:t xml:space="preserve">absolute neutrophil </w:t>
      </w:r>
      <w:r w:rsidR="002478B9">
        <w:rPr>
          <w:rFonts w:ascii="Arial" w:hAnsi="Arial" w:cs="Arial"/>
          <w:i w:val="0"/>
          <w:iCs/>
          <w:sz w:val="22"/>
          <w:szCs w:val="22"/>
        </w:rPr>
        <w:t>count was</w:t>
      </w:r>
      <w:r w:rsidR="00C26C68">
        <w:rPr>
          <w:rFonts w:ascii="Arial" w:hAnsi="Arial" w:cs="Arial"/>
          <w:i w:val="0"/>
          <w:iCs/>
          <w:sz w:val="22"/>
          <w:szCs w:val="22"/>
        </w:rPr>
        <w:t xml:space="preserve"> </w:t>
      </w:r>
      <w:r w:rsidRPr="00F83FA2">
        <w:rPr>
          <w:rFonts w:ascii="Arial" w:hAnsi="Arial" w:cs="Arial"/>
          <w:i w:val="0"/>
          <w:iCs/>
          <w:sz w:val="22"/>
          <w:szCs w:val="22"/>
        </w:rPr>
        <w:t xml:space="preserve">lower </w:t>
      </w:r>
      <w:r w:rsidR="00561F8F">
        <w:rPr>
          <w:rFonts w:ascii="Arial" w:hAnsi="Arial" w:cs="Arial"/>
          <w:i w:val="0"/>
          <w:iCs/>
          <w:sz w:val="22"/>
          <w:szCs w:val="22"/>
        </w:rPr>
        <w:t xml:space="preserve"> adrenal insufficiency </w:t>
      </w:r>
      <w:r w:rsidRPr="00F83FA2">
        <w:rPr>
          <w:rFonts w:ascii="Arial" w:hAnsi="Arial" w:cs="Arial"/>
          <w:i w:val="0"/>
          <w:iCs/>
          <w:sz w:val="22"/>
          <w:szCs w:val="22"/>
        </w:rPr>
        <w:t>group 1.3</w:t>
      </w:r>
      <w:r w:rsidR="00C26C68">
        <w:rPr>
          <w:rFonts w:ascii="Arial" w:hAnsi="Arial" w:cs="Arial"/>
          <w:i w:val="0"/>
          <w:iCs/>
          <w:sz w:val="22"/>
          <w:szCs w:val="22"/>
        </w:rPr>
        <w:t xml:space="preserve"> </w:t>
      </w:r>
      <w:r w:rsidR="001258D7" w:rsidRPr="00F83FA2">
        <w:rPr>
          <w:rFonts w:ascii="Arial" w:hAnsi="Arial" w:cs="Arial"/>
          <w:i w:val="0"/>
          <w:iCs/>
          <w:sz w:val="22"/>
          <w:szCs w:val="22"/>
        </w:rPr>
        <w:t xml:space="preserve">mmol/L </w:t>
      </w:r>
      <w:r w:rsidR="00C26C68">
        <w:rPr>
          <w:rFonts w:ascii="Arial" w:hAnsi="Arial" w:cs="Arial"/>
          <w:i w:val="0"/>
          <w:iCs/>
          <w:sz w:val="22"/>
          <w:szCs w:val="22"/>
        </w:rPr>
        <w:t>(</w:t>
      </w:r>
      <w:r w:rsidR="00561F8F">
        <w:rPr>
          <w:rFonts w:ascii="Arial" w:hAnsi="Arial" w:cs="Arial"/>
          <w:i w:val="0"/>
          <w:iCs/>
          <w:sz w:val="22"/>
          <w:szCs w:val="22"/>
        </w:rPr>
        <w:t>IQR</w:t>
      </w:r>
      <w:r w:rsidR="001258D7">
        <w:rPr>
          <w:rFonts w:ascii="Arial" w:hAnsi="Arial" w:cs="Arial"/>
          <w:i w:val="0"/>
          <w:iCs/>
          <w:sz w:val="22"/>
          <w:szCs w:val="22"/>
        </w:rPr>
        <w:t xml:space="preserve">: </w:t>
      </w:r>
      <w:r w:rsidR="001258D7" w:rsidRPr="001258D7">
        <w:rPr>
          <w:rFonts w:ascii="Arial" w:hAnsi="Arial" w:cs="Arial"/>
          <w:i w:val="0"/>
          <w:iCs/>
          <w:sz w:val="22"/>
          <w:szCs w:val="22"/>
        </w:rPr>
        <w:t>0.9</w:t>
      </w:r>
      <w:r w:rsidR="001258D7">
        <w:rPr>
          <w:rFonts w:ascii="Arial" w:hAnsi="Arial" w:cs="Arial"/>
          <w:i w:val="0"/>
          <w:iCs/>
          <w:sz w:val="22"/>
          <w:szCs w:val="22"/>
        </w:rPr>
        <w:t>-</w:t>
      </w:r>
      <w:r w:rsidR="001258D7" w:rsidRPr="001258D7">
        <w:rPr>
          <w:rFonts w:ascii="Arial" w:hAnsi="Arial" w:cs="Arial"/>
          <w:i w:val="0"/>
          <w:iCs/>
          <w:sz w:val="22"/>
          <w:szCs w:val="22"/>
        </w:rPr>
        <w:t>1.6</w:t>
      </w:r>
      <w:r w:rsidR="00561F8F">
        <w:rPr>
          <w:rFonts w:ascii="Arial" w:hAnsi="Arial" w:cs="Arial"/>
          <w:i w:val="0"/>
          <w:iCs/>
          <w:sz w:val="22"/>
          <w:szCs w:val="22"/>
        </w:rPr>
        <w:t>)</w:t>
      </w:r>
      <w:r w:rsidRPr="00F83FA2">
        <w:rPr>
          <w:rFonts w:ascii="Arial" w:hAnsi="Arial" w:cs="Arial"/>
          <w:i w:val="0"/>
          <w:iCs/>
          <w:sz w:val="22"/>
          <w:szCs w:val="22"/>
        </w:rPr>
        <w:t xml:space="preserve"> </w:t>
      </w:r>
      <w:r w:rsidR="00DF308B" w:rsidRPr="00F83FA2">
        <w:rPr>
          <w:rFonts w:ascii="Arial" w:hAnsi="Arial" w:cs="Arial"/>
          <w:i w:val="0"/>
          <w:iCs/>
          <w:sz w:val="22"/>
          <w:szCs w:val="22"/>
        </w:rPr>
        <w:t xml:space="preserve">vs 3.8 </w:t>
      </w:r>
      <w:r w:rsidR="001258D7" w:rsidRPr="00F83FA2">
        <w:rPr>
          <w:rFonts w:ascii="Arial" w:hAnsi="Arial" w:cs="Arial"/>
          <w:i w:val="0"/>
          <w:iCs/>
          <w:sz w:val="22"/>
          <w:szCs w:val="22"/>
        </w:rPr>
        <w:t>mmol/L</w:t>
      </w:r>
      <w:r w:rsidR="001258D7">
        <w:rPr>
          <w:rFonts w:ascii="Arial" w:hAnsi="Arial" w:cs="Arial"/>
          <w:i w:val="0"/>
          <w:iCs/>
          <w:sz w:val="22"/>
          <w:szCs w:val="22"/>
        </w:rPr>
        <w:t xml:space="preserve"> </w:t>
      </w:r>
      <w:r w:rsidR="00561F8F">
        <w:rPr>
          <w:rFonts w:ascii="Arial" w:hAnsi="Arial" w:cs="Arial"/>
          <w:i w:val="0"/>
          <w:iCs/>
          <w:sz w:val="22"/>
          <w:szCs w:val="22"/>
        </w:rPr>
        <w:t>(IQR</w:t>
      </w:r>
      <w:r w:rsidR="001258D7">
        <w:rPr>
          <w:rFonts w:ascii="Arial" w:hAnsi="Arial" w:cs="Arial"/>
          <w:i w:val="0"/>
          <w:iCs/>
          <w:sz w:val="22"/>
          <w:szCs w:val="22"/>
        </w:rPr>
        <w:t xml:space="preserve">: </w:t>
      </w:r>
      <w:r w:rsidR="001258D7" w:rsidRPr="001258D7">
        <w:rPr>
          <w:rFonts w:ascii="Arial" w:hAnsi="Arial" w:cs="Arial"/>
          <w:i w:val="0"/>
          <w:iCs/>
          <w:sz w:val="22"/>
          <w:szCs w:val="22"/>
        </w:rPr>
        <w:t>1.6</w:t>
      </w:r>
      <w:r w:rsidR="001258D7">
        <w:rPr>
          <w:rFonts w:ascii="Arial" w:hAnsi="Arial" w:cs="Arial"/>
          <w:i w:val="0"/>
          <w:iCs/>
          <w:sz w:val="22"/>
          <w:szCs w:val="22"/>
        </w:rPr>
        <w:t>-</w:t>
      </w:r>
      <w:r w:rsidR="001258D7" w:rsidRPr="001258D7">
        <w:rPr>
          <w:rFonts w:ascii="Arial" w:hAnsi="Arial" w:cs="Arial"/>
          <w:i w:val="0"/>
          <w:iCs/>
          <w:sz w:val="22"/>
          <w:szCs w:val="22"/>
        </w:rPr>
        <w:t>8.9</w:t>
      </w:r>
      <w:r w:rsidR="00561F8F">
        <w:rPr>
          <w:rFonts w:ascii="Arial" w:hAnsi="Arial" w:cs="Arial"/>
          <w:i w:val="0"/>
          <w:iCs/>
          <w:sz w:val="22"/>
          <w:szCs w:val="22"/>
        </w:rPr>
        <w:t>);</w:t>
      </w:r>
      <w:r w:rsidRPr="00F83FA2">
        <w:rPr>
          <w:rFonts w:ascii="Arial" w:hAnsi="Arial" w:cs="Arial"/>
          <w:i w:val="0"/>
          <w:iCs/>
          <w:sz w:val="22"/>
          <w:szCs w:val="22"/>
        </w:rPr>
        <w:t xml:space="preserve"> </w:t>
      </w:r>
      <w:r w:rsidRPr="00F83FA2">
        <w:rPr>
          <w:rFonts w:ascii="Arial" w:hAnsi="Arial" w:cs="Arial"/>
          <w:sz w:val="22"/>
          <w:szCs w:val="22"/>
        </w:rPr>
        <w:t>p</w:t>
      </w:r>
      <w:r w:rsidRPr="00F83FA2">
        <w:rPr>
          <w:rFonts w:ascii="Arial" w:hAnsi="Arial" w:cs="Arial"/>
          <w:i w:val="0"/>
          <w:iCs/>
          <w:sz w:val="22"/>
          <w:szCs w:val="22"/>
        </w:rPr>
        <w:t xml:space="preserve">=0.037. </w:t>
      </w:r>
      <w:r w:rsidR="00BA1DB1" w:rsidRPr="00F83FA2">
        <w:rPr>
          <w:rFonts w:ascii="Arial" w:hAnsi="Arial" w:cs="Arial"/>
          <w:i w:val="0"/>
          <w:iCs/>
          <w:sz w:val="22"/>
          <w:szCs w:val="22"/>
        </w:rPr>
        <w:t>Table 3</w:t>
      </w:r>
    </w:p>
    <w:p w14:paraId="0579419C" w14:textId="77777777" w:rsidR="004C6941" w:rsidRDefault="004C6941" w:rsidP="004C6941">
      <w:pPr>
        <w:pStyle w:val="TableCaption"/>
        <w:pBdr>
          <w:top w:val="none" w:sz="0" w:space="0" w:color="000000"/>
          <w:left w:val="none" w:sz="0" w:space="0" w:color="000000"/>
          <w:bottom w:val="none" w:sz="0" w:space="0" w:color="000000"/>
          <w:right w:val="none" w:sz="0" w:space="0" w:color="000000"/>
        </w:pBdr>
        <w:spacing w:before="60" w:after="60"/>
        <w:ind w:right="60"/>
      </w:pPr>
    </w:p>
    <w:p w14:paraId="138A9645" w14:textId="77777777" w:rsidR="004C6941" w:rsidRPr="004C6941" w:rsidRDefault="004C6941" w:rsidP="00D50028">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p>
    <w:p w14:paraId="3EA0BE36" w14:textId="697C0A82" w:rsidR="00D50028" w:rsidRPr="00F83FA2" w:rsidRDefault="00D50028" w:rsidP="00BA1DB1">
      <w:pPr>
        <w:pStyle w:val="TableCaption"/>
        <w:pBdr>
          <w:top w:val="none" w:sz="0" w:space="0" w:color="000000"/>
          <w:left w:val="none" w:sz="0" w:space="0" w:color="000000"/>
          <w:bottom w:val="none" w:sz="0" w:space="0" w:color="000000"/>
          <w:right w:val="none" w:sz="0" w:space="0" w:color="000000"/>
        </w:pBdr>
        <w:spacing w:before="60" w:after="60"/>
        <w:ind w:left="60" w:right="60"/>
        <w:rPr>
          <w:rFonts w:ascii="Arial" w:hAnsi="Arial" w:cs="Arial"/>
          <w:i w:val="0"/>
          <w:iCs/>
          <w:sz w:val="22"/>
          <w:szCs w:val="22"/>
        </w:rPr>
      </w:pPr>
      <w:r w:rsidRPr="00F83FA2">
        <w:rPr>
          <w:rFonts w:ascii="Arial" w:hAnsi="Arial" w:cs="Arial"/>
          <w:i w:val="0"/>
          <w:iCs/>
          <w:sz w:val="22"/>
          <w:szCs w:val="22"/>
        </w:rPr>
        <w:t xml:space="preserve">Table </w:t>
      </w:r>
      <w:r w:rsidR="006A76F1" w:rsidRPr="00F83FA2">
        <w:rPr>
          <w:rFonts w:ascii="Arial" w:hAnsi="Arial" w:cs="Arial"/>
          <w:i w:val="0"/>
          <w:iCs/>
          <w:sz w:val="22"/>
          <w:szCs w:val="22"/>
        </w:rPr>
        <w:t>3</w:t>
      </w:r>
      <w:r w:rsidRPr="00F83FA2">
        <w:rPr>
          <w:rFonts w:ascii="Arial" w:hAnsi="Arial" w:cs="Arial"/>
          <w:i w:val="0"/>
          <w:iCs/>
          <w:sz w:val="22"/>
          <w:szCs w:val="22"/>
        </w:rPr>
        <w:t xml:space="preserve">: </w:t>
      </w:r>
      <w:r w:rsidR="007A6CC5">
        <w:rPr>
          <w:rFonts w:ascii="Arial" w:hAnsi="Arial" w:cs="Arial"/>
          <w:i w:val="0"/>
          <w:iCs/>
          <w:sz w:val="22"/>
          <w:szCs w:val="22"/>
        </w:rPr>
        <w:t xml:space="preserve">Comparison </w:t>
      </w:r>
      <w:r w:rsidR="00E37DFB">
        <w:rPr>
          <w:rFonts w:ascii="Arial" w:hAnsi="Arial" w:cs="Arial"/>
          <w:i w:val="0"/>
          <w:iCs/>
          <w:sz w:val="22"/>
          <w:szCs w:val="22"/>
        </w:rPr>
        <w:t xml:space="preserve">of clinical characteristics in patients with adrenal insufficiency </w:t>
      </w:r>
      <w:r w:rsidR="007A6CC5">
        <w:rPr>
          <w:rFonts w:ascii="Arial" w:hAnsi="Arial" w:cs="Arial"/>
          <w:i w:val="0"/>
          <w:iCs/>
          <w:sz w:val="22"/>
          <w:szCs w:val="22"/>
        </w:rPr>
        <w:t xml:space="preserve">with those without </w:t>
      </w:r>
    </w:p>
    <w:tbl>
      <w:tblPr>
        <w:tblStyle w:val="PlainTable5"/>
        <w:tblW w:w="9320" w:type="dxa"/>
        <w:tblLook w:val="0420" w:firstRow="1" w:lastRow="0" w:firstColumn="0" w:lastColumn="0" w:noHBand="0" w:noVBand="1"/>
      </w:tblPr>
      <w:tblGrid>
        <w:gridCol w:w="4600"/>
        <w:gridCol w:w="1880"/>
        <w:gridCol w:w="1880"/>
        <w:gridCol w:w="960"/>
        <w:tblGridChange w:id="559">
          <w:tblGrid>
            <w:gridCol w:w="4600"/>
            <w:gridCol w:w="1880"/>
            <w:gridCol w:w="1880"/>
            <w:gridCol w:w="960"/>
          </w:tblGrid>
        </w:tblGridChange>
      </w:tblGrid>
      <w:tr w:rsidR="00A11D65" w:rsidRPr="007C7DE3" w14:paraId="384F1C4B" w14:textId="77777777" w:rsidTr="00A11D65">
        <w:trPr>
          <w:cnfStyle w:val="100000000000" w:firstRow="1" w:lastRow="0" w:firstColumn="0" w:lastColumn="0" w:oddVBand="0" w:evenVBand="0" w:oddHBand="0" w:evenHBand="0" w:firstRowFirstColumn="0" w:firstRowLastColumn="0" w:lastRowFirstColumn="0" w:lastRowLastColumn="0"/>
          <w:trHeight w:val="300"/>
        </w:trPr>
        <w:tc>
          <w:tcPr>
            <w:tcW w:w="4600" w:type="dxa"/>
            <w:noWrap/>
            <w:hideMark/>
          </w:tcPr>
          <w:p w14:paraId="50A74726" w14:textId="77777777" w:rsidR="00A11D65" w:rsidRPr="007C7DE3" w:rsidRDefault="00A11D65" w:rsidP="00A11D65">
            <w:pPr>
              <w:rPr>
                <w:rFonts w:ascii="Arial" w:eastAsia="Times New Roman" w:hAnsi="Arial" w:cs="Arial"/>
                <w:color w:val="000000"/>
                <w:sz w:val="18"/>
                <w:szCs w:val="18"/>
                <w:lang w:val="en-ZA" w:eastAsia="en-ZA"/>
                <w:rPrChange w:id="560" w:author="Joseph Sempa" w:date="2024-07-12T15:57:00Z" w16du:dateUtc="2024-07-12T13:57:00Z">
                  <w:rPr>
                    <w:rFonts w:ascii="Arial" w:eastAsia="Times New Roman" w:hAnsi="Arial" w:cs="Arial"/>
                    <w:color w:val="000000"/>
                    <w:sz w:val="20"/>
                    <w:szCs w:val="20"/>
                    <w:lang w:val="en-ZA" w:eastAsia="en-ZA"/>
                  </w:rPr>
                </w:rPrChange>
              </w:rPr>
            </w:pPr>
            <w:r w:rsidRPr="007C7DE3">
              <w:rPr>
                <w:rFonts w:ascii="Arial" w:eastAsia="Times New Roman" w:hAnsi="Arial" w:cs="Arial"/>
                <w:color w:val="000000"/>
                <w:sz w:val="18"/>
                <w:szCs w:val="18"/>
                <w:lang w:eastAsia="en-ZA"/>
                <w:rPrChange w:id="561" w:author="Joseph Sempa" w:date="2024-07-12T15:57:00Z" w16du:dateUtc="2024-07-12T13:57:00Z">
                  <w:rPr>
                    <w:rFonts w:ascii="Arial" w:eastAsia="Times New Roman" w:hAnsi="Arial" w:cs="Arial"/>
                    <w:color w:val="000000"/>
                    <w:sz w:val="20"/>
                    <w:szCs w:val="20"/>
                    <w:lang w:eastAsia="en-ZA"/>
                  </w:rPr>
                </w:rPrChange>
              </w:rPr>
              <w:t>Variable</w:t>
            </w:r>
          </w:p>
        </w:tc>
        <w:tc>
          <w:tcPr>
            <w:tcW w:w="1880" w:type="dxa"/>
            <w:noWrap/>
            <w:hideMark/>
          </w:tcPr>
          <w:p w14:paraId="3C616123" w14:textId="55F1A12A" w:rsidR="00A11D65" w:rsidRPr="007C7DE3" w:rsidRDefault="00A11D65" w:rsidP="00A11D65">
            <w:pPr>
              <w:rPr>
                <w:rFonts w:ascii="Arial" w:eastAsia="Times New Roman" w:hAnsi="Arial" w:cs="Arial"/>
                <w:color w:val="000000"/>
                <w:sz w:val="18"/>
                <w:szCs w:val="18"/>
                <w:lang w:val="en-ZA" w:eastAsia="en-ZA"/>
                <w:rPrChange w:id="562" w:author="Joseph Sempa" w:date="2024-07-12T15:57:00Z" w16du:dateUtc="2024-07-12T13:57:00Z">
                  <w:rPr>
                    <w:rFonts w:ascii="Arial" w:eastAsia="Times New Roman" w:hAnsi="Arial" w:cs="Arial"/>
                    <w:color w:val="000000"/>
                    <w:sz w:val="20"/>
                    <w:szCs w:val="20"/>
                    <w:lang w:val="en-ZA" w:eastAsia="en-ZA"/>
                  </w:rPr>
                </w:rPrChange>
              </w:rPr>
            </w:pPr>
            <w:r w:rsidRPr="007C7DE3">
              <w:rPr>
                <w:rFonts w:ascii="Arial" w:eastAsia="Times New Roman" w:hAnsi="Arial" w:cs="Arial"/>
                <w:color w:val="000000"/>
                <w:sz w:val="18"/>
                <w:szCs w:val="18"/>
                <w:lang w:eastAsia="en-ZA"/>
                <w:rPrChange w:id="563" w:author="Joseph Sempa" w:date="2024-07-12T15:57:00Z" w16du:dateUtc="2024-07-12T13:57:00Z">
                  <w:rPr>
                    <w:rFonts w:ascii="Arial" w:eastAsia="Times New Roman" w:hAnsi="Arial" w:cs="Arial"/>
                    <w:color w:val="000000"/>
                    <w:sz w:val="20"/>
                    <w:szCs w:val="20"/>
                    <w:lang w:eastAsia="en-ZA"/>
                  </w:rPr>
                </w:rPrChange>
              </w:rPr>
              <w:t>AI, N = 27</w:t>
            </w:r>
            <w:ins w:id="564" w:author="Joseph Sempa" w:date="2024-07-12T13:50:00Z" w16du:dateUtc="2024-07-12T11:50:00Z">
              <w:r w:rsidRPr="007C7DE3">
                <w:rPr>
                  <w:rFonts w:ascii="Arial" w:eastAsia="Times New Roman" w:hAnsi="Arial" w:cs="Arial"/>
                  <w:color w:val="000000"/>
                  <w:sz w:val="18"/>
                  <w:szCs w:val="18"/>
                  <w:vertAlign w:val="superscript"/>
                  <w:lang w:eastAsia="en-ZA"/>
                  <w:rPrChange w:id="565" w:author="Joseph Sempa" w:date="2024-07-12T15:57:00Z" w16du:dateUtc="2024-07-12T13:57:00Z">
                    <w:rPr>
                      <w:rFonts w:ascii="Arial" w:eastAsia="Times New Roman" w:hAnsi="Arial" w:cs="Arial"/>
                      <w:color w:val="000000"/>
                      <w:sz w:val="20"/>
                      <w:szCs w:val="20"/>
                      <w:lang w:eastAsia="en-ZA"/>
                    </w:rPr>
                  </w:rPrChange>
                </w:rPr>
                <w:t>1</w:t>
              </w:r>
            </w:ins>
            <w:del w:id="566" w:author="Joseph Sempa" w:date="2024-07-12T13:50:00Z" w16du:dateUtc="2024-07-12T11:50:00Z">
              <w:r w:rsidRPr="007C7DE3" w:rsidDel="00A11D65">
                <w:rPr>
                  <w:rFonts w:ascii="Arial" w:eastAsia="Times New Roman" w:hAnsi="Arial" w:cs="Arial"/>
                  <w:color w:val="000000"/>
                  <w:sz w:val="18"/>
                  <w:szCs w:val="18"/>
                  <w:lang w:eastAsia="en-ZA"/>
                  <w:rPrChange w:id="567" w:author="Joseph Sempa" w:date="2024-07-12T15:57:00Z" w16du:dateUtc="2024-07-12T13:57:00Z">
                    <w:rPr>
                      <w:rFonts w:ascii="Arial" w:eastAsia="Times New Roman" w:hAnsi="Arial" w:cs="Arial"/>
                      <w:color w:val="000000"/>
                      <w:sz w:val="20"/>
                      <w:szCs w:val="20"/>
                      <w:lang w:eastAsia="en-ZA"/>
                    </w:rPr>
                  </w:rPrChange>
                </w:rPr>
                <w:delText> </w:delText>
              </w:r>
            </w:del>
          </w:p>
        </w:tc>
        <w:tc>
          <w:tcPr>
            <w:tcW w:w="1880" w:type="dxa"/>
            <w:noWrap/>
            <w:hideMark/>
          </w:tcPr>
          <w:p w14:paraId="7ED845E4" w14:textId="77777777" w:rsidR="00A11D65" w:rsidRPr="007C7DE3" w:rsidRDefault="00A11D65" w:rsidP="00A11D65">
            <w:pPr>
              <w:rPr>
                <w:rFonts w:ascii="Arial" w:eastAsia="Times New Roman" w:hAnsi="Arial" w:cs="Arial"/>
                <w:color w:val="000000"/>
                <w:sz w:val="18"/>
                <w:szCs w:val="18"/>
                <w:lang w:val="en-ZA" w:eastAsia="en-ZA"/>
                <w:rPrChange w:id="568" w:author="Joseph Sempa" w:date="2024-07-12T15:57:00Z" w16du:dateUtc="2024-07-12T13:57:00Z">
                  <w:rPr>
                    <w:rFonts w:ascii="Arial" w:eastAsia="Times New Roman" w:hAnsi="Arial" w:cs="Arial"/>
                    <w:color w:val="000000"/>
                    <w:sz w:val="20"/>
                    <w:szCs w:val="20"/>
                    <w:lang w:val="en-ZA" w:eastAsia="en-ZA"/>
                  </w:rPr>
                </w:rPrChange>
              </w:rPr>
            </w:pPr>
            <w:r w:rsidRPr="007C7DE3">
              <w:rPr>
                <w:rFonts w:ascii="Arial" w:eastAsia="Times New Roman" w:hAnsi="Arial" w:cs="Arial"/>
                <w:color w:val="000000"/>
                <w:sz w:val="18"/>
                <w:szCs w:val="18"/>
                <w:lang w:eastAsia="en-ZA"/>
                <w:rPrChange w:id="569" w:author="Joseph Sempa" w:date="2024-07-12T15:57:00Z" w16du:dateUtc="2024-07-12T13:57:00Z">
                  <w:rPr>
                    <w:rFonts w:ascii="Arial" w:eastAsia="Times New Roman" w:hAnsi="Arial" w:cs="Arial"/>
                    <w:color w:val="000000"/>
                    <w:sz w:val="20"/>
                    <w:szCs w:val="20"/>
                    <w:lang w:eastAsia="en-ZA"/>
                  </w:rPr>
                </w:rPrChange>
              </w:rPr>
              <w:t>No-AI, N = 522</w:t>
            </w:r>
            <w:r w:rsidRPr="007C7DE3">
              <w:rPr>
                <w:rFonts w:ascii="Arial" w:eastAsia="Times New Roman" w:hAnsi="Arial" w:cs="Arial"/>
                <w:color w:val="000000"/>
                <w:sz w:val="18"/>
                <w:szCs w:val="18"/>
                <w:vertAlign w:val="superscript"/>
                <w:lang w:eastAsia="en-ZA"/>
                <w:rPrChange w:id="570" w:author="Joseph Sempa" w:date="2024-07-12T15:57:00Z" w16du:dateUtc="2024-07-12T13:57:00Z">
                  <w:rPr>
                    <w:rFonts w:ascii="Arial" w:eastAsia="Times New Roman" w:hAnsi="Arial" w:cs="Arial"/>
                    <w:color w:val="000000"/>
                    <w:sz w:val="20"/>
                    <w:szCs w:val="20"/>
                    <w:lang w:eastAsia="en-ZA"/>
                  </w:rPr>
                </w:rPrChange>
              </w:rPr>
              <w:t>1</w:t>
            </w:r>
          </w:p>
        </w:tc>
        <w:tc>
          <w:tcPr>
            <w:tcW w:w="960" w:type="dxa"/>
            <w:noWrap/>
            <w:hideMark/>
          </w:tcPr>
          <w:p w14:paraId="49FE3549" w14:textId="77777777" w:rsidR="00A11D65" w:rsidRPr="007C7DE3" w:rsidRDefault="00A11D65" w:rsidP="00A11D65">
            <w:pPr>
              <w:rPr>
                <w:rFonts w:ascii="Arial" w:eastAsia="Times New Roman" w:hAnsi="Arial" w:cs="Arial"/>
                <w:color w:val="000000"/>
                <w:sz w:val="18"/>
                <w:szCs w:val="18"/>
                <w:lang w:val="en-ZA" w:eastAsia="en-ZA"/>
                <w:rPrChange w:id="571" w:author="Joseph Sempa" w:date="2024-07-12T15:57:00Z" w16du:dateUtc="2024-07-12T13:57:00Z">
                  <w:rPr>
                    <w:rFonts w:ascii="Arial" w:eastAsia="Times New Roman" w:hAnsi="Arial" w:cs="Arial"/>
                    <w:color w:val="000000"/>
                    <w:sz w:val="20"/>
                    <w:szCs w:val="20"/>
                    <w:lang w:val="en-ZA" w:eastAsia="en-ZA"/>
                  </w:rPr>
                </w:rPrChange>
              </w:rPr>
            </w:pPr>
            <w:r w:rsidRPr="007C7DE3">
              <w:rPr>
                <w:rFonts w:ascii="Arial" w:eastAsia="Times New Roman" w:hAnsi="Arial" w:cs="Arial"/>
                <w:color w:val="000000"/>
                <w:sz w:val="18"/>
                <w:szCs w:val="18"/>
                <w:lang w:eastAsia="en-ZA"/>
                <w:rPrChange w:id="572" w:author="Joseph Sempa" w:date="2024-07-12T15:57:00Z" w16du:dateUtc="2024-07-12T13:57:00Z">
                  <w:rPr>
                    <w:rFonts w:ascii="Arial" w:eastAsia="Times New Roman" w:hAnsi="Arial" w:cs="Arial"/>
                    <w:color w:val="000000"/>
                    <w:sz w:val="20"/>
                    <w:szCs w:val="20"/>
                    <w:lang w:eastAsia="en-ZA"/>
                  </w:rPr>
                </w:rPrChange>
              </w:rPr>
              <w:t>p-value</w:t>
            </w:r>
            <w:r w:rsidRPr="007C7DE3">
              <w:rPr>
                <w:rFonts w:ascii="Arial" w:eastAsia="Times New Roman" w:hAnsi="Arial" w:cs="Arial"/>
                <w:color w:val="000000"/>
                <w:sz w:val="18"/>
                <w:szCs w:val="18"/>
                <w:vertAlign w:val="superscript"/>
                <w:lang w:eastAsia="en-ZA"/>
                <w:rPrChange w:id="573" w:author="Joseph Sempa" w:date="2024-07-12T15:57:00Z" w16du:dateUtc="2024-07-12T13:57:00Z">
                  <w:rPr>
                    <w:rFonts w:ascii="Arial" w:eastAsia="Times New Roman" w:hAnsi="Arial" w:cs="Arial"/>
                    <w:color w:val="000000"/>
                    <w:sz w:val="20"/>
                    <w:szCs w:val="20"/>
                    <w:lang w:eastAsia="en-ZA"/>
                  </w:rPr>
                </w:rPrChange>
              </w:rPr>
              <w:t>2</w:t>
            </w:r>
          </w:p>
        </w:tc>
      </w:tr>
      <w:tr w:rsidR="00A11D65" w:rsidRPr="007C7DE3" w14:paraId="09B01A0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4DFD3CDE" w14:textId="77777777" w:rsidR="00A11D65" w:rsidRPr="007C7DE3" w:rsidRDefault="00A11D65" w:rsidP="00A11D65">
            <w:pPr>
              <w:rPr>
                <w:rFonts w:eastAsia="Times New Roman" w:cs="Arial"/>
                <w:color w:val="000000"/>
                <w:sz w:val="18"/>
                <w:szCs w:val="18"/>
                <w:lang w:val="en-ZA" w:eastAsia="en-ZA"/>
                <w:rPrChange w:id="57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75" w:author="Joseph Sempa" w:date="2024-07-12T15:57:00Z" w16du:dateUtc="2024-07-12T13:57:00Z">
                  <w:rPr>
                    <w:rFonts w:eastAsia="Times New Roman" w:cs="Arial"/>
                    <w:color w:val="000000"/>
                    <w:sz w:val="20"/>
                    <w:szCs w:val="20"/>
                    <w:lang w:eastAsia="en-ZA"/>
                  </w:rPr>
                </w:rPrChange>
              </w:rPr>
              <w:t>Age at enrolment, median (</w:t>
            </w:r>
            <w:proofErr w:type="spellStart"/>
            <w:r w:rsidRPr="007C7DE3">
              <w:rPr>
                <w:rFonts w:eastAsia="Times New Roman" w:cs="Arial"/>
                <w:color w:val="000000"/>
                <w:sz w:val="18"/>
                <w:szCs w:val="18"/>
                <w:lang w:eastAsia="en-ZA"/>
                <w:rPrChange w:id="576" w:author="Joseph Sempa" w:date="2024-07-12T15:57:00Z" w16du:dateUtc="2024-07-12T13:57:00Z">
                  <w:rPr>
                    <w:rFonts w:eastAsia="Times New Roman" w:cs="Arial"/>
                    <w:color w:val="000000"/>
                    <w:sz w:val="20"/>
                    <w:szCs w:val="20"/>
                    <w:lang w:eastAsia="en-ZA"/>
                  </w:rPr>
                </w:rPrChange>
              </w:rPr>
              <w:t>IQR</w:t>
            </w:r>
            <w:proofErr w:type="spellEnd"/>
            <w:r w:rsidRPr="007C7DE3">
              <w:rPr>
                <w:rFonts w:eastAsia="Times New Roman" w:cs="Arial"/>
                <w:color w:val="000000"/>
                <w:sz w:val="18"/>
                <w:szCs w:val="18"/>
                <w:lang w:eastAsia="en-ZA"/>
                <w:rPrChange w:id="577" w:author="Joseph Sempa" w:date="2024-07-12T15:57:00Z" w16du:dateUtc="2024-07-12T13:57:00Z">
                  <w:rPr>
                    <w:rFonts w:eastAsia="Times New Roman" w:cs="Arial"/>
                    <w:color w:val="000000"/>
                    <w:sz w:val="20"/>
                    <w:szCs w:val="20"/>
                    <w:lang w:eastAsia="en-ZA"/>
                  </w:rPr>
                </w:rPrChange>
              </w:rPr>
              <w:t>) (years)</w:t>
            </w:r>
          </w:p>
        </w:tc>
        <w:tc>
          <w:tcPr>
            <w:tcW w:w="1880" w:type="dxa"/>
            <w:noWrap/>
            <w:hideMark/>
          </w:tcPr>
          <w:p w14:paraId="0714DF67" w14:textId="77777777" w:rsidR="00A11D65" w:rsidRPr="007C7DE3" w:rsidRDefault="00A11D65" w:rsidP="00A11D65">
            <w:pPr>
              <w:rPr>
                <w:rFonts w:eastAsia="Times New Roman" w:cs="Arial"/>
                <w:color w:val="000000"/>
                <w:sz w:val="18"/>
                <w:szCs w:val="18"/>
                <w:lang w:val="en-ZA" w:eastAsia="en-ZA"/>
                <w:rPrChange w:id="578"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79" w:author="Joseph Sempa" w:date="2024-07-12T15:57:00Z" w16du:dateUtc="2024-07-12T13:57:00Z">
                  <w:rPr>
                    <w:rFonts w:eastAsia="Times New Roman" w:cs="Arial"/>
                    <w:color w:val="000000"/>
                    <w:sz w:val="20"/>
                    <w:szCs w:val="20"/>
                    <w:lang w:eastAsia="en-ZA"/>
                  </w:rPr>
                </w:rPrChange>
              </w:rPr>
              <w:t>36.0 (32.0,47.5)</w:t>
            </w:r>
          </w:p>
        </w:tc>
        <w:tc>
          <w:tcPr>
            <w:tcW w:w="1880" w:type="dxa"/>
            <w:noWrap/>
            <w:hideMark/>
          </w:tcPr>
          <w:p w14:paraId="46CB2239" w14:textId="77777777" w:rsidR="00A11D65" w:rsidRPr="007C7DE3" w:rsidRDefault="00A11D65" w:rsidP="00A11D65">
            <w:pPr>
              <w:rPr>
                <w:rFonts w:eastAsia="Times New Roman" w:cs="Arial"/>
                <w:color w:val="000000"/>
                <w:sz w:val="18"/>
                <w:szCs w:val="18"/>
                <w:lang w:val="en-ZA" w:eastAsia="en-ZA"/>
                <w:rPrChange w:id="58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81" w:author="Joseph Sempa" w:date="2024-07-12T15:57:00Z" w16du:dateUtc="2024-07-12T13:57:00Z">
                  <w:rPr>
                    <w:rFonts w:eastAsia="Times New Roman" w:cs="Arial"/>
                    <w:color w:val="000000"/>
                    <w:sz w:val="20"/>
                    <w:szCs w:val="20"/>
                    <w:lang w:eastAsia="en-ZA"/>
                  </w:rPr>
                </w:rPrChange>
              </w:rPr>
              <w:t>36.0 (31.8,43.0)</w:t>
            </w:r>
          </w:p>
        </w:tc>
        <w:tc>
          <w:tcPr>
            <w:tcW w:w="960" w:type="dxa"/>
            <w:noWrap/>
            <w:hideMark/>
          </w:tcPr>
          <w:p w14:paraId="79ECBA32" w14:textId="77777777" w:rsidR="00A11D65" w:rsidRPr="007C7DE3" w:rsidRDefault="00A11D65" w:rsidP="00A11D65">
            <w:pPr>
              <w:jc w:val="right"/>
              <w:rPr>
                <w:rFonts w:eastAsia="Times New Roman" w:cs="Arial"/>
                <w:color w:val="000000"/>
                <w:sz w:val="18"/>
                <w:szCs w:val="18"/>
                <w:lang w:val="en-ZA" w:eastAsia="en-ZA"/>
                <w:rPrChange w:id="58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83" w:author="Joseph Sempa" w:date="2024-07-12T15:57:00Z" w16du:dateUtc="2024-07-12T13:57:00Z">
                  <w:rPr>
                    <w:rFonts w:eastAsia="Times New Roman" w:cs="Arial"/>
                    <w:color w:val="000000"/>
                    <w:sz w:val="20"/>
                    <w:szCs w:val="20"/>
                    <w:lang w:eastAsia="en-ZA"/>
                  </w:rPr>
                </w:rPrChange>
              </w:rPr>
              <w:t>0.4</w:t>
            </w:r>
          </w:p>
        </w:tc>
      </w:tr>
      <w:tr w:rsidR="00A11D65" w:rsidRPr="007C7DE3" w14:paraId="1ACBDAF6" w14:textId="77777777" w:rsidTr="00A11D65">
        <w:trPr>
          <w:trHeight w:val="300"/>
        </w:trPr>
        <w:tc>
          <w:tcPr>
            <w:tcW w:w="4600" w:type="dxa"/>
            <w:noWrap/>
            <w:hideMark/>
          </w:tcPr>
          <w:p w14:paraId="43E38723" w14:textId="77777777" w:rsidR="00A11D65" w:rsidRPr="007C7DE3" w:rsidRDefault="00A11D65" w:rsidP="00A11D65">
            <w:pPr>
              <w:rPr>
                <w:rFonts w:eastAsia="Times New Roman" w:cs="Arial"/>
                <w:color w:val="000000"/>
                <w:sz w:val="18"/>
                <w:szCs w:val="18"/>
                <w:lang w:val="en-ZA" w:eastAsia="en-ZA"/>
                <w:rPrChange w:id="58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85" w:author="Joseph Sempa" w:date="2024-07-12T15:57:00Z" w16du:dateUtc="2024-07-12T13:57:00Z">
                  <w:rPr>
                    <w:rFonts w:eastAsia="Times New Roman" w:cs="Arial"/>
                    <w:color w:val="000000"/>
                    <w:sz w:val="20"/>
                    <w:szCs w:val="20"/>
                    <w:lang w:eastAsia="en-ZA"/>
                  </w:rPr>
                </w:rPrChange>
              </w:rPr>
              <w:t xml:space="preserve">Gender, </w:t>
            </w:r>
            <w:proofErr w:type="gramStart"/>
            <w:r w:rsidRPr="007C7DE3">
              <w:rPr>
                <w:rFonts w:eastAsia="Times New Roman" w:cs="Arial"/>
                <w:color w:val="000000"/>
                <w:sz w:val="18"/>
                <w:szCs w:val="18"/>
                <w:lang w:eastAsia="en-ZA"/>
                <w:rPrChange w:id="586" w:author="Joseph Sempa" w:date="2024-07-12T15:57:00Z" w16du:dateUtc="2024-07-12T13:57:00Z">
                  <w:rPr>
                    <w:rFonts w:eastAsia="Times New Roman" w:cs="Arial"/>
                    <w:color w:val="000000"/>
                    <w:sz w:val="20"/>
                    <w:szCs w:val="20"/>
                    <w:lang w:eastAsia="en-ZA"/>
                  </w:rPr>
                </w:rPrChange>
              </w:rPr>
              <w:t>N(</w:t>
            </w:r>
            <w:proofErr w:type="gramEnd"/>
            <w:r w:rsidRPr="007C7DE3">
              <w:rPr>
                <w:rFonts w:eastAsia="Times New Roman" w:cs="Arial"/>
                <w:color w:val="000000"/>
                <w:sz w:val="18"/>
                <w:szCs w:val="18"/>
                <w:lang w:eastAsia="en-ZA"/>
                <w:rPrChange w:id="587" w:author="Joseph Sempa" w:date="2024-07-12T15:57:00Z" w16du:dateUtc="2024-07-12T13:57:00Z">
                  <w:rPr>
                    <w:rFonts w:eastAsia="Times New Roman" w:cs="Arial"/>
                    <w:color w:val="000000"/>
                    <w:sz w:val="20"/>
                    <w:szCs w:val="20"/>
                    <w:lang w:eastAsia="en-ZA"/>
                  </w:rPr>
                </w:rPrChange>
              </w:rPr>
              <w:t>%)</w:t>
            </w:r>
          </w:p>
        </w:tc>
        <w:tc>
          <w:tcPr>
            <w:tcW w:w="1880" w:type="dxa"/>
            <w:noWrap/>
            <w:hideMark/>
          </w:tcPr>
          <w:p w14:paraId="0AC42894" w14:textId="77777777" w:rsidR="00A11D65" w:rsidRPr="007C7DE3" w:rsidRDefault="00A11D65" w:rsidP="00A11D65">
            <w:pPr>
              <w:rPr>
                <w:rFonts w:eastAsia="Times New Roman" w:cs="Arial"/>
                <w:color w:val="000000"/>
                <w:sz w:val="18"/>
                <w:szCs w:val="18"/>
                <w:lang w:val="en-ZA" w:eastAsia="en-ZA"/>
                <w:rPrChange w:id="588" w:author="Joseph Sempa" w:date="2024-07-12T15:57:00Z" w16du:dateUtc="2024-07-12T13:57:00Z">
                  <w:rPr>
                    <w:rFonts w:eastAsia="Times New Roman" w:cs="Arial"/>
                    <w:color w:val="000000"/>
                    <w:sz w:val="20"/>
                    <w:szCs w:val="20"/>
                    <w:lang w:val="en-ZA" w:eastAsia="en-ZA"/>
                  </w:rPr>
                </w:rPrChange>
              </w:rPr>
            </w:pPr>
          </w:p>
        </w:tc>
        <w:tc>
          <w:tcPr>
            <w:tcW w:w="1880" w:type="dxa"/>
            <w:noWrap/>
            <w:hideMark/>
          </w:tcPr>
          <w:p w14:paraId="22556798" w14:textId="77777777" w:rsidR="00A11D65" w:rsidRPr="007C7DE3" w:rsidRDefault="00A11D65" w:rsidP="00A11D65">
            <w:pPr>
              <w:rPr>
                <w:rFonts w:eastAsia="Times New Roman" w:cs="Arial"/>
                <w:sz w:val="18"/>
                <w:szCs w:val="18"/>
                <w:lang w:val="en-ZA" w:eastAsia="en-ZA"/>
                <w:rPrChange w:id="589" w:author="Joseph Sempa" w:date="2024-07-12T15:57:00Z" w16du:dateUtc="2024-07-12T13:57:00Z">
                  <w:rPr>
                    <w:rFonts w:eastAsia="Times New Roman" w:cs="Arial"/>
                    <w:sz w:val="20"/>
                    <w:szCs w:val="20"/>
                    <w:lang w:val="en-ZA" w:eastAsia="en-ZA"/>
                  </w:rPr>
                </w:rPrChange>
              </w:rPr>
            </w:pPr>
          </w:p>
        </w:tc>
        <w:tc>
          <w:tcPr>
            <w:tcW w:w="960" w:type="dxa"/>
            <w:noWrap/>
            <w:hideMark/>
          </w:tcPr>
          <w:p w14:paraId="4174040A" w14:textId="77777777" w:rsidR="00A11D65" w:rsidRPr="007C7DE3" w:rsidRDefault="00A11D65" w:rsidP="00A11D65">
            <w:pPr>
              <w:rPr>
                <w:rFonts w:eastAsia="Times New Roman" w:cs="Arial"/>
                <w:color w:val="000000"/>
                <w:sz w:val="18"/>
                <w:szCs w:val="18"/>
                <w:lang w:val="en-ZA" w:eastAsia="en-ZA"/>
                <w:rPrChange w:id="59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91" w:author="Joseph Sempa" w:date="2024-07-12T15:57:00Z" w16du:dateUtc="2024-07-12T13:57:00Z">
                  <w:rPr>
                    <w:rFonts w:eastAsia="Times New Roman" w:cs="Arial"/>
                    <w:color w:val="000000"/>
                    <w:sz w:val="20"/>
                    <w:szCs w:val="20"/>
                    <w:lang w:eastAsia="en-ZA"/>
                  </w:rPr>
                </w:rPrChange>
              </w:rPr>
              <w:t>&gt;0.9</w:t>
            </w:r>
          </w:p>
        </w:tc>
      </w:tr>
      <w:tr w:rsidR="00A11D65" w:rsidRPr="007C7DE3" w14:paraId="20131543"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199BD55A" w14:textId="77777777" w:rsidR="00A11D65" w:rsidRPr="007C7DE3" w:rsidRDefault="00A11D65" w:rsidP="00A11D65">
            <w:pPr>
              <w:rPr>
                <w:rFonts w:eastAsia="Times New Roman" w:cs="Arial"/>
                <w:color w:val="000000"/>
                <w:sz w:val="18"/>
                <w:szCs w:val="18"/>
                <w:lang w:val="en-ZA" w:eastAsia="en-ZA"/>
                <w:rPrChange w:id="59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93" w:author="Joseph Sempa" w:date="2024-07-12T15:57:00Z" w16du:dateUtc="2024-07-12T13:57:00Z">
                  <w:rPr>
                    <w:rFonts w:eastAsia="Times New Roman" w:cs="Arial"/>
                    <w:color w:val="000000"/>
                    <w:sz w:val="20"/>
                    <w:szCs w:val="20"/>
                    <w:lang w:eastAsia="en-ZA"/>
                  </w:rPr>
                </w:rPrChange>
              </w:rPr>
              <w:t>Female</w:t>
            </w:r>
          </w:p>
        </w:tc>
        <w:tc>
          <w:tcPr>
            <w:tcW w:w="1880" w:type="dxa"/>
            <w:noWrap/>
            <w:hideMark/>
          </w:tcPr>
          <w:p w14:paraId="0A54AA33" w14:textId="77777777" w:rsidR="00A11D65" w:rsidRPr="007C7DE3" w:rsidRDefault="00A11D65" w:rsidP="00A11D65">
            <w:pPr>
              <w:rPr>
                <w:rFonts w:eastAsia="Times New Roman" w:cs="Arial"/>
                <w:color w:val="000000"/>
                <w:sz w:val="18"/>
                <w:szCs w:val="18"/>
                <w:lang w:val="en-ZA" w:eastAsia="en-ZA"/>
                <w:rPrChange w:id="59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95" w:author="Joseph Sempa" w:date="2024-07-12T15:57:00Z" w16du:dateUtc="2024-07-12T13:57:00Z">
                  <w:rPr>
                    <w:rFonts w:eastAsia="Times New Roman" w:cs="Arial"/>
                    <w:color w:val="000000"/>
                    <w:sz w:val="20"/>
                    <w:szCs w:val="20"/>
                    <w:lang w:eastAsia="en-ZA"/>
                  </w:rPr>
                </w:rPrChange>
              </w:rPr>
              <w:t>14 (51.9%)</w:t>
            </w:r>
          </w:p>
        </w:tc>
        <w:tc>
          <w:tcPr>
            <w:tcW w:w="1880" w:type="dxa"/>
            <w:noWrap/>
            <w:hideMark/>
          </w:tcPr>
          <w:p w14:paraId="6D122B75" w14:textId="77777777" w:rsidR="00A11D65" w:rsidRPr="007C7DE3" w:rsidRDefault="00A11D65" w:rsidP="00A11D65">
            <w:pPr>
              <w:rPr>
                <w:rFonts w:eastAsia="Times New Roman" w:cs="Arial"/>
                <w:color w:val="000000"/>
                <w:sz w:val="18"/>
                <w:szCs w:val="18"/>
                <w:lang w:val="en-ZA" w:eastAsia="en-ZA"/>
                <w:rPrChange w:id="59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597" w:author="Joseph Sempa" w:date="2024-07-12T15:57:00Z" w16du:dateUtc="2024-07-12T13:57:00Z">
                  <w:rPr>
                    <w:rFonts w:eastAsia="Times New Roman" w:cs="Arial"/>
                    <w:color w:val="000000"/>
                    <w:sz w:val="20"/>
                    <w:szCs w:val="20"/>
                    <w:lang w:eastAsia="en-ZA"/>
                  </w:rPr>
                </w:rPrChange>
              </w:rPr>
              <w:t>266 (51.1%)</w:t>
            </w:r>
          </w:p>
        </w:tc>
        <w:tc>
          <w:tcPr>
            <w:tcW w:w="960" w:type="dxa"/>
            <w:noWrap/>
            <w:hideMark/>
          </w:tcPr>
          <w:p w14:paraId="6D1A2BE6" w14:textId="77777777" w:rsidR="00A11D65" w:rsidRPr="007C7DE3" w:rsidRDefault="00A11D65" w:rsidP="00A11D65">
            <w:pPr>
              <w:rPr>
                <w:rFonts w:eastAsia="Times New Roman" w:cs="Arial"/>
                <w:color w:val="000000"/>
                <w:sz w:val="18"/>
                <w:szCs w:val="18"/>
                <w:lang w:val="en-ZA" w:eastAsia="en-ZA"/>
                <w:rPrChange w:id="598" w:author="Joseph Sempa" w:date="2024-07-12T15:57:00Z" w16du:dateUtc="2024-07-12T13:57:00Z">
                  <w:rPr>
                    <w:rFonts w:eastAsia="Times New Roman" w:cs="Arial"/>
                    <w:color w:val="000000"/>
                    <w:sz w:val="20"/>
                    <w:szCs w:val="20"/>
                    <w:lang w:val="en-ZA" w:eastAsia="en-ZA"/>
                  </w:rPr>
                </w:rPrChange>
              </w:rPr>
            </w:pPr>
          </w:p>
        </w:tc>
      </w:tr>
      <w:tr w:rsidR="00A11D65" w:rsidRPr="007C7DE3" w14:paraId="2C3E1BD9" w14:textId="77777777" w:rsidTr="00A11D65">
        <w:trPr>
          <w:trHeight w:val="300"/>
        </w:trPr>
        <w:tc>
          <w:tcPr>
            <w:tcW w:w="4600" w:type="dxa"/>
            <w:noWrap/>
            <w:hideMark/>
          </w:tcPr>
          <w:p w14:paraId="172364D0" w14:textId="77777777" w:rsidR="00A11D65" w:rsidRPr="007C7DE3" w:rsidRDefault="00A11D65" w:rsidP="00A11D65">
            <w:pPr>
              <w:rPr>
                <w:rFonts w:eastAsia="Times New Roman" w:cs="Arial"/>
                <w:color w:val="000000"/>
                <w:sz w:val="18"/>
                <w:szCs w:val="18"/>
                <w:lang w:val="en-ZA" w:eastAsia="en-ZA"/>
                <w:rPrChange w:id="59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val="en-ZA" w:eastAsia="en-ZA"/>
                <w:rPrChange w:id="600" w:author="Joseph Sempa" w:date="2024-07-12T15:57:00Z" w16du:dateUtc="2024-07-12T13:57:00Z">
                  <w:rPr>
                    <w:rFonts w:eastAsia="Times New Roman" w:cs="Arial"/>
                    <w:color w:val="000000"/>
                    <w:sz w:val="20"/>
                    <w:szCs w:val="20"/>
                    <w:lang w:val="en-ZA" w:eastAsia="en-ZA"/>
                  </w:rPr>
                </w:rPrChange>
              </w:rPr>
              <w:t>Males</w:t>
            </w:r>
          </w:p>
        </w:tc>
        <w:tc>
          <w:tcPr>
            <w:tcW w:w="1880" w:type="dxa"/>
            <w:noWrap/>
            <w:hideMark/>
          </w:tcPr>
          <w:p w14:paraId="43DF3F40" w14:textId="77777777" w:rsidR="00A11D65" w:rsidRPr="007C7DE3" w:rsidRDefault="00A11D65" w:rsidP="00A11D65">
            <w:pPr>
              <w:rPr>
                <w:rFonts w:eastAsia="Times New Roman" w:cs="Arial"/>
                <w:color w:val="000000"/>
                <w:sz w:val="18"/>
                <w:szCs w:val="18"/>
                <w:lang w:val="en-ZA" w:eastAsia="en-ZA"/>
                <w:rPrChange w:id="60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02" w:author="Joseph Sempa" w:date="2024-07-12T15:57:00Z" w16du:dateUtc="2024-07-12T13:57:00Z">
                  <w:rPr>
                    <w:rFonts w:eastAsia="Times New Roman" w:cs="Arial"/>
                    <w:color w:val="000000"/>
                    <w:sz w:val="20"/>
                    <w:szCs w:val="20"/>
                    <w:lang w:eastAsia="en-ZA"/>
                  </w:rPr>
                </w:rPrChange>
              </w:rPr>
              <w:t>13 (48.1%)</w:t>
            </w:r>
          </w:p>
        </w:tc>
        <w:tc>
          <w:tcPr>
            <w:tcW w:w="1880" w:type="dxa"/>
            <w:noWrap/>
            <w:hideMark/>
          </w:tcPr>
          <w:p w14:paraId="668A6339" w14:textId="77777777" w:rsidR="00A11D65" w:rsidRPr="007C7DE3" w:rsidRDefault="00A11D65" w:rsidP="00A11D65">
            <w:pPr>
              <w:rPr>
                <w:rFonts w:eastAsia="Times New Roman" w:cs="Arial"/>
                <w:color w:val="000000"/>
                <w:sz w:val="18"/>
                <w:szCs w:val="18"/>
                <w:lang w:val="en-ZA" w:eastAsia="en-ZA"/>
                <w:rPrChange w:id="60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04" w:author="Joseph Sempa" w:date="2024-07-12T15:57:00Z" w16du:dateUtc="2024-07-12T13:57:00Z">
                  <w:rPr>
                    <w:rFonts w:eastAsia="Times New Roman" w:cs="Arial"/>
                    <w:color w:val="000000"/>
                    <w:sz w:val="20"/>
                    <w:szCs w:val="20"/>
                    <w:lang w:eastAsia="en-ZA"/>
                  </w:rPr>
                </w:rPrChange>
              </w:rPr>
              <w:t>255 (48.9%)</w:t>
            </w:r>
          </w:p>
        </w:tc>
        <w:tc>
          <w:tcPr>
            <w:tcW w:w="960" w:type="dxa"/>
            <w:noWrap/>
            <w:hideMark/>
          </w:tcPr>
          <w:p w14:paraId="660D6DE7" w14:textId="77777777" w:rsidR="00A11D65" w:rsidRPr="007C7DE3" w:rsidRDefault="00A11D65" w:rsidP="00A11D65">
            <w:pPr>
              <w:rPr>
                <w:rFonts w:eastAsia="Times New Roman" w:cs="Arial"/>
                <w:color w:val="000000"/>
                <w:sz w:val="18"/>
                <w:szCs w:val="18"/>
                <w:lang w:val="en-ZA" w:eastAsia="en-ZA"/>
                <w:rPrChange w:id="605" w:author="Joseph Sempa" w:date="2024-07-12T15:57:00Z" w16du:dateUtc="2024-07-12T13:57:00Z">
                  <w:rPr>
                    <w:rFonts w:eastAsia="Times New Roman" w:cs="Arial"/>
                    <w:color w:val="000000"/>
                    <w:sz w:val="20"/>
                    <w:szCs w:val="20"/>
                    <w:lang w:val="en-ZA" w:eastAsia="en-ZA"/>
                  </w:rPr>
                </w:rPrChange>
              </w:rPr>
            </w:pPr>
          </w:p>
        </w:tc>
      </w:tr>
      <w:tr w:rsidR="00A11D65" w:rsidRPr="007C7DE3" w14:paraId="681A9EC2"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5BF2102" w14:textId="77777777" w:rsidR="00A11D65" w:rsidRPr="007C7DE3" w:rsidRDefault="00A11D65" w:rsidP="00A11D65">
            <w:pPr>
              <w:rPr>
                <w:rFonts w:eastAsia="Times New Roman" w:cs="Arial"/>
                <w:color w:val="000000"/>
                <w:sz w:val="18"/>
                <w:szCs w:val="18"/>
                <w:lang w:val="en-ZA" w:eastAsia="en-ZA"/>
                <w:rPrChange w:id="60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07" w:author="Joseph Sempa" w:date="2024-07-12T15:57:00Z" w16du:dateUtc="2024-07-12T13:57:00Z">
                  <w:rPr>
                    <w:rFonts w:eastAsia="Times New Roman" w:cs="Arial"/>
                    <w:color w:val="000000"/>
                    <w:sz w:val="20"/>
                    <w:szCs w:val="20"/>
                    <w:lang w:eastAsia="en-ZA"/>
                  </w:rPr>
                </w:rPrChange>
              </w:rPr>
              <w:t xml:space="preserve">Ethnicity, </w:t>
            </w:r>
            <w:proofErr w:type="gramStart"/>
            <w:r w:rsidRPr="007C7DE3">
              <w:rPr>
                <w:rFonts w:eastAsia="Times New Roman" w:cs="Arial"/>
                <w:color w:val="000000"/>
                <w:sz w:val="18"/>
                <w:szCs w:val="18"/>
                <w:lang w:eastAsia="en-ZA"/>
                <w:rPrChange w:id="608" w:author="Joseph Sempa" w:date="2024-07-12T15:57:00Z" w16du:dateUtc="2024-07-12T13:57:00Z">
                  <w:rPr>
                    <w:rFonts w:eastAsia="Times New Roman" w:cs="Arial"/>
                    <w:color w:val="000000"/>
                    <w:sz w:val="20"/>
                    <w:szCs w:val="20"/>
                    <w:lang w:eastAsia="en-ZA"/>
                  </w:rPr>
                </w:rPrChange>
              </w:rPr>
              <w:t>N(</w:t>
            </w:r>
            <w:proofErr w:type="gramEnd"/>
            <w:r w:rsidRPr="007C7DE3">
              <w:rPr>
                <w:rFonts w:eastAsia="Times New Roman" w:cs="Arial"/>
                <w:color w:val="000000"/>
                <w:sz w:val="18"/>
                <w:szCs w:val="18"/>
                <w:lang w:eastAsia="en-ZA"/>
                <w:rPrChange w:id="609" w:author="Joseph Sempa" w:date="2024-07-12T15:57:00Z" w16du:dateUtc="2024-07-12T13:57:00Z">
                  <w:rPr>
                    <w:rFonts w:eastAsia="Times New Roman" w:cs="Arial"/>
                    <w:color w:val="000000"/>
                    <w:sz w:val="20"/>
                    <w:szCs w:val="20"/>
                    <w:lang w:eastAsia="en-ZA"/>
                  </w:rPr>
                </w:rPrChange>
              </w:rPr>
              <w:t>%)</w:t>
            </w:r>
          </w:p>
        </w:tc>
        <w:tc>
          <w:tcPr>
            <w:tcW w:w="1880" w:type="dxa"/>
            <w:noWrap/>
            <w:hideMark/>
          </w:tcPr>
          <w:p w14:paraId="70622702" w14:textId="77777777" w:rsidR="00A11D65" w:rsidRPr="007C7DE3" w:rsidRDefault="00A11D65" w:rsidP="00A11D65">
            <w:pPr>
              <w:rPr>
                <w:rFonts w:eastAsia="Times New Roman" w:cs="Arial"/>
                <w:color w:val="000000"/>
                <w:sz w:val="18"/>
                <w:szCs w:val="18"/>
                <w:lang w:val="en-ZA" w:eastAsia="en-ZA"/>
                <w:rPrChange w:id="610" w:author="Joseph Sempa" w:date="2024-07-12T15:57:00Z" w16du:dateUtc="2024-07-12T13:57:00Z">
                  <w:rPr>
                    <w:rFonts w:eastAsia="Times New Roman" w:cs="Arial"/>
                    <w:color w:val="000000"/>
                    <w:sz w:val="20"/>
                    <w:szCs w:val="20"/>
                    <w:lang w:val="en-ZA" w:eastAsia="en-ZA"/>
                  </w:rPr>
                </w:rPrChange>
              </w:rPr>
            </w:pPr>
          </w:p>
        </w:tc>
        <w:tc>
          <w:tcPr>
            <w:tcW w:w="1880" w:type="dxa"/>
            <w:noWrap/>
            <w:hideMark/>
          </w:tcPr>
          <w:p w14:paraId="007F7D67" w14:textId="77777777" w:rsidR="00A11D65" w:rsidRPr="007C7DE3" w:rsidRDefault="00A11D65" w:rsidP="00A11D65">
            <w:pPr>
              <w:rPr>
                <w:rFonts w:eastAsia="Times New Roman" w:cs="Arial"/>
                <w:sz w:val="18"/>
                <w:szCs w:val="18"/>
                <w:lang w:val="en-ZA" w:eastAsia="en-ZA"/>
                <w:rPrChange w:id="611" w:author="Joseph Sempa" w:date="2024-07-12T15:57:00Z" w16du:dateUtc="2024-07-12T13:57:00Z">
                  <w:rPr>
                    <w:rFonts w:eastAsia="Times New Roman" w:cs="Arial"/>
                    <w:sz w:val="20"/>
                    <w:szCs w:val="20"/>
                    <w:lang w:val="en-ZA" w:eastAsia="en-ZA"/>
                  </w:rPr>
                </w:rPrChange>
              </w:rPr>
            </w:pPr>
          </w:p>
        </w:tc>
        <w:tc>
          <w:tcPr>
            <w:tcW w:w="960" w:type="dxa"/>
            <w:noWrap/>
            <w:hideMark/>
          </w:tcPr>
          <w:p w14:paraId="35FA8DB1" w14:textId="77777777" w:rsidR="00A11D65" w:rsidRPr="007C7DE3" w:rsidRDefault="00A11D65" w:rsidP="00A11D65">
            <w:pPr>
              <w:jc w:val="right"/>
              <w:rPr>
                <w:rFonts w:eastAsia="Times New Roman" w:cs="Arial"/>
                <w:color w:val="000000"/>
                <w:sz w:val="18"/>
                <w:szCs w:val="18"/>
                <w:lang w:val="en-ZA" w:eastAsia="en-ZA"/>
                <w:rPrChange w:id="61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13" w:author="Joseph Sempa" w:date="2024-07-12T15:57:00Z" w16du:dateUtc="2024-07-12T13:57:00Z">
                  <w:rPr>
                    <w:rFonts w:eastAsia="Times New Roman" w:cs="Arial"/>
                    <w:color w:val="000000"/>
                    <w:sz w:val="20"/>
                    <w:szCs w:val="20"/>
                    <w:lang w:eastAsia="en-ZA"/>
                  </w:rPr>
                </w:rPrChange>
              </w:rPr>
              <w:t>0.4</w:t>
            </w:r>
          </w:p>
        </w:tc>
      </w:tr>
      <w:tr w:rsidR="00A11D65" w:rsidRPr="007C7DE3" w14:paraId="2D007CD9" w14:textId="77777777" w:rsidTr="00A11D65">
        <w:trPr>
          <w:trHeight w:val="300"/>
        </w:trPr>
        <w:tc>
          <w:tcPr>
            <w:tcW w:w="4600" w:type="dxa"/>
            <w:noWrap/>
            <w:hideMark/>
          </w:tcPr>
          <w:p w14:paraId="60496D83" w14:textId="77777777" w:rsidR="00A11D65" w:rsidRPr="007C7DE3" w:rsidRDefault="00A11D65" w:rsidP="00A11D65">
            <w:pPr>
              <w:rPr>
                <w:rFonts w:eastAsia="Times New Roman" w:cs="Arial"/>
                <w:color w:val="000000"/>
                <w:sz w:val="18"/>
                <w:szCs w:val="18"/>
                <w:lang w:val="en-ZA" w:eastAsia="en-ZA"/>
                <w:rPrChange w:id="61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15" w:author="Joseph Sempa" w:date="2024-07-12T15:57:00Z" w16du:dateUtc="2024-07-12T13:57:00Z">
                  <w:rPr>
                    <w:rFonts w:eastAsia="Times New Roman" w:cs="Arial"/>
                    <w:color w:val="000000"/>
                    <w:sz w:val="20"/>
                    <w:szCs w:val="20"/>
                    <w:lang w:eastAsia="en-ZA"/>
                  </w:rPr>
                </w:rPrChange>
              </w:rPr>
              <w:t>Black African</w:t>
            </w:r>
          </w:p>
        </w:tc>
        <w:tc>
          <w:tcPr>
            <w:tcW w:w="1880" w:type="dxa"/>
            <w:noWrap/>
            <w:hideMark/>
          </w:tcPr>
          <w:p w14:paraId="7BFB3026" w14:textId="77777777" w:rsidR="00A11D65" w:rsidRPr="007C7DE3" w:rsidRDefault="00A11D65" w:rsidP="00A11D65">
            <w:pPr>
              <w:rPr>
                <w:rFonts w:eastAsia="Times New Roman" w:cs="Arial"/>
                <w:color w:val="000000"/>
                <w:sz w:val="18"/>
                <w:szCs w:val="18"/>
                <w:lang w:val="en-ZA" w:eastAsia="en-ZA"/>
                <w:rPrChange w:id="61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17" w:author="Joseph Sempa" w:date="2024-07-12T15:57:00Z" w16du:dateUtc="2024-07-12T13:57:00Z">
                  <w:rPr>
                    <w:rFonts w:eastAsia="Times New Roman" w:cs="Arial"/>
                    <w:color w:val="000000"/>
                    <w:sz w:val="20"/>
                    <w:szCs w:val="20"/>
                    <w:lang w:eastAsia="en-ZA"/>
                  </w:rPr>
                </w:rPrChange>
              </w:rPr>
              <w:t>23 (85.2%)</w:t>
            </w:r>
          </w:p>
        </w:tc>
        <w:tc>
          <w:tcPr>
            <w:tcW w:w="1880" w:type="dxa"/>
            <w:noWrap/>
            <w:hideMark/>
          </w:tcPr>
          <w:p w14:paraId="6E7321C8" w14:textId="77777777" w:rsidR="00A11D65" w:rsidRPr="007C7DE3" w:rsidRDefault="00A11D65" w:rsidP="00A11D65">
            <w:pPr>
              <w:rPr>
                <w:rFonts w:eastAsia="Times New Roman" w:cs="Arial"/>
                <w:color w:val="000000"/>
                <w:sz w:val="18"/>
                <w:szCs w:val="18"/>
                <w:lang w:val="en-ZA" w:eastAsia="en-ZA"/>
                <w:rPrChange w:id="618"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19" w:author="Joseph Sempa" w:date="2024-07-12T15:57:00Z" w16du:dateUtc="2024-07-12T13:57:00Z">
                  <w:rPr>
                    <w:rFonts w:eastAsia="Times New Roman" w:cs="Arial"/>
                    <w:color w:val="000000"/>
                    <w:sz w:val="20"/>
                    <w:szCs w:val="20"/>
                    <w:lang w:eastAsia="en-ZA"/>
                  </w:rPr>
                </w:rPrChange>
              </w:rPr>
              <w:t>407 (78.0%)</w:t>
            </w:r>
          </w:p>
        </w:tc>
        <w:tc>
          <w:tcPr>
            <w:tcW w:w="960" w:type="dxa"/>
            <w:noWrap/>
            <w:hideMark/>
          </w:tcPr>
          <w:p w14:paraId="51E3D8C9" w14:textId="77777777" w:rsidR="00A11D65" w:rsidRPr="007C7DE3" w:rsidRDefault="00A11D65" w:rsidP="00A11D65">
            <w:pPr>
              <w:rPr>
                <w:rFonts w:eastAsia="Times New Roman" w:cs="Arial"/>
                <w:color w:val="000000"/>
                <w:sz w:val="18"/>
                <w:szCs w:val="18"/>
                <w:lang w:val="en-ZA" w:eastAsia="en-ZA"/>
                <w:rPrChange w:id="620" w:author="Joseph Sempa" w:date="2024-07-12T15:57:00Z" w16du:dateUtc="2024-07-12T13:57:00Z">
                  <w:rPr>
                    <w:rFonts w:eastAsia="Times New Roman" w:cs="Arial"/>
                    <w:color w:val="000000"/>
                    <w:sz w:val="20"/>
                    <w:szCs w:val="20"/>
                    <w:lang w:val="en-ZA" w:eastAsia="en-ZA"/>
                  </w:rPr>
                </w:rPrChange>
              </w:rPr>
            </w:pPr>
          </w:p>
        </w:tc>
      </w:tr>
      <w:tr w:rsidR="00A11D65" w:rsidRPr="007C7DE3" w14:paraId="2B17D1C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06C264E8" w14:textId="77777777" w:rsidR="00A11D65" w:rsidRPr="007C7DE3" w:rsidRDefault="00A11D65" w:rsidP="00A11D65">
            <w:pPr>
              <w:rPr>
                <w:rFonts w:eastAsia="Times New Roman" w:cs="Arial"/>
                <w:color w:val="000000"/>
                <w:sz w:val="18"/>
                <w:szCs w:val="18"/>
                <w:lang w:val="en-ZA" w:eastAsia="en-ZA"/>
                <w:rPrChange w:id="62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22" w:author="Joseph Sempa" w:date="2024-07-12T15:57:00Z" w16du:dateUtc="2024-07-12T13:57:00Z">
                  <w:rPr>
                    <w:rFonts w:eastAsia="Times New Roman" w:cs="Arial"/>
                    <w:color w:val="000000"/>
                    <w:sz w:val="20"/>
                    <w:szCs w:val="20"/>
                    <w:lang w:eastAsia="en-ZA"/>
                  </w:rPr>
                </w:rPrChange>
              </w:rPr>
              <w:t>Other</w:t>
            </w:r>
          </w:p>
        </w:tc>
        <w:tc>
          <w:tcPr>
            <w:tcW w:w="1880" w:type="dxa"/>
            <w:noWrap/>
            <w:hideMark/>
          </w:tcPr>
          <w:p w14:paraId="6AA5C41D" w14:textId="77777777" w:rsidR="00A11D65" w:rsidRPr="007C7DE3" w:rsidRDefault="00A11D65" w:rsidP="00A11D65">
            <w:pPr>
              <w:rPr>
                <w:rFonts w:eastAsia="Times New Roman" w:cs="Arial"/>
                <w:color w:val="000000"/>
                <w:sz w:val="18"/>
                <w:szCs w:val="18"/>
                <w:lang w:val="en-ZA" w:eastAsia="en-ZA"/>
                <w:rPrChange w:id="62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24" w:author="Joseph Sempa" w:date="2024-07-12T15:57:00Z" w16du:dateUtc="2024-07-12T13:57:00Z">
                  <w:rPr>
                    <w:rFonts w:eastAsia="Times New Roman" w:cs="Arial"/>
                    <w:color w:val="000000"/>
                    <w:sz w:val="20"/>
                    <w:szCs w:val="20"/>
                    <w:lang w:eastAsia="en-ZA"/>
                  </w:rPr>
                </w:rPrChange>
              </w:rPr>
              <w:t>4 (14.8%)</w:t>
            </w:r>
          </w:p>
        </w:tc>
        <w:tc>
          <w:tcPr>
            <w:tcW w:w="1880" w:type="dxa"/>
            <w:noWrap/>
            <w:hideMark/>
          </w:tcPr>
          <w:p w14:paraId="74617056" w14:textId="77777777" w:rsidR="00A11D65" w:rsidRPr="007C7DE3" w:rsidRDefault="00A11D65" w:rsidP="00A11D65">
            <w:pPr>
              <w:rPr>
                <w:rFonts w:eastAsia="Times New Roman" w:cs="Arial"/>
                <w:color w:val="000000"/>
                <w:sz w:val="18"/>
                <w:szCs w:val="18"/>
                <w:lang w:val="en-ZA" w:eastAsia="en-ZA"/>
                <w:rPrChange w:id="62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26" w:author="Joseph Sempa" w:date="2024-07-12T15:57:00Z" w16du:dateUtc="2024-07-12T13:57:00Z">
                  <w:rPr>
                    <w:rFonts w:eastAsia="Times New Roman" w:cs="Arial"/>
                    <w:color w:val="000000"/>
                    <w:sz w:val="20"/>
                    <w:szCs w:val="20"/>
                    <w:lang w:eastAsia="en-ZA"/>
                  </w:rPr>
                </w:rPrChange>
              </w:rPr>
              <w:t>115 (22.0%)</w:t>
            </w:r>
          </w:p>
        </w:tc>
        <w:tc>
          <w:tcPr>
            <w:tcW w:w="960" w:type="dxa"/>
            <w:noWrap/>
            <w:hideMark/>
          </w:tcPr>
          <w:p w14:paraId="591F9158" w14:textId="77777777" w:rsidR="00A11D65" w:rsidRPr="007C7DE3" w:rsidRDefault="00A11D65" w:rsidP="00A11D65">
            <w:pPr>
              <w:rPr>
                <w:rFonts w:eastAsia="Times New Roman" w:cs="Arial"/>
                <w:color w:val="000000"/>
                <w:sz w:val="18"/>
                <w:szCs w:val="18"/>
                <w:lang w:val="en-ZA" w:eastAsia="en-ZA"/>
                <w:rPrChange w:id="627" w:author="Joseph Sempa" w:date="2024-07-12T15:57:00Z" w16du:dateUtc="2024-07-12T13:57:00Z">
                  <w:rPr>
                    <w:rFonts w:eastAsia="Times New Roman" w:cs="Arial"/>
                    <w:color w:val="000000"/>
                    <w:sz w:val="20"/>
                    <w:szCs w:val="20"/>
                    <w:lang w:val="en-ZA" w:eastAsia="en-ZA"/>
                  </w:rPr>
                </w:rPrChange>
              </w:rPr>
            </w:pPr>
          </w:p>
        </w:tc>
      </w:tr>
      <w:tr w:rsidR="00A11D65" w:rsidRPr="007C7DE3" w14:paraId="4C104CF6" w14:textId="77777777" w:rsidTr="00A11D65">
        <w:trPr>
          <w:trHeight w:val="300"/>
        </w:trPr>
        <w:tc>
          <w:tcPr>
            <w:tcW w:w="4600" w:type="dxa"/>
            <w:noWrap/>
            <w:hideMark/>
          </w:tcPr>
          <w:p w14:paraId="4BD7C650" w14:textId="77777777" w:rsidR="00A11D65" w:rsidRPr="007C7DE3" w:rsidRDefault="00A11D65" w:rsidP="00A11D65">
            <w:pPr>
              <w:rPr>
                <w:rFonts w:eastAsia="Times New Roman" w:cs="Arial"/>
                <w:color w:val="000000"/>
                <w:sz w:val="18"/>
                <w:szCs w:val="18"/>
                <w:lang w:val="en-ZA" w:eastAsia="en-ZA"/>
                <w:rPrChange w:id="628"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29" w:author="Joseph Sempa" w:date="2024-07-12T15:57:00Z" w16du:dateUtc="2024-07-12T13:57:00Z">
                  <w:rPr>
                    <w:rFonts w:eastAsia="Times New Roman" w:cs="Arial"/>
                    <w:color w:val="000000"/>
                    <w:sz w:val="20"/>
                    <w:szCs w:val="20"/>
                    <w:lang w:eastAsia="en-ZA"/>
                  </w:rPr>
                </w:rPrChange>
              </w:rPr>
              <w:t>Duration of current illness, median (</w:t>
            </w:r>
            <w:proofErr w:type="spellStart"/>
            <w:r w:rsidRPr="007C7DE3">
              <w:rPr>
                <w:rFonts w:eastAsia="Times New Roman" w:cs="Arial"/>
                <w:color w:val="000000"/>
                <w:sz w:val="18"/>
                <w:szCs w:val="18"/>
                <w:lang w:eastAsia="en-ZA"/>
                <w:rPrChange w:id="630" w:author="Joseph Sempa" w:date="2024-07-12T15:57:00Z" w16du:dateUtc="2024-07-12T13:57:00Z">
                  <w:rPr>
                    <w:rFonts w:eastAsia="Times New Roman" w:cs="Arial"/>
                    <w:color w:val="000000"/>
                    <w:sz w:val="20"/>
                    <w:szCs w:val="20"/>
                    <w:lang w:eastAsia="en-ZA"/>
                  </w:rPr>
                </w:rPrChange>
              </w:rPr>
              <w:t>IQR</w:t>
            </w:r>
            <w:proofErr w:type="spellEnd"/>
            <w:r w:rsidRPr="007C7DE3">
              <w:rPr>
                <w:rFonts w:eastAsia="Times New Roman" w:cs="Arial"/>
                <w:color w:val="000000"/>
                <w:sz w:val="18"/>
                <w:szCs w:val="18"/>
                <w:lang w:eastAsia="en-ZA"/>
                <w:rPrChange w:id="631" w:author="Joseph Sempa" w:date="2024-07-12T15:57:00Z" w16du:dateUtc="2024-07-12T13:57:00Z">
                  <w:rPr>
                    <w:rFonts w:eastAsia="Times New Roman" w:cs="Arial"/>
                    <w:color w:val="000000"/>
                    <w:sz w:val="20"/>
                    <w:szCs w:val="20"/>
                    <w:lang w:eastAsia="en-ZA"/>
                  </w:rPr>
                </w:rPrChange>
              </w:rPr>
              <w:t>) (days)</w:t>
            </w:r>
          </w:p>
        </w:tc>
        <w:tc>
          <w:tcPr>
            <w:tcW w:w="1880" w:type="dxa"/>
            <w:noWrap/>
            <w:hideMark/>
          </w:tcPr>
          <w:p w14:paraId="2FDFD10B" w14:textId="77777777" w:rsidR="00A11D65" w:rsidRPr="007C7DE3" w:rsidRDefault="00A11D65" w:rsidP="00A11D65">
            <w:pPr>
              <w:rPr>
                <w:rFonts w:eastAsia="Times New Roman" w:cs="Arial"/>
                <w:color w:val="000000"/>
                <w:sz w:val="18"/>
                <w:szCs w:val="18"/>
                <w:lang w:val="en-ZA" w:eastAsia="en-ZA"/>
                <w:rPrChange w:id="63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33" w:author="Joseph Sempa" w:date="2024-07-12T15:57:00Z" w16du:dateUtc="2024-07-12T13:57:00Z">
                  <w:rPr>
                    <w:rFonts w:eastAsia="Times New Roman" w:cs="Arial"/>
                    <w:color w:val="000000"/>
                    <w:sz w:val="20"/>
                    <w:szCs w:val="20"/>
                    <w:lang w:eastAsia="en-ZA"/>
                  </w:rPr>
                </w:rPrChange>
              </w:rPr>
              <w:t>14.0 (14.0, 27.8)</w:t>
            </w:r>
          </w:p>
        </w:tc>
        <w:tc>
          <w:tcPr>
            <w:tcW w:w="1880" w:type="dxa"/>
            <w:noWrap/>
            <w:hideMark/>
          </w:tcPr>
          <w:p w14:paraId="38634EA4" w14:textId="77777777" w:rsidR="00A11D65" w:rsidRPr="007C7DE3" w:rsidRDefault="00A11D65" w:rsidP="00A11D65">
            <w:pPr>
              <w:rPr>
                <w:rFonts w:eastAsia="Times New Roman" w:cs="Arial"/>
                <w:color w:val="000000"/>
                <w:sz w:val="18"/>
                <w:szCs w:val="18"/>
                <w:lang w:val="en-ZA" w:eastAsia="en-ZA"/>
                <w:rPrChange w:id="63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35" w:author="Joseph Sempa" w:date="2024-07-12T15:57:00Z" w16du:dateUtc="2024-07-12T13:57:00Z">
                  <w:rPr>
                    <w:rFonts w:eastAsia="Times New Roman" w:cs="Arial"/>
                    <w:color w:val="000000"/>
                    <w:sz w:val="20"/>
                    <w:szCs w:val="20"/>
                    <w:lang w:eastAsia="en-ZA"/>
                  </w:rPr>
                </w:rPrChange>
              </w:rPr>
              <w:t>14.0 (11.8, 21.0)</w:t>
            </w:r>
          </w:p>
        </w:tc>
        <w:tc>
          <w:tcPr>
            <w:tcW w:w="960" w:type="dxa"/>
            <w:noWrap/>
            <w:hideMark/>
          </w:tcPr>
          <w:p w14:paraId="54CCB388" w14:textId="77777777" w:rsidR="00A11D65" w:rsidRPr="007C7DE3" w:rsidRDefault="00A11D65" w:rsidP="00A11D65">
            <w:pPr>
              <w:jc w:val="right"/>
              <w:rPr>
                <w:rFonts w:eastAsia="Times New Roman" w:cs="Arial"/>
                <w:color w:val="000000"/>
                <w:sz w:val="18"/>
                <w:szCs w:val="18"/>
                <w:lang w:val="en-ZA" w:eastAsia="en-ZA"/>
                <w:rPrChange w:id="63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37" w:author="Joseph Sempa" w:date="2024-07-12T15:57:00Z" w16du:dateUtc="2024-07-12T13:57:00Z">
                  <w:rPr>
                    <w:rFonts w:eastAsia="Times New Roman" w:cs="Arial"/>
                    <w:color w:val="000000"/>
                    <w:sz w:val="20"/>
                    <w:szCs w:val="20"/>
                    <w:lang w:eastAsia="en-ZA"/>
                  </w:rPr>
                </w:rPrChange>
              </w:rPr>
              <w:t>0.4</w:t>
            </w:r>
          </w:p>
        </w:tc>
      </w:tr>
      <w:tr w:rsidR="00A11D65" w:rsidRPr="007C7DE3" w14:paraId="3000ED1A"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28654A11" w14:textId="77777777" w:rsidR="00A11D65" w:rsidRPr="007C7DE3" w:rsidRDefault="00A11D65" w:rsidP="00A11D65">
            <w:pPr>
              <w:rPr>
                <w:rFonts w:eastAsia="Times New Roman" w:cs="Arial"/>
                <w:color w:val="000000"/>
                <w:sz w:val="18"/>
                <w:szCs w:val="18"/>
                <w:lang w:val="en-ZA" w:eastAsia="en-ZA"/>
                <w:rPrChange w:id="638"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39" w:author="Joseph Sempa" w:date="2024-07-12T15:57:00Z" w16du:dateUtc="2024-07-12T13:57:00Z">
                  <w:rPr>
                    <w:rFonts w:eastAsia="Times New Roman" w:cs="Arial"/>
                    <w:color w:val="000000"/>
                    <w:sz w:val="20"/>
                    <w:szCs w:val="20"/>
                    <w:lang w:eastAsia="en-ZA"/>
                  </w:rPr>
                </w:rPrChange>
              </w:rPr>
              <w:t>Weight loss</w:t>
            </w:r>
          </w:p>
        </w:tc>
        <w:tc>
          <w:tcPr>
            <w:tcW w:w="1880" w:type="dxa"/>
            <w:noWrap/>
            <w:hideMark/>
          </w:tcPr>
          <w:p w14:paraId="50D739B4" w14:textId="77777777" w:rsidR="00A11D65" w:rsidRPr="007C7DE3" w:rsidRDefault="00A11D65" w:rsidP="00A11D65">
            <w:pPr>
              <w:rPr>
                <w:rFonts w:eastAsia="Times New Roman" w:cs="Arial"/>
                <w:color w:val="000000"/>
                <w:sz w:val="18"/>
                <w:szCs w:val="18"/>
                <w:lang w:val="en-ZA" w:eastAsia="en-ZA"/>
                <w:rPrChange w:id="64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41" w:author="Joseph Sempa" w:date="2024-07-12T15:57:00Z" w16du:dateUtc="2024-07-12T13:57:00Z">
                  <w:rPr>
                    <w:rFonts w:eastAsia="Times New Roman" w:cs="Arial"/>
                    <w:color w:val="000000"/>
                    <w:sz w:val="20"/>
                    <w:szCs w:val="20"/>
                    <w:lang w:eastAsia="en-ZA"/>
                  </w:rPr>
                </w:rPrChange>
              </w:rPr>
              <w:t>22 (81.5%)</w:t>
            </w:r>
          </w:p>
        </w:tc>
        <w:tc>
          <w:tcPr>
            <w:tcW w:w="1880" w:type="dxa"/>
            <w:noWrap/>
            <w:hideMark/>
          </w:tcPr>
          <w:p w14:paraId="6BCD8BD3" w14:textId="77777777" w:rsidR="00A11D65" w:rsidRPr="007C7DE3" w:rsidRDefault="00A11D65" w:rsidP="00A11D65">
            <w:pPr>
              <w:rPr>
                <w:rFonts w:eastAsia="Times New Roman" w:cs="Arial"/>
                <w:color w:val="000000"/>
                <w:sz w:val="18"/>
                <w:szCs w:val="18"/>
                <w:lang w:val="en-ZA" w:eastAsia="en-ZA"/>
                <w:rPrChange w:id="64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43" w:author="Joseph Sempa" w:date="2024-07-12T15:57:00Z" w16du:dateUtc="2024-07-12T13:57:00Z">
                  <w:rPr>
                    <w:rFonts w:eastAsia="Times New Roman" w:cs="Arial"/>
                    <w:color w:val="000000"/>
                    <w:sz w:val="20"/>
                    <w:szCs w:val="20"/>
                    <w:lang w:eastAsia="en-ZA"/>
                  </w:rPr>
                </w:rPrChange>
              </w:rPr>
              <w:t>430 (86.3%)</w:t>
            </w:r>
          </w:p>
        </w:tc>
        <w:tc>
          <w:tcPr>
            <w:tcW w:w="960" w:type="dxa"/>
            <w:noWrap/>
            <w:hideMark/>
          </w:tcPr>
          <w:p w14:paraId="477A0AE6" w14:textId="77777777" w:rsidR="00A11D65" w:rsidRPr="007C7DE3" w:rsidRDefault="00A11D65" w:rsidP="00A11D65">
            <w:pPr>
              <w:jc w:val="right"/>
              <w:rPr>
                <w:rFonts w:eastAsia="Times New Roman" w:cs="Arial"/>
                <w:color w:val="000000"/>
                <w:sz w:val="18"/>
                <w:szCs w:val="18"/>
                <w:lang w:val="en-ZA" w:eastAsia="en-ZA"/>
                <w:rPrChange w:id="64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45" w:author="Joseph Sempa" w:date="2024-07-12T15:57:00Z" w16du:dateUtc="2024-07-12T13:57:00Z">
                  <w:rPr>
                    <w:rFonts w:eastAsia="Times New Roman" w:cs="Arial"/>
                    <w:color w:val="000000"/>
                    <w:sz w:val="20"/>
                    <w:szCs w:val="20"/>
                    <w:lang w:eastAsia="en-ZA"/>
                  </w:rPr>
                </w:rPrChange>
              </w:rPr>
              <w:t>0.4</w:t>
            </w:r>
          </w:p>
        </w:tc>
      </w:tr>
      <w:tr w:rsidR="00A11D65" w:rsidRPr="007C7DE3" w14:paraId="5313815E" w14:textId="77777777" w:rsidTr="00A11D65">
        <w:trPr>
          <w:trHeight w:val="300"/>
        </w:trPr>
        <w:tc>
          <w:tcPr>
            <w:tcW w:w="4600" w:type="dxa"/>
            <w:noWrap/>
            <w:hideMark/>
          </w:tcPr>
          <w:p w14:paraId="2E94C63A" w14:textId="77777777" w:rsidR="00A11D65" w:rsidRPr="007C7DE3" w:rsidRDefault="00A11D65" w:rsidP="00A11D65">
            <w:pPr>
              <w:rPr>
                <w:rFonts w:eastAsia="Times New Roman" w:cs="Arial"/>
                <w:color w:val="000000"/>
                <w:sz w:val="18"/>
                <w:szCs w:val="18"/>
                <w:lang w:val="en-ZA" w:eastAsia="en-ZA"/>
                <w:rPrChange w:id="64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47" w:author="Joseph Sempa" w:date="2024-07-12T15:57:00Z" w16du:dateUtc="2024-07-12T13:57:00Z">
                  <w:rPr>
                    <w:rFonts w:eastAsia="Times New Roman" w:cs="Arial"/>
                    <w:color w:val="000000"/>
                    <w:sz w:val="20"/>
                    <w:szCs w:val="20"/>
                    <w:lang w:eastAsia="en-ZA"/>
                  </w:rPr>
                </w:rPrChange>
              </w:rPr>
              <w:t>Viral load (log10 Copies/mL)</w:t>
            </w:r>
          </w:p>
        </w:tc>
        <w:tc>
          <w:tcPr>
            <w:tcW w:w="1880" w:type="dxa"/>
            <w:noWrap/>
            <w:hideMark/>
          </w:tcPr>
          <w:p w14:paraId="1C85795D" w14:textId="77777777" w:rsidR="00A11D65" w:rsidRPr="007C7DE3" w:rsidRDefault="00A11D65" w:rsidP="00A11D65">
            <w:pPr>
              <w:rPr>
                <w:rFonts w:eastAsia="Times New Roman" w:cs="Arial"/>
                <w:color w:val="000000"/>
                <w:sz w:val="18"/>
                <w:szCs w:val="18"/>
                <w:lang w:val="en-ZA" w:eastAsia="en-ZA"/>
                <w:rPrChange w:id="648"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49" w:author="Joseph Sempa" w:date="2024-07-12T15:57:00Z" w16du:dateUtc="2024-07-12T13:57:00Z">
                  <w:rPr>
                    <w:rFonts w:eastAsia="Times New Roman" w:cs="Arial"/>
                    <w:color w:val="000000"/>
                    <w:sz w:val="20"/>
                    <w:szCs w:val="20"/>
                    <w:lang w:eastAsia="en-ZA"/>
                  </w:rPr>
                </w:rPrChange>
              </w:rPr>
              <w:t>11.0 (10.7, 11.3)</w:t>
            </w:r>
          </w:p>
        </w:tc>
        <w:tc>
          <w:tcPr>
            <w:tcW w:w="1880" w:type="dxa"/>
            <w:noWrap/>
            <w:hideMark/>
          </w:tcPr>
          <w:p w14:paraId="478D938A" w14:textId="77777777" w:rsidR="00A11D65" w:rsidRPr="007C7DE3" w:rsidRDefault="00A11D65" w:rsidP="00A11D65">
            <w:pPr>
              <w:rPr>
                <w:rFonts w:eastAsia="Times New Roman" w:cs="Arial"/>
                <w:color w:val="000000"/>
                <w:sz w:val="18"/>
                <w:szCs w:val="18"/>
                <w:lang w:val="en-ZA" w:eastAsia="en-ZA"/>
                <w:rPrChange w:id="65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51" w:author="Joseph Sempa" w:date="2024-07-12T15:57:00Z" w16du:dateUtc="2024-07-12T13:57:00Z">
                  <w:rPr>
                    <w:rFonts w:eastAsia="Times New Roman" w:cs="Arial"/>
                    <w:color w:val="000000"/>
                    <w:sz w:val="20"/>
                    <w:szCs w:val="20"/>
                    <w:lang w:eastAsia="en-ZA"/>
                  </w:rPr>
                </w:rPrChange>
              </w:rPr>
              <w:t>10.8 (7.1, 12.3)</w:t>
            </w:r>
          </w:p>
        </w:tc>
        <w:tc>
          <w:tcPr>
            <w:tcW w:w="960" w:type="dxa"/>
            <w:noWrap/>
            <w:hideMark/>
          </w:tcPr>
          <w:p w14:paraId="1D61FC29" w14:textId="77777777" w:rsidR="00A11D65" w:rsidRPr="007C7DE3" w:rsidRDefault="00A11D65" w:rsidP="00A11D65">
            <w:pPr>
              <w:jc w:val="right"/>
              <w:rPr>
                <w:rFonts w:eastAsia="Times New Roman" w:cs="Arial"/>
                <w:color w:val="000000"/>
                <w:sz w:val="18"/>
                <w:szCs w:val="18"/>
                <w:lang w:val="en-ZA" w:eastAsia="en-ZA"/>
                <w:rPrChange w:id="65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53" w:author="Joseph Sempa" w:date="2024-07-12T15:57:00Z" w16du:dateUtc="2024-07-12T13:57:00Z">
                  <w:rPr>
                    <w:rFonts w:eastAsia="Times New Roman" w:cs="Arial"/>
                    <w:color w:val="000000"/>
                    <w:sz w:val="20"/>
                    <w:szCs w:val="20"/>
                    <w:lang w:eastAsia="en-ZA"/>
                  </w:rPr>
                </w:rPrChange>
              </w:rPr>
              <w:t>0.9</w:t>
            </w:r>
          </w:p>
        </w:tc>
      </w:tr>
      <w:tr w:rsidR="00A11D65" w:rsidRPr="007C7DE3" w14:paraId="4E2EC9BF"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2E56D023" w14:textId="77777777" w:rsidR="00A11D65" w:rsidRPr="007C7DE3" w:rsidRDefault="00A11D65" w:rsidP="00A11D65">
            <w:pPr>
              <w:rPr>
                <w:rFonts w:eastAsia="Times New Roman" w:cs="Arial"/>
                <w:color w:val="000000"/>
                <w:sz w:val="18"/>
                <w:szCs w:val="18"/>
                <w:lang w:val="en-ZA" w:eastAsia="en-ZA"/>
                <w:rPrChange w:id="654" w:author="Joseph Sempa" w:date="2024-07-12T15:57:00Z" w16du:dateUtc="2024-07-12T13:57:00Z">
                  <w:rPr>
                    <w:rFonts w:eastAsia="Times New Roman" w:cs="Arial"/>
                    <w:color w:val="000000"/>
                    <w:sz w:val="20"/>
                    <w:szCs w:val="20"/>
                    <w:lang w:val="en-ZA" w:eastAsia="en-ZA"/>
                  </w:rPr>
                </w:rPrChange>
              </w:rPr>
            </w:pPr>
            <w:proofErr w:type="spellStart"/>
            <w:r w:rsidRPr="007C7DE3">
              <w:rPr>
                <w:rFonts w:eastAsia="Times New Roman" w:cs="Arial"/>
                <w:color w:val="000000"/>
                <w:sz w:val="18"/>
                <w:szCs w:val="18"/>
                <w:lang w:val="en-ZA" w:eastAsia="en-ZA"/>
                <w:rPrChange w:id="655" w:author="Joseph Sempa" w:date="2024-07-12T15:57:00Z" w16du:dateUtc="2024-07-12T13:57:00Z">
                  <w:rPr>
                    <w:rFonts w:eastAsia="Times New Roman" w:cs="Arial"/>
                    <w:color w:val="000000"/>
                    <w:sz w:val="20"/>
                    <w:szCs w:val="20"/>
                    <w:lang w:val="en-ZA" w:eastAsia="en-ZA"/>
                  </w:rPr>
                </w:rPrChange>
              </w:rPr>
              <w:t>PTB</w:t>
            </w:r>
            <w:proofErr w:type="spellEnd"/>
          </w:p>
        </w:tc>
        <w:tc>
          <w:tcPr>
            <w:tcW w:w="1880" w:type="dxa"/>
            <w:noWrap/>
            <w:hideMark/>
          </w:tcPr>
          <w:p w14:paraId="537B9226" w14:textId="77777777" w:rsidR="00A11D65" w:rsidRPr="007C7DE3" w:rsidRDefault="00A11D65" w:rsidP="00A11D65">
            <w:pPr>
              <w:rPr>
                <w:rFonts w:eastAsia="Times New Roman" w:cs="Arial"/>
                <w:color w:val="000000"/>
                <w:sz w:val="18"/>
                <w:szCs w:val="18"/>
                <w:lang w:val="en-ZA" w:eastAsia="en-ZA"/>
                <w:rPrChange w:id="65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657" w:author="Joseph Sempa" w:date="2024-07-12T15:57:00Z" w16du:dateUtc="2024-07-12T13:57:00Z">
                  <w:rPr>
                    <w:rFonts w:eastAsia="Arial" w:cs="Arial"/>
                    <w:color w:val="000000"/>
                    <w:sz w:val="20"/>
                    <w:szCs w:val="20"/>
                    <w:lang w:eastAsia="en-ZA"/>
                  </w:rPr>
                </w:rPrChange>
              </w:rPr>
              <w:t>11 (40.7%)</w:t>
            </w:r>
          </w:p>
        </w:tc>
        <w:tc>
          <w:tcPr>
            <w:tcW w:w="1880" w:type="dxa"/>
            <w:noWrap/>
            <w:hideMark/>
          </w:tcPr>
          <w:p w14:paraId="46A2A7ED" w14:textId="77777777" w:rsidR="00A11D65" w:rsidRPr="007C7DE3" w:rsidRDefault="00A11D65" w:rsidP="00A11D65">
            <w:pPr>
              <w:rPr>
                <w:rFonts w:eastAsia="Times New Roman" w:cs="Arial"/>
                <w:color w:val="000000"/>
                <w:sz w:val="18"/>
                <w:szCs w:val="18"/>
                <w:lang w:val="en-ZA" w:eastAsia="en-ZA"/>
                <w:rPrChange w:id="65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659" w:author="Joseph Sempa" w:date="2024-07-12T15:57:00Z" w16du:dateUtc="2024-07-12T13:57:00Z">
                  <w:rPr>
                    <w:rFonts w:eastAsia="Arial" w:cs="Arial"/>
                    <w:color w:val="000000"/>
                    <w:sz w:val="20"/>
                    <w:szCs w:val="20"/>
                    <w:lang w:eastAsia="en-ZA"/>
                  </w:rPr>
                </w:rPrChange>
              </w:rPr>
              <w:t>337 (64.6%)</w:t>
            </w:r>
          </w:p>
        </w:tc>
        <w:tc>
          <w:tcPr>
            <w:tcW w:w="960" w:type="dxa"/>
            <w:noWrap/>
            <w:hideMark/>
          </w:tcPr>
          <w:p w14:paraId="69110D0E" w14:textId="77777777" w:rsidR="00A11D65" w:rsidRPr="007C7DE3" w:rsidRDefault="00A11D65" w:rsidP="00A11D65">
            <w:pPr>
              <w:jc w:val="right"/>
              <w:rPr>
                <w:rFonts w:eastAsia="Times New Roman" w:cs="Arial"/>
                <w:color w:val="000000"/>
                <w:sz w:val="18"/>
                <w:szCs w:val="18"/>
                <w:lang w:val="en-ZA" w:eastAsia="en-ZA"/>
                <w:rPrChange w:id="66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661" w:author="Joseph Sempa" w:date="2024-07-12T15:57:00Z" w16du:dateUtc="2024-07-12T13:57:00Z">
                  <w:rPr>
                    <w:rFonts w:eastAsia="Arial" w:cs="Arial"/>
                    <w:color w:val="000000"/>
                    <w:sz w:val="20"/>
                    <w:szCs w:val="20"/>
                    <w:lang w:eastAsia="en-ZA"/>
                  </w:rPr>
                </w:rPrChange>
              </w:rPr>
              <w:t>0.012</w:t>
            </w:r>
          </w:p>
        </w:tc>
      </w:tr>
      <w:tr w:rsidR="00A11D65" w:rsidRPr="007C7DE3" w14:paraId="0A2B9A13" w14:textId="77777777" w:rsidTr="00A11D65">
        <w:trPr>
          <w:trHeight w:val="300"/>
        </w:trPr>
        <w:tc>
          <w:tcPr>
            <w:tcW w:w="4600" w:type="dxa"/>
            <w:noWrap/>
            <w:hideMark/>
          </w:tcPr>
          <w:p w14:paraId="73FE814C" w14:textId="77777777" w:rsidR="00A11D65" w:rsidRPr="007C7DE3" w:rsidRDefault="00A11D65" w:rsidP="00A11D65">
            <w:pPr>
              <w:rPr>
                <w:rFonts w:eastAsia="Times New Roman" w:cs="Arial"/>
                <w:color w:val="000000"/>
                <w:sz w:val="18"/>
                <w:szCs w:val="18"/>
                <w:lang w:val="en-ZA" w:eastAsia="en-ZA"/>
                <w:rPrChange w:id="662" w:author="Joseph Sempa" w:date="2024-07-12T15:57:00Z" w16du:dateUtc="2024-07-12T13:57:00Z">
                  <w:rPr>
                    <w:rFonts w:eastAsia="Times New Roman" w:cs="Arial"/>
                    <w:color w:val="000000"/>
                    <w:sz w:val="20"/>
                    <w:szCs w:val="20"/>
                    <w:lang w:val="en-ZA" w:eastAsia="en-ZA"/>
                  </w:rPr>
                </w:rPrChange>
              </w:rPr>
            </w:pPr>
            <w:proofErr w:type="spellStart"/>
            <w:r w:rsidRPr="007C7DE3">
              <w:rPr>
                <w:rFonts w:eastAsia="Times New Roman" w:cs="Arial"/>
                <w:color w:val="000000"/>
                <w:sz w:val="18"/>
                <w:szCs w:val="18"/>
                <w:lang w:val="en-ZA" w:eastAsia="en-ZA"/>
                <w:rPrChange w:id="663" w:author="Joseph Sempa" w:date="2024-07-12T15:57:00Z" w16du:dateUtc="2024-07-12T13:57:00Z">
                  <w:rPr>
                    <w:rFonts w:eastAsia="Times New Roman" w:cs="Arial"/>
                    <w:color w:val="000000"/>
                    <w:sz w:val="20"/>
                    <w:szCs w:val="20"/>
                    <w:lang w:val="en-ZA" w:eastAsia="en-ZA"/>
                  </w:rPr>
                </w:rPrChange>
              </w:rPr>
              <w:t>EPTB</w:t>
            </w:r>
            <w:proofErr w:type="spellEnd"/>
          </w:p>
        </w:tc>
        <w:tc>
          <w:tcPr>
            <w:tcW w:w="1880" w:type="dxa"/>
            <w:noWrap/>
            <w:hideMark/>
          </w:tcPr>
          <w:p w14:paraId="05B32372" w14:textId="77777777" w:rsidR="00A11D65" w:rsidRPr="007C7DE3" w:rsidRDefault="00A11D65" w:rsidP="00A11D65">
            <w:pPr>
              <w:rPr>
                <w:rFonts w:eastAsia="Times New Roman" w:cs="Arial"/>
                <w:color w:val="000000"/>
                <w:sz w:val="18"/>
                <w:szCs w:val="18"/>
                <w:lang w:val="en-ZA" w:eastAsia="en-ZA"/>
                <w:rPrChange w:id="66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665" w:author="Joseph Sempa" w:date="2024-07-12T15:57:00Z" w16du:dateUtc="2024-07-12T13:57:00Z">
                  <w:rPr>
                    <w:rFonts w:eastAsia="Arial" w:cs="Arial"/>
                    <w:color w:val="000000"/>
                    <w:sz w:val="20"/>
                    <w:szCs w:val="20"/>
                    <w:lang w:eastAsia="en-ZA"/>
                  </w:rPr>
                </w:rPrChange>
              </w:rPr>
              <w:t>10 (37.0%)</w:t>
            </w:r>
          </w:p>
        </w:tc>
        <w:tc>
          <w:tcPr>
            <w:tcW w:w="1880" w:type="dxa"/>
            <w:noWrap/>
            <w:hideMark/>
          </w:tcPr>
          <w:p w14:paraId="44637001" w14:textId="77777777" w:rsidR="00A11D65" w:rsidRPr="007C7DE3" w:rsidRDefault="00A11D65" w:rsidP="00A11D65">
            <w:pPr>
              <w:rPr>
                <w:rFonts w:eastAsia="Times New Roman" w:cs="Arial"/>
                <w:color w:val="000000"/>
                <w:sz w:val="18"/>
                <w:szCs w:val="18"/>
                <w:lang w:val="en-ZA" w:eastAsia="en-ZA"/>
                <w:rPrChange w:id="66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667" w:author="Joseph Sempa" w:date="2024-07-12T15:57:00Z" w16du:dateUtc="2024-07-12T13:57:00Z">
                  <w:rPr>
                    <w:rFonts w:eastAsia="Arial" w:cs="Arial"/>
                    <w:color w:val="000000"/>
                    <w:sz w:val="20"/>
                    <w:szCs w:val="20"/>
                    <w:lang w:eastAsia="en-ZA"/>
                  </w:rPr>
                </w:rPrChange>
              </w:rPr>
              <w:t>99 (19.0%)</w:t>
            </w:r>
          </w:p>
        </w:tc>
        <w:tc>
          <w:tcPr>
            <w:tcW w:w="960" w:type="dxa"/>
            <w:noWrap/>
            <w:hideMark/>
          </w:tcPr>
          <w:p w14:paraId="35CCBAEB" w14:textId="77777777" w:rsidR="00A11D65" w:rsidRPr="007C7DE3" w:rsidRDefault="00A11D65" w:rsidP="00A11D65">
            <w:pPr>
              <w:jc w:val="right"/>
              <w:rPr>
                <w:rFonts w:eastAsia="Times New Roman" w:cs="Arial"/>
                <w:color w:val="000000"/>
                <w:sz w:val="18"/>
                <w:szCs w:val="18"/>
                <w:lang w:val="en-ZA" w:eastAsia="en-ZA"/>
                <w:rPrChange w:id="66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669" w:author="Joseph Sempa" w:date="2024-07-12T15:57:00Z" w16du:dateUtc="2024-07-12T13:57:00Z">
                  <w:rPr>
                    <w:rFonts w:eastAsia="Arial" w:cs="Arial"/>
                    <w:color w:val="000000"/>
                    <w:sz w:val="20"/>
                    <w:szCs w:val="20"/>
                    <w:lang w:eastAsia="en-ZA"/>
                  </w:rPr>
                </w:rPrChange>
              </w:rPr>
              <w:t>0.022</w:t>
            </w:r>
          </w:p>
        </w:tc>
      </w:tr>
      <w:tr w:rsidR="00A11D65" w:rsidRPr="007C7DE3" w14:paraId="7795D368"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45C27011" w14:textId="77777777" w:rsidR="00A11D65" w:rsidRPr="007C7DE3" w:rsidRDefault="00A11D65" w:rsidP="00A11D65">
            <w:pPr>
              <w:rPr>
                <w:rFonts w:eastAsia="Times New Roman" w:cs="Arial"/>
                <w:color w:val="000000"/>
                <w:sz w:val="18"/>
                <w:szCs w:val="18"/>
                <w:lang w:val="en-ZA" w:eastAsia="en-ZA"/>
                <w:rPrChange w:id="67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71" w:author="Joseph Sempa" w:date="2024-07-12T15:57:00Z" w16du:dateUtc="2024-07-12T13:57:00Z">
                  <w:rPr>
                    <w:rFonts w:eastAsia="Times New Roman" w:cs="Arial"/>
                    <w:color w:val="000000"/>
                    <w:sz w:val="20"/>
                    <w:szCs w:val="20"/>
                    <w:lang w:eastAsia="en-ZA"/>
                  </w:rPr>
                </w:rPrChange>
              </w:rPr>
              <w:t>Cryptococcus neoformans</w:t>
            </w:r>
          </w:p>
        </w:tc>
        <w:tc>
          <w:tcPr>
            <w:tcW w:w="1880" w:type="dxa"/>
            <w:noWrap/>
            <w:hideMark/>
          </w:tcPr>
          <w:p w14:paraId="4F52199C" w14:textId="77777777" w:rsidR="00A11D65" w:rsidRPr="007C7DE3" w:rsidRDefault="00A11D65" w:rsidP="00A11D65">
            <w:pPr>
              <w:rPr>
                <w:rFonts w:eastAsia="Times New Roman" w:cs="Arial"/>
                <w:color w:val="000000"/>
                <w:sz w:val="18"/>
                <w:szCs w:val="18"/>
                <w:lang w:val="en-ZA" w:eastAsia="en-ZA"/>
                <w:rPrChange w:id="67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73" w:author="Joseph Sempa" w:date="2024-07-12T15:57:00Z" w16du:dateUtc="2024-07-12T13:57:00Z">
                  <w:rPr>
                    <w:rFonts w:eastAsia="Times New Roman" w:cs="Arial"/>
                    <w:color w:val="000000"/>
                    <w:sz w:val="20"/>
                    <w:szCs w:val="20"/>
                    <w:lang w:eastAsia="en-ZA"/>
                  </w:rPr>
                </w:rPrChange>
              </w:rPr>
              <w:t>10 (37.0%)</w:t>
            </w:r>
          </w:p>
        </w:tc>
        <w:tc>
          <w:tcPr>
            <w:tcW w:w="1880" w:type="dxa"/>
            <w:noWrap/>
            <w:hideMark/>
          </w:tcPr>
          <w:p w14:paraId="1BAD62EB" w14:textId="77777777" w:rsidR="00A11D65" w:rsidRPr="007C7DE3" w:rsidRDefault="00A11D65" w:rsidP="00A11D65">
            <w:pPr>
              <w:rPr>
                <w:rFonts w:eastAsia="Times New Roman" w:cs="Arial"/>
                <w:color w:val="000000"/>
                <w:sz w:val="18"/>
                <w:szCs w:val="18"/>
                <w:lang w:val="en-ZA" w:eastAsia="en-ZA"/>
                <w:rPrChange w:id="67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75" w:author="Joseph Sempa" w:date="2024-07-12T15:57:00Z" w16du:dateUtc="2024-07-12T13:57:00Z">
                  <w:rPr>
                    <w:rFonts w:eastAsia="Times New Roman" w:cs="Arial"/>
                    <w:color w:val="000000"/>
                    <w:sz w:val="20"/>
                    <w:szCs w:val="20"/>
                    <w:lang w:eastAsia="en-ZA"/>
                  </w:rPr>
                </w:rPrChange>
              </w:rPr>
              <w:t>20 (3.8%)</w:t>
            </w:r>
          </w:p>
        </w:tc>
        <w:tc>
          <w:tcPr>
            <w:tcW w:w="960" w:type="dxa"/>
            <w:noWrap/>
            <w:hideMark/>
          </w:tcPr>
          <w:p w14:paraId="65B8A4C4" w14:textId="77777777" w:rsidR="00A11D65" w:rsidRPr="007C7DE3" w:rsidRDefault="00A11D65" w:rsidP="00A11D65">
            <w:pPr>
              <w:rPr>
                <w:rFonts w:eastAsia="Times New Roman" w:cs="Arial"/>
                <w:color w:val="000000"/>
                <w:sz w:val="18"/>
                <w:szCs w:val="18"/>
                <w:lang w:val="en-ZA" w:eastAsia="en-ZA"/>
                <w:rPrChange w:id="67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77" w:author="Joseph Sempa" w:date="2024-07-12T15:57:00Z" w16du:dateUtc="2024-07-12T13:57:00Z">
                  <w:rPr>
                    <w:rFonts w:eastAsia="Times New Roman" w:cs="Arial"/>
                    <w:color w:val="000000"/>
                    <w:sz w:val="20"/>
                    <w:szCs w:val="20"/>
                    <w:lang w:eastAsia="en-ZA"/>
                  </w:rPr>
                </w:rPrChange>
              </w:rPr>
              <w:t>&lt;0.001</w:t>
            </w:r>
          </w:p>
        </w:tc>
      </w:tr>
      <w:tr w:rsidR="00A11D65" w:rsidRPr="007C7DE3" w14:paraId="4B596370" w14:textId="77777777" w:rsidTr="00A11D65">
        <w:trPr>
          <w:trHeight w:val="300"/>
        </w:trPr>
        <w:tc>
          <w:tcPr>
            <w:tcW w:w="4600" w:type="dxa"/>
            <w:noWrap/>
            <w:hideMark/>
          </w:tcPr>
          <w:p w14:paraId="49DC45AD" w14:textId="77777777" w:rsidR="00A11D65" w:rsidRPr="007C7DE3" w:rsidRDefault="00A11D65" w:rsidP="00A11D65">
            <w:pPr>
              <w:rPr>
                <w:rFonts w:eastAsia="Times New Roman" w:cs="Arial"/>
                <w:color w:val="000000"/>
                <w:sz w:val="18"/>
                <w:szCs w:val="18"/>
                <w:lang w:val="en-ZA" w:eastAsia="en-ZA"/>
                <w:rPrChange w:id="678"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79" w:author="Joseph Sempa" w:date="2024-07-12T15:57:00Z" w16du:dateUtc="2024-07-12T13:57:00Z">
                  <w:rPr>
                    <w:rFonts w:eastAsia="Times New Roman" w:cs="Arial"/>
                    <w:color w:val="000000"/>
                    <w:sz w:val="20"/>
                    <w:szCs w:val="20"/>
                    <w:lang w:eastAsia="en-ZA"/>
                  </w:rPr>
                </w:rPrChange>
              </w:rPr>
              <w:t>Pneumonia</w:t>
            </w:r>
          </w:p>
        </w:tc>
        <w:tc>
          <w:tcPr>
            <w:tcW w:w="1880" w:type="dxa"/>
            <w:noWrap/>
            <w:hideMark/>
          </w:tcPr>
          <w:p w14:paraId="2269D24B" w14:textId="77777777" w:rsidR="00A11D65" w:rsidRPr="007C7DE3" w:rsidRDefault="00A11D65" w:rsidP="00A11D65">
            <w:pPr>
              <w:rPr>
                <w:rFonts w:eastAsia="Times New Roman" w:cs="Arial"/>
                <w:color w:val="000000"/>
                <w:sz w:val="18"/>
                <w:szCs w:val="18"/>
                <w:lang w:val="en-ZA" w:eastAsia="en-ZA"/>
                <w:rPrChange w:id="68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81" w:author="Joseph Sempa" w:date="2024-07-12T15:57:00Z" w16du:dateUtc="2024-07-12T13:57:00Z">
                  <w:rPr>
                    <w:rFonts w:eastAsia="Times New Roman" w:cs="Arial"/>
                    <w:color w:val="000000"/>
                    <w:sz w:val="20"/>
                    <w:szCs w:val="20"/>
                    <w:lang w:eastAsia="en-ZA"/>
                  </w:rPr>
                </w:rPrChange>
              </w:rPr>
              <w:t>3 (11.1%)</w:t>
            </w:r>
          </w:p>
        </w:tc>
        <w:tc>
          <w:tcPr>
            <w:tcW w:w="1880" w:type="dxa"/>
            <w:noWrap/>
            <w:hideMark/>
          </w:tcPr>
          <w:p w14:paraId="50B555EC" w14:textId="77777777" w:rsidR="00A11D65" w:rsidRPr="007C7DE3" w:rsidRDefault="00A11D65" w:rsidP="00A11D65">
            <w:pPr>
              <w:rPr>
                <w:rFonts w:eastAsia="Times New Roman" w:cs="Arial"/>
                <w:color w:val="000000"/>
                <w:sz w:val="18"/>
                <w:szCs w:val="18"/>
                <w:lang w:val="en-ZA" w:eastAsia="en-ZA"/>
                <w:rPrChange w:id="682"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83" w:author="Joseph Sempa" w:date="2024-07-12T15:57:00Z" w16du:dateUtc="2024-07-12T13:57:00Z">
                  <w:rPr>
                    <w:rFonts w:eastAsia="Times New Roman" w:cs="Arial"/>
                    <w:color w:val="000000"/>
                    <w:sz w:val="20"/>
                    <w:szCs w:val="20"/>
                    <w:lang w:eastAsia="en-ZA"/>
                  </w:rPr>
                </w:rPrChange>
              </w:rPr>
              <w:t>59 (11.3%)</w:t>
            </w:r>
          </w:p>
        </w:tc>
        <w:tc>
          <w:tcPr>
            <w:tcW w:w="960" w:type="dxa"/>
            <w:noWrap/>
            <w:hideMark/>
          </w:tcPr>
          <w:p w14:paraId="57AE0DEF" w14:textId="77777777" w:rsidR="00A11D65" w:rsidRPr="007C7DE3" w:rsidRDefault="00A11D65" w:rsidP="00A11D65">
            <w:pPr>
              <w:rPr>
                <w:rFonts w:eastAsia="Times New Roman" w:cs="Arial"/>
                <w:color w:val="000000"/>
                <w:sz w:val="18"/>
                <w:szCs w:val="18"/>
                <w:lang w:val="en-ZA" w:eastAsia="en-ZA"/>
                <w:rPrChange w:id="684"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85" w:author="Joseph Sempa" w:date="2024-07-12T15:57:00Z" w16du:dateUtc="2024-07-12T13:57:00Z">
                  <w:rPr>
                    <w:rFonts w:eastAsia="Times New Roman" w:cs="Arial"/>
                    <w:color w:val="000000"/>
                    <w:sz w:val="20"/>
                    <w:szCs w:val="20"/>
                    <w:lang w:eastAsia="en-ZA"/>
                  </w:rPr>
                </w:rPrChange>
              </w:rPr>
              <w:t>&gt;0.9</w:t>
            </w:r>
          </w:p>
        </w:tc>
      </w:tr>
      <w:tr w:rsidR="00A11D65" w:rsidRPr="007C7DE3" w14:paraId="52A748AB"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3F48A2D1" w14:textId="77777777" w:rsidR="00A11D65" w:rsidRPr="007C7DE3" w:rsidRDefault="00A11D65" w:rsidP="00A11D65">
            <w:pPr>
              <w:rPr>
                <w:rFonts w:eastAsia="Times New Roman" w:cs="Arial"/>
                <w:color w:val="000000"/>
                <w:sz w:val="18"/>
                <w:szCs w:val="18"/>
                <w:lang w:val="en-ZA" w:eastAsia="en-ZA"/>
                <w:rPrChange w:id="686" w:author="Joseph Sempa" w:date="2024-07-12T15:57:00Z" w16du:dateUtc="2024-07-12T13:57:00Z">
                  <w:rPr>
                    <w:rFonts w:eastAsia="Times New Roman" w:cs="Arial"/>
                    <w:color w:val="000000"/>
                    <w:sz w:val="20"/>
                    <w:szCs w:val="20"/>
                    <w:lang w:val="en-ZA" w:eastAsia="en-ZA"/>
                  </w:rPr>
                </w:rPrChange>
              </w:rPr>
            </w:pPr>
            <w:proofErr w:type="spellStart"/>
            <w:r w:rsidRPr="007C7DE3">
              <w:rPr>
                <w:rFonts w:eastAsia="Times New Roman" w:cs="Arial"/>
                <w:color w:val="000000"/>
                <w:sz w:val="18"/>
                <w:szCs w:val="18"/>
                <w:lang w:eastAsia="en-ZA"/>
                <w:rPrChange w:id="687" w:author="Joseph Sempa" w:date="2024-07-12T15:57:00Z" w16du:dateUtc="2024-07-12T13:57:00Z">
                  <w:rPr>
                    <w:rFonts w:eastAsia="Times New Roman" w:cs="Arial"/>
                    <w:color w:val="000000"/>
                    <w:sz w:val="20"/>
                    <w:szCs w:val="20"/>
                    <w:lang w:eastAsia="en-ZA"/>
                  </w:rPr>
                </w:rPrChange>
              </w:rPr>
              <w:t>Kaposis</w:t>
            </w:r>
            <w:proofErr w:type="spellEnd"/>
            <w:r w:rsidRPr="007C7DE3">
              <w:rPr>
                <w:rFonts w:eastAsia="Times New Roman" w:cs="Arial"/>
                <w:color w:val="000000"/>
                <w:sz w:val="18"/>
                <w:szCs w:val="18"/>
                <w:lang w:eastAsia="en-ZA"/>
                <w:rPrChange w:id="688" w:author="Joseph Sempa" w:date="2024-07-12T15:57:00Z" w16du:dateUtc="2024-07-12T13:57:00Z">
                  <w:rPr>
                    <w:rFonts w:eastAsia="Times New Roman" w:cs="Arial"/>
                    <w:color w:val="000000"/>
                    <w:sz w:val="20"/>
                    <w:szCs w:val="20"/>
                    <w:lang w:eastAsia="en-ZA"/>
                  </w:rPr>
                </w:rPrChange>
              </w:rPr>
              <w:t xml:space="preserve"> sarcoma</w:t>
            </w:r>
          </w:p>
        </w:tc>
        <w:tc>
          <w:tcPr>
            <w:tcW w:w="1880" w:type="dxa"/>
            <w:noWrap/>
            <w:hideMark/>
          </w:tcPr>
          <w:p w14:paraId="609B11AD" w14:textId="77777777" w:rsidR="00A11D65" w:rsidRPr="007C7DE3" w:rsidRDefault="00A11D65" w:rsidP="00A11D65">
            <w:pPr>
              <w:rPr>
                <w:rFonts w:eastAsia="Times New Roman" w:cs="Arial"/>
                <w:color w:val="000000"/>
                <w:sz w:val="18"/>
                <w:szCs w:val="18"/>
                <w:lang w:val="en-ZA" w:eastAsia="en-ZA"/>
                <w:rPrChange w:id="68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90" w:author="Joseph Sempa" w:date="2024-07-12T15:57:00Z" w16du:dateUtc="2024-07-12T13:57:00Z">
                  <w:rPr>
                    <w:rFonts w:eastAsia="Times New Roman" w:cs="Arial"/>
                    <w:color w:val="000000"/>
                    <w:sz w:val="20"/>
                    <w:szCs w:val="20"/>
                    <w:lang w:eastAsia="en-ZA"/>
                  </w:rPr>
                </w:rPrChange>
              </w:rPr>
              <w:t>1 (3.7%)</w:t>
            </w:r>
          </w:p>
        </w:tc>
        <w:tc>
          <w:tcPr>
            <w:tcW w:w="1880" w:type="dxa"/>
            <w:noWrap/>
            <w:hideMark/>
          </w:tcPr>
          <w:p w14:paraId="38020D50" w14:textId="77777777" w:rsidR="00A11D65" w:rsidRPr="007C7DE3" w:rsidRDefault="00A11D65" w:rsidP="00A11D65">
            <w:pPr>
              <w:rPr>
                <w:rFonts w:eastAsia="Times New Roman" w:cs="Arial"/>
                <w:color w:val="000000"/>
                <w:sz w:val="18"/>
                <w:szCs w:val="18"/>
                <w:lang w:val="en-ZA" w:eastAsia="en-ZA"/>
                <w:rPrChange w:id="69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92" w:author="Joseph Sempa" w:date="2024-07-12T15:57:00Z" w16du:dateUtc="2024-07-12T13:57:00Z">
                  <w:rPr>
                    <w:rFonts w:eastAsia="Times New Roman" w:cs="Arial"/>
                    <w:color w:val="000000"/>
                    <w:sz w:val="20"/>
                    <w:szCs w:val="20"/>
                    <w:lang w:eastAsia="en-ZA"/>
                  </w:rPr>
                </w:rPrChange>
              </w:rPr>
              <w:t>5 (1.0%)</w:t>
            </w:r>
          </w:p>
        </w:tc>
        <w:tc>
          <w:tcPr>
            <w:tcW w:w="960" w:type="dxa"/>
            <w:noWrap/>
            <w:hideMark/>
          </w:tcPr>
          <w:p w14:paraId="41C58C61" w14:textId="77777777" w:rsidR="00A11D65" w:rsidRPr="007C7DE3" w:rsidRDefault="00A11D65" w:rsidP="00A11D65">
            <w:pPr>
              <w:jc w:val="right"/>
              <w:rPr>
                <w:rFonts w:eastAsia="Times New Roman" w:cs="Arial"/>
                <w:color w:val="000000"/>
                <w:sz w:val="18"/>
                <w:szCs w:val="18"/>
                <w:lang w:val="en-ZA" w:eastAsia="en-ZA"/>
                <w:rPrChange w:id="69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94" w:author="Joseph Sempa" w:date="2024-07-12T15:57:00Z" w16du:dateUtc="2024-07-12T13:57:00Z">
                  <w:rPr>
                    <w:rFonts w:eastAsia="Times New Roman" w:cs="Arial"/>
                    <w:color w:val="000000"/>
                    <w:sz w:val="20"/>
                    <w:szCs w:val="20"/>
                    <w:lang w:eastAsia="en-ZA"/>
                  </w:rPr>
                </w:rPrChange>
              </w:rPr>
              <w:t>0.3</w:t>
            </w:r>
          </w:p>
        </w:tc>
      </w:tr>
      <w:tr w:rsidR="00A11D65" w:rsidRPr="007C7DE3" w14:paraId="4983E86F" w14:textId="77777777" w:rsidTr="00A11D65">
        <w:trPr>
          <w:trHeight w:val="300"/>
        </w:trPr>
        <w:tc>
          <w:tcPr>
            <w:tcW w:w="4600" w:type="dxa"/>
            <w:noWrap/>
            <w:hideMark/>
          </w:tcPr>
          <w:p w14:paraId="769BA361" w14:textId="77777777" w:rsidR="00A11D65" w:rsidRPr="007C7DE3" w:rsidRDefault="00A11D65" w:rsidP="00A11D65">
            <w:pPr>
              <w:rPr>
                <w:rFonts w:eastAsia="Times New Roman" w:cs="Arial"/>
                <w:color w:val="000000"/>
                <w:sz w:val="18"/>
                <w:szCs w:val="18"/>
                <w:lang w:val="en-ZA" w:eastAsia="en-ZA"/>
                <w:rPrChange w:id="69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96" w:author="Joseph Sempa" w:date="2024-07-12T15:57:00Z" w16du:dateUtc="2024-07-12T13:57:00Z">
                  <w:rPr>
                    <w:rFonts w:eastAsia="Times New Roman" w:cs="Arial"/>
                    <w:color w:val="000000"/>
                    <w:sz w:val="20"/>
                    <w:szCs w:val="20"/>
                    <w:lang w:eastAsia="en-ZA"/>
                  </w:rPr>
                </w:rPrChange>
              </w:rPr>
              <w:t>Herpes simplex virus</w:t>
            </w:r>
          </w:p>
        </w:tc>
        <w:tc>
          <w:tcPr>
            <w:tcW w:w="1880" w:type="dxa"/>
            <w:noWrap/>
            <w:hideMark/>
          </w:tcPr>
          <w:p w14:paraId="4BD7C995" w14:textId="77777777" w:rsidR="00A11D65" w:rsidRPr="007C7DE3" w:rsidRDefault="00A11D65" w:rsidP="00A11D65">
            <w:pPr>
              <w:rPr>
                <w:rFonts w:eastAsia="Times New Roman" w:cs="Arial"/>
                <w:color w:val="000000"/>
                <w:sz w:val="18"/>
                <w:szCs w:val="18"/>
                <w:lang w:val="en-ZA" w:eastAsia="en-ZA"/>
                <w:rPrChange w:id="69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698" w:author="Joseph Sempa" w:date="2024-07-12T15:57:00Z" w16du:dateUtc="2024-07-12T13:57:00Z">
                  <w:rPr>
                    <w:rFonts w:eastAsia="Times New Roman" w:cs="Arial"/>
                    <w:color w:val="000000"/>
                    <w:sz w:val="20"/>
                    <w:szCs w:val="20"/>
                    <w:lang w:eastAsia="en-ZA"/>
                  </w:rPr>
                </w:rPrChange>
              </w:rPr>
              <w:t>1 (3.7%)</w:t>
            </w:r>
          </w:p>
        </w:tc>
        <w:tc>
          <w:tcPr>
            <w:tcW w:w="1880" w:type="dxa"/>
            <w:noWrap/>
            <w:hideMark/>
          </w:tcPr>
          <w:p w14:paraId="305D3105" w14:textId="77777777" w:rsidR="00A11D65" w:rsidRPr="007C7DE3" w:rsidRDefault="00A11D65" w:rsidP="00A11D65">
            <w:pPr>
              <w:rPr>
                <w:rFonts w:eastAsia="Times New Roman" w:cs="Arial"/>
                <w:color w:val="000000"/>
                <w:sz w:val="18"/>
                <w:szCs w:val="18"/>
                <w:lang w:val="en-ZA" w:eastAsia="en-ZA"/>
                <w:rPrChange w:id="69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00" w:author="Joseph Sempa" w:date="2024-07-12T15:57:00Z" w16du:dateUtc="2024-07-12T13:57:00Z">
                  <w:rPr>
                    <w:rFonts w:eastAsia="Times New Roman" w:cs="Arial"/>
                    <w:color w:val="000000"/>
                    <w:sz w:val="20"/>
                    <w:szCs w:val="20"/>
                    <w:lang w:eastAsia="en-ZA"/>
                  </w:rPr>
                </w:rPrChange>
              </w:rPr>
              <w:t>7 (1.3%)</w:t>
            </w:r>
          </w:p>
        </w:tc>
        <w:tc>
          <w:tcPr>
            <w:tcW w:w="960" w:type="dxa"/>
            <w:noWrap/>
            <w:hideMark/>
          </w:tcPr>
          <w:p w14:paraId="022E6922" w14:textId="77777777" w:rsidR="00A11D65" w:rsidRPr="007C7DE3" w:rsidRDefault="00A11D65" w:rsidP="00A11D65">
            <w:pPr>
              <w:jc w:val="right"/>
              <w:rPr>
                <w:rFonts w:eastAsia="Times New Roman" w:cs="Arial"/>
                <w:color w:val="000000"/>
                <w:sz w:val="18"/>
                <w:szCs w:val="18"/>
                <w:lang w:val="en-ZA" w:eastAsia="en-ZA"/>
                <w:rPrChange w:id="70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02" w:author="Joseph Sempa" w:date="2024-07-12T15:57:00Z" w16du:dateUtc="2024-07-12T13:57:00Z">
                  <w:rPr>
                    <w:rFonts w:eastAsia="Times New Roman" w:cs="Arial"/>
                    <w:color w:val="000000"/>
                    <w:sz w:val="20"/>
                    <w:szCs w:val="20"/>
                    <w:lang w:eastAsia="en-ZA"/>
                  </w:rPr>
                </w:rPrChange>
              </w:rPr>
              <w:t>0.3</w:t>
            </w:r>
          </w:p>
        </w:tc>
      </w:tr>
      <w:tr w:rsidR="00A11D65" w:rsidRPr="007C7DE3" w14:paraId="1D3C8200"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478D52C" w14:textId="77777777" w:rsidR="00A11D65" w:rsidRPr="007C7DE3" w:rsidRDefault="00A11D65" w:rsidP="00A11D65">
            <w:pPr>
              <w:rPr>
                <w:rFonts w:eastAsia="Times New Roman" w:cs="Arial"/>
                <w:color w:val="000000"/>
                <w:sz w:val="18"/>
                <w:szCs w:val="18"/>
                <w:lang w:val="en-ZA" w:eastAsia="en-ZA"/>
                <w:rPrChange w:id="70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04" w:author="Joseph Sempa" w:date="2024-07-12T15:57:00Z" w16du:dateUtc="2024-07-12T13:57:00Z">
                  <w:rPr>
                    <w:rFonts w:eastAsia="Times New Roman" w:cs="Arial"/>
                    <w:color w:val="000000"/>
                    <w:sz w:val="20"/>
                    <w:szCs w:val="20"/>
                    <w:lang w:eastAsia="en-ZA"/>
                  </w:rPr>
                </w:rPrChange>
              </w:rPr>
              <w:t>Hepatitis B</w:t>
            </w:r>
          </w:p>
        </w:tc>
        <w:tc>
          <w:tcPr>
            <w:tcW w:w="1880" w:type="dxa"/>
            <w:noWrap/>
            <w:hideMark/>
          </w:tcPr>
          <w:p w14:paraId="0A96EA94" w14:textId="77777777" w:rsidR="00A11D65" w:rsidRPr="007C7DE3" w:rsidRDefault="00A11D65" w:rsidP="00A11D65">
            <w:pPr>
              <w:rPr>
                <w:rFonts w:eastAsia="Times New Roman" w:cs="Arial"/>
                <w:color w:val="000000"/>
                <w:sz w:val="18"/>
                <w:szCs w:val="18"/>
                <w:lang w:val="en-ZA" w:eastAsia="en-ZA"/>
                <w:rPrChange w:id="70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06" w:author="Joseph Sempa" w:date="2024-07-12T15:57:00Z" w16du:dateUtc="2024-07-12T13:57:00Z">
                  <w:rPr>
                    <w:rFonts w:eastAsia="Times New Roman" w:cs="Arial"/>
                    <w:color w:val="000000"/>
                    <w:sz w:val="20"/>
                    <w:szCs w:val="20"/>
                    <w:lang w:eastAsia="en-ZA"/>
                  </w:rPr>
                </w:rPrChange>
              </w:rPr>
              <w:t>2 (7.4%)</w:t>
            </w:r>
          </w:p>
        </w:tc>
        <w:tc>
          <w:tcPr>
            <w:tcW w:w="1880" w:type="dxa"/>
            <w:noWrap/>
            <w:hideMark/>
          </w:tcPr>
          <w:p w14:paraId="5AB1F154" w14:textId="77777777" w:rsidR="00A11D65" w:rsidRPr="007C7DE3" w:rsidRDefault="00A11D65" w:rsidP="00A11D65">
            <w:pPr>
              <w:rPr>
                <w:rFonts w:eastAsia="Times New Roman" w:cs="Arial"/>
                <w:color w:val="000000"/>
                <w:sz w:val="18"/>
                <w:szCs w:val="18"/>
                <w:lang w:val="en-ZA" w:eastAsia="en-ZA"/>
                <w:rPrChange w:id="70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08" w:author="Joseph Sempa" w:date="2024-07-12T15:57:00Z" w16du:dateUtc="2024-07-12T13:57:00Z">
                  <w:rPr>
                    <w:rFonts w:eastAsia="Times New Roman" w:cs="Arial"/>
                    <w:color w:val="000000"/>
                    <w:sz w:val="20"/>
                    <w:szCs w:val="20"/>
                    <w:lang w:eastAsia="en-ZA"/>
                  </w:rPr>
                </w:rPrChange>
              </w:rPr>
              <w:t>16 (3.1%)</w:t>
            </w:r>
          </w:p>
        </w:tc>
        <w:tc>
          <w:tcPr>
            <w:tcW w:w="960" w:type="dxa"/>
            <w:noWrap/>
            <w:hideMark/>
          </w:tcPr>
          <w:p w14:paraId="7783FAE1" w14:textId="77777777" w:rsidR="00A11D65" w:rsidRPr="007C7DE3" w:rsidRDefault="00A11D65" w:rsidP="00A11D65">
            <w:pPr>
              <w:jc w:val="right"/>
              <w:rPr>
                <w:rFonts w:eastAsia="Times New Roman" w:cs="Arial"/>
                <w:color w:val="000000"/>
                <w:sz w:val="18"/>
                <w:szCs w:val="18"/>
                <w:lang w:val="en-ZA" w:eastAsia="en-ZA"/>
                <w:rPrChange w:id="70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10" w:author="Joseph Sempa" w:date="2024-07-12T15:57:00Z" w16du:dateUtc="2024-07-12T13:57:00Z">
                  <w:rPr>
                    <w:rFonts w:eastAsia="Times New Roman" w:cs="Arial"/>
                    <w:color w:val="000000"/>
                    <w:sz w:val="20"/>
                    <w:szCs w:val="20"/>
                    <w:lang w:eastAsia="en-ZA"/>
                  </w:rPr>
                </w:rPrChange>
              </w:rPr>
              <w:t>0.2</w:t>
            </w:r>
          </w:p>
        </w:tc>
      </w:tr>
      <w:tr w:rsidR="00A11D65" w:rsidRPr="007C7DE3" w14:paraId="62CEA846" w14:textId="77777777" w:rsidTr="00A11D65">
        <w:trPr>
          <w:trHeight w:val="300"/>
        </w:trPr>
        <w:tc>
          <w:tcPr>
            <w:tcW w:w="4600" w:type="dxa"/>
            <w:noWrap/>
            <w:hideMark/>
          </w:tcPr>
          <w:p w14:paraId="35540202" w14:textId="77777777" w:rsidR="00A11D65" w:rsidRPr="007C7DE3" w:rsidRDefault="00A11D65" w:rsidP="00A11D65">
            <w:pPr>
              <w:rPr>
                <w:rFonts w:eastAsia="Times New Roman" w:cs="Arial"/>
                <w:color w:val="000000"/>
                <w:sz w:val="18"/>
                <w:szCs w:val="18"/>
                <w:lang w:val="en-ZA" w:eastAsia="en-ZA"/>
                <w:rPrChange w:id="71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12" w:author="Joseph Sempa" w:date="2024-07-12T15:57:00Z" w16du:dateUtc="2024-07-12T13:57:00Z">
                  <w:rPr>
                    <w:rFonts w:eastAsia="Times New Roman" w:cs="Arial"/>
                    <w:color w:val="000000"/>
                    <w:sz w:val="20"/>
                    <w:szCs w:val="20"/>
                    <w:lang w:eastAsia="en-ZA"/>
                  </w:rPr>
                </w:rPrChange>
              </w:rPr>
              <w:t>Candida</w:t>
            </w:r>
          </w:p>
        </w:tc>
        <w:tc>
          <w:tcPr>
            <w:tcW w:w="1880" w:type="dxa"/>
            <w:noWrap/>
            <w:hideMark/>
          </w:tcPr>
          <w:p w14:paraId="72DDCF8E" w14:textId="77777777" w:rsidR="00A11D65" w:rsidRPr="007C7DE3" w:rsidRDefault="00A11D65" w:rsidP="00A11D65">
            <w:pPr>
              <w:rPr>
                <w:rFonts w:eastAsia="Times New Roman" w:cs="Arial"/>
                <w:color w:val="000000"/>
                <w:sz w:val="18"/>
                <w:szCs w:val="18"/>
                <w:lang w:val="en-ZA" w:eastAsia="en-ZA"/>
                <w:rPrChange w:id="71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14" w:author="Joseph Sempa" w:date="2024-07-12T15:57:00Z" w16du:dateUtc="2024-07-12T13:57:00Z">
                  <w:rPr>
                    <w:rFonts w:eastAsia="Times New Roman" w:cs="Arial"/>
                    <w:color w:val="000000"/>
                    <w:sz w:val="20"/>
                    <w:szCs w:val="20"/>
                    <w:lang w:eastAsia="en-ZA"/>
                  </w:rPr>
                </w:rPrChange>
              </w:rPr>
              <w:t>1 (3.7%)</w:t>
            </w:r>
          </w:p>
        </w:tc>
        <w:tc>
          <w:tcPr>
            <w:tcW w:w="1880" w:type="dxa"/>
            <w:noWrap/>
            <w:hideMark/>
          </w:tcPr>
          <w:p w14:paraId="427069B4" w14:textId="77777777" w:rsidR="00A11D65" w:rsidRPr="007C7DE3" w:rsidRDefault="00A11D65" w:rsidP="00A11D65">
            <w:pPr>
              <w:rPr>
                <w:rFonts w:eastAsia="Times New Roman" w:cs="Arial"/>
                <w:color w:val="000000"/>
                <w:sz w:val="18"/>
                <w:szCs w:val="18"/>
                <w:lang w:val="en-ZA" w:eastAsia="en-ZA"/>
                <w:rPrChange w:id="71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16" w:author="Joseph Sempa" w:date="2024-07-12T15:57:00Z" w16du:dateUtc="2024-07-12T13:57:00Z">
                  <w:rPr>
                    <w:rFonts w:eastAsia="Times New Roman" w:cs="Arial"/>
                    <w:color w:val="000000"/>
                    <w:sz w:val="20"/>
                    <w:szCs w:val="20"/>
                    <w:lang w:eastAsia="en-ZA"/>
                  </w:rPr>
                </w:rPrChange>
              </w:rPr>
              <w:t>33 (6.3%)</w:t>
            </w:r>
          </w:p>
        </w:tc>
        <w:tc>
          <w:tcPr>
            <w:tcW w:w="960" w:type="dxa"/>
            <w:noWrap/>
            <w:hideMark/>
          </w:tcPr>
          <w:p w14:paraId="6D94069D" w14:textId="77777777" w:rsidR="00A11D65" w:rsidRPr="007C7DE3" w:rsidRDefault="00A11D65" w:rsidP="00A11D65">
            <w:pPr>
              <w:rPr>
                <w:rFonts w:eastAsia="Times New Roman" w:cs="Arial"/>
                <w:color w:val="000000"/>
                <w:sz w:val="18"/>
                <w:szCs w:val="18"/>
                <w:lang w:val="en-ZA" w:eastAsia="en-ZA"/>
                <w:rPrChange w:id="71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18" w:author="Joseph Sempa" w:date="2024-07-12T15:57:00Z" w16du:dateUtc="2024-07-12T13:57:00Z">
                  <w:rPr>
                    <w:rFonts w:eastAsia="Times New Roman" w:cs="Arial"/>
                    <w:color w:val="000000"/>
                    <w:sz w:val="20"/>
                    <w:szCs w:val="20"/>
                    <w:lang w:eastAsia="en-ZA"/>
                  </w:rPr>
                </w:rPrChange>
              </w:rPr>
              <w:t>&gt;0.9</w:t>
            </w:r>
          </w:p>
        </w:tc>
      </w:tr>
      <w:tr w:rsidR="00A11D65" w:rsidRPr="007C7DE3" w14:paraId="706F0266"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2D1A6D5B" w14:textId="77777777" w:rsidR="00A11D65" w:rsidRPr="007C7DE3" w:rsidRDefault="00A11D65" w:rsidP="00A11D65">
            <w:pPr>
              <w:rPr>
                <w:rFonts w:eastAsia="Times New Roman" w:cs="Arial"/>
                <w:color w:val="000000"/>
                <w:sz w:val="18"/>
                <w:szCs w:val="18"/>
                <w:lang w:val="en-ZA" w:eastAsia="en-ZA"/>
                <w:rPrChange w:id="71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20" w:author="Joseph Sempa" w:date="2024-07-12T15:57:00Z" w16du:dateUtc="2024-07-12T13:57:00Z">
                  <w:rPr>
                    <w:rFonts w:eastAsia="Times New Roman" w:cs="Arial"/>
                    <w:color w:val="000000"/>
                    <w:sz w:val="20"/>
                    <w:szCs w:val="20"/>
                    <w:lang w:eastAsia="en-ZA"/>
                  </w:rPr>
                </w:rPrChange>
              </w:rPr>
              <w:t>Gastroenteritis</w:t>
            </w:r>
          </w:p>
        </w:tc>
        <w:tc>
          <w:tcPr>
            <w:tcW w:w="1880" w:type="dxa"/>
            <w:noWrap/>
            <w:hideMark/>
          </w:tcPr>
          <w:p w14:paraId="69E2136C" w14:textId="77777777" w:rsidR="00A11D65" w:rsidRPr="007C7DE3" w:rsidRDefault="00A11D65" w:rsidP="00A11D65">
            <w:pPr>
              <w:rPr>
                <w:rFonts w:eastAsia="Times New Roman" w:cs="Arial"/>
                <w:color w:val="000000"/>
                <w:sz w:val="18"/>
                <w:szCs w:val="18"/>
                <w:lang w:val="en-ZA" w:eastAsia="en-ZA"/>
                <w:rPrChange w:id="72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22" w:author="Joseph Sempa" w:date="2024-07-12T15:57:00Z" w16du:dateUtc="2024-07-12T13:57:00Z">
                  <w:rPr>
                    <w:rFonts w:eastAsia="Times New Roman" w:cs="Arial"/>
                    <w:color w:val="000000"/>
                    <w:sz w:val="20"/>
                    <w:szCs w:val="20"/>
                    <w:lang w:eastAsia="en-ZA"/>
                  </w:rPr>
                </w:rPrChange>
              </w:rPr>
              <w:t>0 (0.0%)</w:t>
            </w:r>
          </w:p>
        </w:tc>
        <w:tc>
          <w:tcPr>
            <w:tcW w:w="1880" w:type="dxa"/>
            <w:noWrap/>
            <w:hideMark/>
          </w:tcPr>
          <w:p w14:paraId="21100E7F" w14:textId="77777777" w:rsidR="00A11D65" w:rsidRPr="007C7DE3" w:rsidRDefault="00A11D65" w:rsidP="00A11D65">
            <w:pPr>
              <w:rPr>
                <w:rFonts w:eastAsia="Times New Roman" w:cs="Arial"/>
                <w:color w:val="000000"/>
                <w:sz w:val="18"/>
                <w:szCs w:val="18"/>
                <w:lang w:val="en-ZA" w:eastAsia="en-ZA"/>
                <w:rPrChange w:id="72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24" w:author="Joseph Sempa" w:date="2024-07-12T15:57:00Z" w16du:dateUtc="2024-07-12T13:57:00Z">
                  <w:rPr>
                    <w:rFonts w:eastAsia="Times New Roman" w:cs="Arial"/>
                    <w:color w:val="000000"/>
                    <w:sz w:val="20"/>
                    <w:szCs w:val="20"/>
                    <w:lang w:eastAsia="en-ZA"/>
                  </w:rPr>
                </w:rPrChange>
              </w:rPr>
              <w:t>23 (4.4%)</w:t>
            </w:r>
          </w:p>
        </w:tc>
        <w:tc>
          <w:tcPr>
            <w:tcW w:w="960" w:type="dxa"/>
            <w:noWrap/>
            <w:hideMark/>
          </w:tcPr>
          <w:p w14:paraId="0008E612" w14:textId="77777777" w:rsidR="00A11D65" w:rsidRPr="007C7DE3" w:rsidRDefault="00A11D65" w:rsidP="00A11D65">
            <w:pPr>
              <w:jc w:val="right"/>
              <w:rPr>
                <w:rFonts w:eastAsia="Times New Roman" w:cs="Arial"/>
                <w:color w:val="000000"/>
                <w:sz w:val="18"/>
                <w:szCs w:val="18"/>
                <w:lang w:val="en-ZA" w:eastAsia="en-ZA"/>
                <w:rPrChange w:id="72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26" w:author="Joseph Sempa" w:date="2024-07-12T15:57:00Z" w16du:dateUtc="2024-07-12T13:57:00Z">
                  <w:rPr>
                    <w:rFonts w:eastAsia="Times New Roman" w:cs="Arial"/>
                    <w:color w:val="000000"/>
                    <w:sz w:val="20"/>
                    <w:szCs w:val="20"/>
                    <w:lang w:eastAsia="en-ZA"/>
                  </w:rPr>
                </w:rPrChange>
              </w:rPr>
              <w:t>0.6</w:t>
            </w:r>
          </w:p>
        </w:tc>
      </w:tr>
      <w:tr w:rsidR="00A11D65" w:rsidRPr="007C7DE3" w14:paraId="67D109F1" w14:textId="77777777" w:rsidTr="00A11D65">
        <w:trPr>
          <w:trHeight w:val="300"/>
        </w:trPr>
        <w:tc>
          <w:tcPr>
            <w:tcW w:w="4600" w:type="dxa"/>
            <w:noWrap/>
            <w:hideMark/>
          </w:tcPr>
          <w:p w14:paraId="6DBBF64B" w14:textId="77777777" w:rsidR="00A11D65" w:rsidRPr="007C7DE3" w:rsidRDefault="00A11D65" w:rsidP="00A11D65">
            <w:pPr>
              <w:rPr>
                <w:rFonts w:eastAsia="Times New Roman" w:cs="Arial"/>
                <w:color w:val="000000"/>
                <w:sz w:val="18"/>
                <w:szCs w:val="18"/>
                <w:lang w:val="en-ZA" w:eastAsia="en-ZA"/>
                <w:rPrChange w:id="72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28" w:author="Joseph Sempa" w:date="2024-07-12T15:57:00Z" w16du:dateUtc="2024-07-12T13:57:00Z">
                  <w:rPr>
                    <w:rFonts w:eastAsia="Times New Roman" w:cs="Arial"/>
                    <w:color w:val="000000"/>
                    <w:sz w:val="20"/>
                    <w:szCs w:val="20"/>
                    <w:lang w:eastAsia="en-ZA"/>
                  </w:rPr>
                </w:rPrChange>
              </w:rPr>
              <w:t>Total CD4 count</w:t>
            </w:r>
          </w:p>
        </w:tc>
        <w:tc>
          <w:tcPr>
            <w:tcW w:w="1880" w:type="dxa"/>
            <w:noWrap/>
            <w:hideMark/>
          </w:tcPr>
          <w:p w14:paraId="5EE490CF" w14:textId="77777777" w:rsidR="00A11D65" w:rsidRPr="007C7DE3" w:rsidRDefault="00A11D65" w:rsidP="00A11D65">
            <w:pPr>
              <w:rPr>
                <w:rFonts w:eastAsia="Times New Roman" w:cs="Arial"/>
                <w:color w:val="000000"/>
                <w:sz w:val="18"/>
                <w:szCs w:val="18"/>
                <w:lang w:val="en-ZA" w:eastAsia="en-ZA"/>
                <w:rPrChange w:id="72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30" w:author="Joseph Sempa" w:date="2024-07-12T15:57:00Z" w16du:dateUtc="2024-07-12T13:57:00Z">
                  <w:rPr>
                    <w:rFonts w:eastAsia="Times New Roman" w:cs="Arial"/>
                    <w:color w:val="000000"/>
                    <w:sz w:val="20"/>
                    <w:szCs w:val="20"/>
                    <w:lang w:eastAsia="en-ZA"/>
                  </w:rPr>
                </w:rPrChange>
              </w:rPr>
              <w:t>28.0 (13.5, 49.5)</w:t>
            </w:r>
          </w:p>
        </w:tc>
        <w:tc>
          <w:tcPr>
            <w:tcW w:w="1880" w:type="dxa"/>
            <w:noWrap/>
            <w:hideMark/>
          </w:tcPr>
          <w:p w14:paraId="01942EE4" w14:textId="77777777" w:rsidR="00A11D65" w:rsidRPr="007C7DE3" w:rsidRDefault="00A11D65" w:rsidP="00A11D65">
            <w:pPr>
              <w:rPr>
                <w:rFonts w:eastAsia="Times New Roman" w:cs="Arial"/>
                <w:color w:val="000000"/>
                <w:sz w:val="18"/>
                <w:szCs w:val="18"/>
                <w:lang w:val="en-ZA" w:eastAsia="en-ZA"/>
                <w:rPrChange w:id="73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32" w:author="Joseph Sempa" w:date="2024-07-12T15:57:00Z" w16du:dateUtc="2024-07-12T13:57:00Z">
                  <w:rPr>
                    <w:rFonts w:eastAsia="Times New Roman" w:cs="Arial"/>
                    <w:color w:val="000000"/>
                    <w:sz w:val="20"/>
                    <w:szCs w:val="20"/>
                    <w:lang w:eastAsia="en-ZA"/>
                  </w:rPr>
                </w:rPrChange>
              </w:rPr>
              <w:t>34.0 (15.0, 63.0)</w:t>
            </w:r>
          </w:p>
        </w:tc>
        <w:tc>
          <w:tcPr>
            <w:tcW w:w="960" w:type="dxa"/>
            <w:noWrap/>
            <w:hideMark/>
          </w:tcPr>
          <w:p w14:paraId="2CD7A491" w14:textId="77777777" w:rsidR="00A11D65" w:rsidRPr="007C7DE3" w:rsidRDefault="00A11D65" w:rsidP="00A11D65">
            <w:pPr>
              <w:jc w:val="right"/>
              <w:rPr>
                <w:rFonts w:eastAsia="Times New Roman" w:cs="Arial"/>
                <w:color w:val="000000"/>
                <w:sz w:val="18"/>
                <w:szCs w:val="18"/>
                <w:lang w:val="en-ZA" w:eastAsia="en-ZA"/>
                <w:rPrChange w:id="73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34" w:author="Joseph Sempa" w:date="2024-07-12T15:57:00Z" w16du:dateUtc="2024-07-12T13:57:00Z">
                  <w:rPr>
                    <w:rFonts w:eastAsia="Times New Roman" w:cs="Arial"/>
                    <w:color w:val="000000"/>
                    <w:sz w:val="20"/>
                    <w:szCs w:val="20"/>
                    <w:lang w:eastAsia="en-ZA"/>
                  </w:rPr>
                </w:rPrChange>
              </w:rPr>
              <w:t>0.4</w:t>
            </w:r>
          </w:p>
        </w:tc>
      </w:tr>
      <w:tr w:rsidR="00A11D65" w:rsidRPr="007C7DE3" w14:paraId="7647C06B"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97761E4" w14:textId="77777777" w:rsidR="00A11D65" w:rsidRPr="007C7DE3" w:rsidRDefault="00A11D65" w:rsidP="00A11D65">
            <w:pPr>
              <w:rPr>
                <w:rFonts w:eastAsia="Times New Roman" w:cs="Arial"/>
                <w:color w:val="000000"/>
                <w:sz w:val="18"/>
                <w:szCs w:val="18"/>
                <w:lang w:val="en-ZA" w:eastAsia="en-ZA"/>
                <w:rPrChange w:id="73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36" w:author="Joseph Sempa" w:date="2024-07-12T15:57:00Z" w16du:dateUtc="2024-07-12T13:57:00Z">
                  <w:rPr>
                    <w:rFonts w:eastAsia="Times New Roman" w:cs="Arial"/>
                    <w:color w:val="000000"/>
                    <w:sz w:val="20"/>
                    <w:szCs w:val="20"/>
                    <w:lang w:eastAsia="en-ZA"/>
                  </w:rPr>
                </w:rPrChange>
              </w:rPr>
              <w:t xml:space="preserve">White </w:t>
            </w:r>
            <w:proofErr w:type="gramStart"/>
            <w:r w:rsidRPr="007C7DE3">
              <w:rPr>
                <w:rFonts w:eastAsia="Times New Roman" w:cs="Arial"/>
                <w:color w:val="000000"/>
                <w:sz w:val="18"/>
                <w:szCs w:val="18"/>
                <w:lang w:eastAsia="en-ZA"/>
                <w:rPrChange w:id="737" w:author="Joseph Sempa" w:date="2024-07-12T15:57:00Z" w16du:dateUtc="2024-07-12T13:57:00Z">
                  <w:rPr>
                    <w:rFonts w:eastAsia="Times New Roman" w:cs="Arial"/>
                    <w:color w:val="000000"/>
                    <w:sz w:val="20"/>
                    <w:szCs w:val="20"/>
                    <w:lang w:eastAsia="en-ZA"/>
                  </w:rPr>
                </w:rPrChange>
              </w:rPr>
              <w:t>cell</w:t>
            </w:r>
            <w:proofErr w:type="gramEnd"/>
            <w:r w:rsidRPr="007C7DE3">
              <w:rPr>
                <w:rFonts w:eastAsia="Times New Roman" w:cs="Arial"/>
                <w:color w:val="000000"/>
                <w:sz w:val="18"/>
                <w:szCs w:val="18"/>
                <w:lang w:eastAsia="en-ZA"/>
                <w:rPrChange w:id="738" w:author="Joseph Sempa" w:date="2024-07-12T15:57:00Z" w16du:dateUtc="2024-07-12T13:57:00Z">
                  <w:rPr>
                    <w:rFonts w:eastAsia="Times New Roman" w:cs="Arial"/>
                    <w:color w:val="000000"/>
                    <w:sz w:val="20"/>
                    <w:szCs w:val="20"/>
                    <w:lang w:eastAsia="en-ZA"/>
                  </w:rPr>
                </w:rPrChange>
              </w:rPr>
              <w:t xml:space="preserve"> count X109</w:t>
            </w:r>
          </w:p>
        </w:tc>
        <w:tc>
          <w:tcPr>
            <w:tcW w:w="1880" w:type="dxa"/>
            <w:noWrap/>
            <w:hideMark/>
          </w:tcPr>
          <w:p w14:paraId="53F3493C" w14:textId="77777777" w:rsidR="00A11D65" w:rsidRPr="007C7DE3" w:rsidRDefault="00A11D65" w:rsidP="00A11D65">
            <w:pPr>
              <w:rPr>
                <w:rFonts w:eastAsia="Times New Roman" w:cs="Arial"/>
                <w:color w:val="000000"/>
                <w:sz w:val="18"/>
                <w:szCs w:val="18"/>
                <w:lang w:val="en-ZA" w:eastAsia="en-ZA"/>
                <w:rPrChange w:id="73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40" w:author="Joseph Sempa" w:date="2024-07-12T15:57:00Z" w16du:dateUtc="2024-07-12T13:57:00Z">
                  <w:rPr>
                    <w:rFonts w:eastAsia="Times New Roman" w:cs="Arial"/>
                    <w:color w:val="000000"/>
                    <w:sz w:val="20"/>
                    <w:szCs w:val="20"/>
                    <w:lang w:eastAsia="en-ZA"/>
                  </w:rPr>
                </w:rPrChange>
              </w:rPr>
              <w:t>5.2 (2.8, 8.9)</w:t>
            </w:r>
          </w:p>
        </w:tc>
        <w:tc>
          <w:tcPr>
            <w:tcW w:w="1880" w:type="dxa"/>
            <w:noWrap/>
            <w:hideMark/>
          </w:tcPr>
          <w:p w14:paraId="374D61BB" w14:textId="77777777" w:rsidR="00A11D65" w:rsidRPr="007C7DE3" w:rsidRDefault="00A11D65" w:rsidP="00A11D65">
            <w:pPr>
              <w:rPr>
                <w:rFonts w:eastAsia="Times New Roman" w:cs="Arial"/>
                <w:color w:val="000000"/>
                <w:sz w:val="18"/>
                <w:szCs w:val="18"/>
                <w:lang w:val="en-ZA" w:eastAsia="en-ZA"/>
                <w:rPrChange w:id="74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42" w:author="Joseph Sempa" w:date="2024-07-12T15:57:00Z" w16du:dateUtc="2024-07-12T13:57:00Z">
                  <w:rPr>
                    <w:rFonts w:eastAsia="Times New Roman" w:cs="Arial"/>
                    <w:color w:val="000000"/>
                    <w:sz w:val="20"/>
                    <w:szCs w:val="20"/>
                    <w:lang w:eastAsia="en-ZA"/>
                  </w:rPr>
                </w:rPrChange>
              </w:rPr>
              <w:t>5.6 (3.8, 8.1)</w:t>
            </w:r>
          </w:p>
        </w:tc>
        <w:tc>
          <w:tcPr>
            <w:tcW w:w="960" w:type="dxa"/>
            <w:noWrap/>
            <w:hideMark/>
          </w:tcPr>
          <w:p w14:paraId="2EAB2218" w14:textId="77777777" w:rsidR="00A11D65" w:rsidRPr="007C7DE3" w:rsidRDefault="00A11D65" w:rsidP="00A11D65">
            <w:pPr>
              <w:jc w:val="right"/>
              <w:rPr>
                <w:rFonts w:eastAsia="Times New Roman" w:cs="Arial"/>
                <w:color w:val="000000"/>
                <w:sz w:val="18"/>
                <w:szCs w:val="18"/>
                <w:lang w:val="en-ZA" w:eastAsia="en-ZA"/>
                <w:rPrChange w:id="74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44" w:author="Joseph Sempa" w:date="2024-07-12T15:57:00Z" w16du:dateUtc="2024-07-12T13:57:00Z">
                  <w:rPr>
                    <w:rFonts w:eastAsia="Times New Roman" w:cs="Arial"/>
                    <w:color w:val="000000"/>
                    <w:sz w:val="20"/>
                    <w:szCs w:val="20"/>
                    <w:lang w:eastAsia="en-ZA"/>
                  </w:rPr>
                </w:rPrChange>
              </w:rPr>
              <w:t>0.5</w:t>
            </w:r>
          </w:p>
        </w:tc>
      </w:tr>
      <w:tr w:rsidR="00A11D65" w:rsidRPr="007C7DE3" w14:paraId="1F8902A0" w14:textId="77777777" w:rsidTr="00A11D65">
        <w:trPr>
          <w:trHeight w:val="300"/>
        </w:trPr>
        <w:tc>
          <w:tcPr>
            <w:tcW w:w="4600" w:type="dxa"/>
            <w:noWrap/>
            <w:hideMark/>
          </w:tcPr>
          <w:p w14:paraId="39ADB093" w14:textId="77777777" w:rsidR="00A11D65" w:rsidRPr="007C7DE3" w:rsidRDefault="00A11D65" w:rsidP="00A11D65">
            <w:pPr>
              <w:rPr>
                <w:rFonts w:eastAsia="Times New Roman" w:cs="Arial"/>
                <w:color w:val="000000"/>
                <w:sz w:val="18"/>
                <w:szCs w:val="18"/>
                <w:lang w:val="en-ZA" w:eastAsia="en-ZA"/>
                <w:rPrChange w:id="74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46" w:author="Joseph Sempa" w:date="2024-07-12T15:57:00Z" w16du:dateUtc="2024-07-12T13:57:00Z">
                  <w:rPr>
                    <w:rFonts w:eastAsia="Times New Roman" w:cs="Arial"/>
                    <w:color w:val="000000"/>
                    <w:sz w:val="20"/>
                    <w:szCs w:val="20"/>
                    <w:lang w:eastAsia="en-ZA"/>
                  </w:rPr>
                </w:rPrChange>
              </w:rPr>
              <w:t>Lymphocyte count X109</w:t>
            </w:r>
          </w:p>
        </w:tc>
        <w:tc>
          <w:tcPr>
            <w:tcW w:w="1880" w:type="dxa"/>
            <w:noWrap/>
            <w:hideMark/>
          </w:tcPr>
          <w:p w14:paraId="575BB9DD" w14:textId="77777777" w:rsidR="00A11D65" w:rsidRPr="007C7DE3" w:rsidRDefault="00A11D65" w:rsidP="00A11D65">
            <w:pPr>
              <w:rPr>
                <w:rFonts w:eastAsia="Times New Roman" w:cs="Arial"/>
                <w:color w:val="000000"/>
                <w:sz w:val="18"/>
                <w:szCs w:val="18"/>
                <w:lang w:val="en-ZA" w:eastAsia="en-ZA"/>
                <w:rPrChange w:id="74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48" w:author="Joseph Sempa" w:date="2024-07-12T15:57:00Z" w16du:dateUtc="2024-07-12T13:57:00Z">
                  <w:rPr>
                    <w:rFonts w:eastAsia="Times New Roman" w:cs="Arial"/>
                    <w:color w:val="000000"/>
                    <w:sz w:val="20"/>
                    <w:szCs w:val="20"/>
                    <w:lang w:eastAsia="en-ZA"/>
                  </w:rPr>
                </w:rPrChange>
              </w:rPr>
              <w:t>0.9 (0.5, 1.2)</w:t>
            </w:r>
          </w:p>
        </w:tc>
        <w:tc>
          <w:tcPr>
            <w:tcW w:w="1880" w:type="dxa"/>
            <w:noWrap/>
            <w:hideMark/>
          </w:tcPr>
          <w:p w14:paraId="74F6318B" w14:textId="77777777" w:rsidR="00A11D65" w:rsidRPr="007C7DE3" w:rsidRDefault="00A11D65" w:rsidP="00A11D65">
            <w:pPr>
              <w:rPr>
                <w:rFonts w:eastAsia="Times New Roman" w:cs="Arial"/>
                <w:color w:val="000000"/>
                <w:sz w:val="18"/>
                <w:szCs w:val="18"/>
                <w:lang w:val="en-ZA" w:eastAsia="en-ZA"/>
                <w:rPrChange w:id="74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50" w:author="Joseph Sempa" w:date="2024-07-12T15:57:00Z" w16du:dateUtc="2024-07-12T13:57:00Z">
                  <w:rPr>
                    <w:rFonts w:eastAsia="Times New Roman" w:cs="Arial"/>
                    <w:color w:val="000000"/>
                    <w:sz w:val="20"/>
                    <w:szCs w:val="20"/>
                    <w:lang w:eastAsia="en-ZA"/>
                  </w:rPr>
                </w:rPrChange>
              </w:rPr>
              <w:t>0.8 (0.4, 2.0)</w:t>
            </w:r>
          </w:p>
        </w:tc>
        <w:tc>
          <w:tcPr>
            <w:tcW w:w="960" w:type="dxa"/>
            <w:noWrap/>
            <w:hideMark/>
          </w:tcPr>
          <w:p w14:paraId="23D78EAB" w14:textId="77777777" w:rsidR="00A11D65" w:rsidRPr="007C7DE3" w:rsidRDefault="00A11D65" w:rsidP="00A11D65">
            <w:pPr>
              <w:jc w:val="right"/>
              <w:rPr>
                <w:rFonts w:eastAsia="Times New Roman" w:cs="Arial"/>
                <w:color w:val="000000"/>
                <w:sz w:val="18"/>
                <w:szCs w:val="18"/>
                <w:lang w:val="en-ZA" w:eastAsia="en-ZA"/>
                <w:rPrChange w:id="75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52" w:author="Joseph Sempa" w:date="2024-07-12T15:57:00Z" w16du:dateUtc="2024-07-12T13:57:00Z">
                  <w:rPr>
                    <w:rFonts w:eastAsia="Times New Roman" w:cs="Arial"/>
                    <w:color w:val="000000"/>
                    <w:sz w:val="20"/>
                    <w:szCs w:val="20"/>
                    <w:lang w:eastAsia="en-ZA"/>
                  </w:rPr>
                </w:rPrChange>
              </w:rPr>
              <w:t>0.7</w:t>
            </w:r>
          </w:p>
        </w:tc>
      </w:tr>
      <w:tr w:rsidR="00A11D65" w:rsidRPr="007C7DE3" w14:paraId="2F11DE7A"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636790F" w14:textId="77777777" w:rsidR="00A11D65" w:rsidRPr="007C7DE3" w:rsidRDefault="00A11D65" w:rsidP="00A11D65">
            <w:pPr>
              <w:rPr>
                <w:rFonts w:eastAsia="Times New Roman" w:cs="Arial"/>
                <w:color w:val="000000"/>
                <w:sz w:val="18"/>
                <w:szCs w:val="18"/>
                <w:lang w:val="en-ZA" w:eastAsia="en-ZA"/>
                <w:rPrChange w:id="75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54" w:author="Joseph Sempa" w:date="2024-07-12T15:57:00Z" w16du:dateUtc="2024-07-12T13:57:00Z">
                  <w:rPr>
                    <w:rFonts w:eastAsia="Times New Roman" w:cs="Arial"/>
                    <w:color w:val="000000"/>
                    <w:sz w:val="20"/>
                    <w:szCs w:val="20"/>
                    <w:lang w:eastAsia="en-ZA"/>
                  </w:rPr>
                </w:rPrChange>
              </w:rPr>
              <w:t>Neutrophils mmol/L</w:t>
            </w:r>
          </w:p>
        </w:tc>
        <w:tc>
          <w:tcPr>
            <w:tcW w:w="1880" w:type="dxa"/>
            <w:noWrap/>
            <w:hideMark/>
          </w:tcPr>
          <w:p w14:paraId="52CF127C" w14:textId="77777777" w:rsidR="00A11D65" w:rsidRPr="007C7DE3" w:rsidRDefault="00A11D65" w:rsidP="00A11D65">
            <w:pPr>
              <w:rPr>
                <w:rFonts w:eastAsia="Times New Roman" w:cs="Arial"/>
                <w:color w:val="000000"/>
                <w:sz w:val="18"/>
                <w:szCs w:val="18"/>
                <w:lang w:val="en-ZA" w:eastAsia="en-ZA"/>
                <w:rPrChange w:id="75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56" w:author="Joseph Sempa" w:date="2024-07-12T15:57:00Z" w16du:dateUtc="2024-07-12T13:57:00Z">
                  <w:rPr>
                    <w:rFonts w:eastAsia="Times New Roman" w:cs="Arial"/>
                    <w:color w:val="000000"/>
                    <w:sz w:val="20"/>
                    <w:szCs w:val="20"/>
                    <w:lang w:eastAsia="en-ZA"/>
                  </w:rPr>
                </w:rPrChange>
              </w:rPr>
              <w:t>1.3 (0.9, 1.6)</w:t>
            </w:r>
          </w:p>
        </w:tc>
        <w:tc>
          <w:tcPr>
            <w:tcW w:w="1880" w:type="dxa"/>
            <w:noWrap/>
            <w:hideMark/>
          </w:tcPr>
          <w:p w14:paraId="6D04F74F" w14:textId="77777777" w:rsidR="00A11D65" w:rsidRPr="007C7DE3" w:rsidRDefault="00A11D65" w:rsidP="00A11D65">
            <w:pPr>
              <w:rPr>
                <w:rFonts w:eastAsia="Times New Roman" w:cs="Arial"/>
                <w:color w:val="000000"/>
                <w:sz w:val="18"/>
                <w:szCs w:val="18"/>
                <w:lang w:val="en-ZA" w:eastAsia="en-ZA"/>
                <w:rPrChange w:id="75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58" w:author="Joseph Sempa" w:date="2024-07-12T15:57:00Z" w16du:dateUtc="2024-07-12T13:57:00Z">
                  <w:rPr>
                    <w:rFonts w:eastAsia="Times New Roman" w:cs="Arial"/>
                    <w:color w:val="000000"/>
                    <w:sz w:val="20"/>
                    <w:szCs w:val="20"/>
                    <w:lang w:eastAsia="en-ZA"/>
                  </w:rPr>
                </w:rPrChange>
              </w:rPr>
              <w:t>3.8 (1.6, 8.9)</w:t>
            </w:r>
          </w:p>
        </w:tc>
        <w:tc>
          <w:tcPr>
            <w:tcW w:w="960" w:type="dxa"/>
            <w:noWrap/>
            <w:hideMark/>
          </w:tcPr>
          <w:p w14:paraId="729090DA" w14:textId="77777777" w:rsidR="00A11D65" w:rsidRPr="007C7DE3" w:rsidRDefault="00A11D65" w:rsidP="00A11D65">
            <w:pPr>
              <w:jc w:val="right"/>
              <w:rPr>
                <w:rFonts w:eastAsia="Times New Roman" w:cs="Arial"/>
                <w:color w:val="000000"/>
                <w:sz w:val="18"/>
                <w:szCs w:val="18"/>
                <w:lang w:val="en-ZA" w:eastAsia="en-ZA"/>
                <w:rPrChange w:id="75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60" w:author="Joseph Sempa" w:date="2024-07-12T15:57:00Z" w16du:dateUtc="2024-07-12T13:57:00Z">
                  <w:rPr>
                    <w:rFonts w:eastAsia="Times New Roman" w:cs="Arial"/>
                    <w:color w:val="000000"/>
                    <w:sz w:val="20"/>
                    <w:szCs w:val="20"/>
                    <w:lang w:eastAsia="en-ZA"/>
                  </w:rPr>
                </w:rPrChange>
              </w:rPr>
              <w:t>0.037</w:t>
            </w:r>
          </w:p>
        </w:tc>
      </w:tr>
      <w:tr w:rsidR="00A11D65" w:rsidRPr="007C7DE3" w14:paraId="47648FEB" w14:textId="77777777" w:rsidTr="00A11D65">
        <w:trPr>
          <w:trHeight w:val="300"/>
        </w:trPr>
        <w:tc>
          <w:tcPr>
            <w:tcW w:w="4600" w:type="dxa"/>
            <w:noWrap/>
            <w:hideMark/>
          </w:tcPr>
          <w:p w14:paraId="5B90BBB8" w14:textId="77777777" w:rsidR="00A11D65" w:rsidRPr="007C7DE3" w:rsidRDefault="00A11D65" w:rsidP="00A11D65">
            <w:pPr>
              <w:rPr>
                <w:rFonts w:eastAsia="Times New Roman" w:cs="Arial"/>
                <w:color w:val="000000"/>
                <w:sz w:val="18"/>
                <w:szCs w:val="18"/>
                <w:lang w:val="en-ZA" w:eastAsia="en-ZA"/>
                <w:rPrChange w:id="76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62" w:author="Joseph Sempa" w:date="2024-07-12T15:57:00Z" w16du:dateUtc="2024-07-12T13:57:00Z">
                  <w:rPr>
                    <w:rFonts w:eastAsia="Times New Roman" w:cs="Arial"/>
                    <w:color w:val="000000"/>
                    <w:sz w:val="20"/>
                    <w:szCs w:val="20"/>
                    <w:lang w:eastAsia="en-ZA"/>
                  </w:rPr>
                </w:rPrChange>
              </w:rPr>
              <w:t>Sodium mmol/L</w:t>
            </w:r>
          </w:p>
        </w:tc>
        <w:tc>
          <w:tcPr>
            <w:tcW w:w="1880" w:type="dxa"/>
            <w:noWrap/>
            <w:hideMark/>
          </w:tcPr>
          <w:p w14:paraId="5A7E7408" w14:textId="77777777" w:rsidR="00A11D65" w:rsidRPr="007C7DE3" w:rsidRDefault="00A11D65" w:rsidP="00A11D65">
            <w:pPr>
              <w:rPr>
                <w:rFonts w:eastAsia="Times New Roman" w:cs="Arial"/>
                <w:color w:val="000000"/>
                <w:sz w:val="18"/>
                <w:szCs w:val="18"/>
                <w:lang w:val="en-ZA" w:eastAsia="en-ZA"/>
                <w:rPrChange w:id="76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64" w:author="Joseph Sempa" w:date="2024-07-12T15:57:00Z" w16du:dateUtc="2024-07-12T13:57:00Z">
                  <w:rPr>
                    <w:rFonts w:eastAsia="Times New Roman" w:cs="Arial"/>
                    <w:color w:val="000000"/>
                    <w:sz w:val="20"/>
                    <w:szCs w:val="20"/>
                    <w:lang w:eastAsia="en-ZA"/>
                  </w:rPr>
                </w:rPrChange>
              </w:rPr>
              <w:t>135.0 (133.0, 137.5)</w:t>
            </w:r>
          </w:p>
        </w:tc>
        <w:tc>
          <w:tcPr>
            <w:tcW w:w="1880" w:type="dxa"/>
            <w:noWrap/>
            <w:hideMark/>
          </w:tcPr>
          <w:p w14:paraId="40365037" w14:textId="77777777" w:rsidR="00A11D65" w:rsidRPr="007C7DE3" w:rsidRDefault="00A11D65" w:rsidP="00A11D65">
            <w:pPr>
              <w:rPr>
                <w:rFonts w:eastAsia="Times New Roman" w:cs="Arial"/>
                <w:color w:val="000000"/>
                <w:sz w:val="18"/>
                <w:szCs w:val="18"/>
                <w:lang w:val="en-ZA" w:eastAsia="en-ZA"/>
                <w:rPrChange w:id="76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66" w:author="Joseph Sempa" w:date="2024-07-12T15:57:00Z" w16du:dateUtc="2024-07-12T13:57:00Z">
                  <w:rPr>
                    <w:rFonts w:eastAsia="Times New Roman" w:cs="Arial"/>
                    <w:color w:val="000000"/>
                    <w:sz w:val="20"/>
                    <w:szCs w:val="20"/>
                    <w:lang w:eastAsia="en-ZA"/>
                  </w:rPr>
                </w:rPrChange>
              </w:rPr>
              <w:t>133.0 (130.0, 137.0)</w:t>
            </w:r>
          </w:p>
        </w:tc>
        <w:tc>
          <w:tcPr>
            <w:tcW w:w="960" w:type="dxa"/>
            <w:noWrap/>
            <w:hideMark/>
          </w:tcPr>
          <w:p w14:paraId="7EB02ABD" w14:textId="77777777" w:rsidR="00A11D65" w:rsidRPr="007C7DE3" w:rsidRDefault="00A11D65" w:rsidP="00A11D65">
            <w:pPr>
              <w:jc w:val="right"/>
              <w:rPr>
                <w:rFonts w:eastAsia="Times New Roman" w:cs="Arial"/>
                <w:color w:val="000000"/>
                <w:sz w:val="18"/>
                <w:szCs w:val="18"/>
                <w:lang w:val="en-ZA" w:eastAsia="en-ZA"/>
                <w:rPrChange w:id="76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68" w:author="Joseph Sempa" w:date="2024-07-12T15:57:00Z" w16du:dateUtc="2024-07-12T13:57:00Z">
                  <w:rPr>
                    <w:rFonts w:eastAsia="Times New Roman" w:cs="Arial"/>
                    <w:color w:val="000000"/>
                    <w:sz w:val="20"/>
                    <w:szCs w:val="20"/>
                    <w:lang w:eastAsia="en-ZA"/>
                  </w:rPr>
                </w:rPrChange>
              </w:rPr>
              <w:t>0.033</w:t>
            </w:r>
          </w:p>
        </w:tc>
      </w:tr>
      <w:tr w:rsidR="00A11D65" w:rsidRPr="007C7DE3" w14:paraId="7A45A94B"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77F1FC90" w14:textId="77777777" w:rsidR="00A11D65" w:rsidRPr="007C7DE3" w:rsidRDefault="00A11D65" w:rsidP="00A11D65">
            <w:pPr>
              <w:rPr>
                <w:rFonts w:eastAsia="Times New Roman" w:cs="Arial"/>
                <w:color w:val="000000"/>
                <w:sz w:val="18"/>
                <w:szCs w:val="18"/>
                <w:lang w:val="en-ZA" w:eastAsia="en-ZA"/>
                <w:rPrChange w:id="76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70" w:author="Joseph Sempa" w:date="2024-07-12T15:57:00Z" w16du:dateUtc="2024-07-12T13:57:00Z">
                  <w:rPr>
                    <w:rFonts w:eastAsia="Times New Roman" w:cs="Arial"/>
                    <w:color w:val="000000"/>
                    <w:sz w:val="20"/>
                    <w:szCs w:val="20"/>
                    <w:lang w:eastAsia="en-ZA"/>
                  </w:rPr>
                </w:rPrChange>
              </w:rPr>
              <w:lastRenderedPageBreak/>
              <w:t>Potassium mmol/L</w:t>
            </w:r>
          </w:p>
        </w:tc>
        <w:tc>
          <w:tcPr>
            <w:tcW w:w="1880" w:type="dxa"/>
            <w:noWrap/>
            <w:hideMark/>
          </w:tcPr>
          <w:p w14:paraId="19732A7C" w14:textId="77777777" w:rsidR="00A11D65" w:rsidRPr="007C7DE3" w:rsidRDefault="00A11D65" w:rsidP="00A11D65">
            <w:pPr>
              <w:rPr>
                <w:rFonts w:eastAsia="Times New Roman" w:cs="Arial"/>
                <w:color w:val="000000"/>
                <w:sz w:val="18"/>
                <w:szCs w:val="18"/>
                <w:lang w:val="en-ZA" w:eastAsia="en-ZA"/>
                <w:rPrChange w:id="77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72" w:author="Joseph Sempa" w:date="2024-07-12T15:57:00Z" w16du:dateUtc="2024-07-12T13:57:00Z">
                  <w:rPr>
                    <w:rFonts w:eastAsia="Times New Roman" w:cs="Arial"/>
                    <w:color w:val="000000"/>
                    <w:sz w:val="20"/>
                    <w:szCs w:val="20"/>
                    <w:lang w:eastAsia="en-ZA"/>
                  </w:rPr>
                </w:rPrChange>
              </w:rPr>
              <w:t>3.9 (3.3, 4.3)</w:t>
            </w:r>
          </w:p>
        </w:tc>
        <w:tc>
          <w:tcPr>
            <w:tcW w:w="1880" w:type="dxa"/>
            <w:noWrap/>
            <w:hideMark/>
          </w:tcPr>
          <w:p w14:paraId="7231886C" w14:textId="77777777" w:rsidR="00A11D65" w:rsidRPr="007C7DE3" w:rsidRDefault="00A11D65" w:rsidP="00A11D65">
            <w:pPr>
              <w:rPr>
                <w:rFonts w:eastAsia="Times New Roman" w:cs="Arial"/>
                <w:color w:val="000000"/>
                <w:sz w:val="18"/>
                <w:szCs w:val="18"/>
                <w:lang w:val="en-ZA" w:eastAsia="en-ZA"/>
                <w:rPrChange w:id="77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74" w:author="Joseph Sempa" w:date="2024-07-12T15:57:00Z" w16du:dateUtc="2024-07-12T13:57:00Z">
                  <w:rPr>
                    <w:rFonts w:eastAsia="Times New Roman" w:cs="Arial"/>
                    <w:color w:val="000000"/>
                    <w:sz w:val="20"/>
                    <w:szCs w:val="20"/>
                    <w:lang w:eastAsia="en-ZA"/>
                  </w:rPr>
                </w:rPrChange>
              </w:rPr>
              <w:t>4.1 (3.6, 4.6)</w:t>
            </w:r>
          </w:p>
        </w:tc>
        <w:tc>
          <w:tcPr>
            <w:tcW w:w="960" w:type="dxa"/>
            <w:noWrap/>
            <w:hideMark/>
          </w:tcPr>
          <w:p w14:paraId="714B8BF8" w14:textId="77777777" w:rsidR="00A11D65" w:rsidRPr="007C7DE3" w:rsidRDefault="00A11D65" w:rsidP="00A11D65">
            <w:pPr>
              <w:jc w:val="right"/>
              <w:rPr>
                <w:rFonts w:eastAsia="Times New Roman" w:cs="Arial"/>
                <w:color w:val="000000"/>
                <w:sz w:val="18"/>
                <w:szCs w:val="18"/>
                <w:lang w:val="en-ZA" w:eastAsia="en-ZA"/>
                <w:rPrChange w:id="77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76" w:author="Joseph Sempa" w:date="2024-07-12T15:57:00Z" w16du:dateUtc="2024-07-12T13:57:00Z">
                  <w:rPr>
                    <w:rFonts w:eastAsia="Times New Roman" w:cs="Arial"/>
                    <w:color w:val="000000"/>
                    <w:sz w:val="20"/>
                    <w:szCs w:val="20"/>
                    <w:lang w:eastAsia="en-ZA"/>
                  </w:rPr>
                </w:rPrChange>
              </w:rPr>
              <w:t>0.069</w:t>
            </w:r>
          </w:p>
        </w:tc>
      </w:tr>
      <w:tr w:rsidR="00A11D65" w:rsidRPr="007C7DE3" w14:paraId="1FC2A7F0" w14:textId="77777777" w:rsidTr="00A11D65">
        <w:trPr>
          <w:trHeight w:val="300"/>
        </w:trPr>
        <w:tc>
          <w:tcPr>
            <w:tcW w:w="4600" w:type="dxa"/>
            <w:noWrap/>
            <w:hideMark/>
          </w:tcPr>
          <w:p w14:paraId="5D7C9A5B" w14:textId="77777777" w:rsidR="00A11D65" w:rsidRPr="007C7DE3" w:rsidRDefault="00A11D65" w:rsidP="00A11D65">
            <w:pPr>
              <w:rPr>
                <w:rFonts w:eastAsia="Times New Roman" w:cs="Arial"/>
                <w:color w:val="000000"/>
                <w:sz w:val="18"/>
                <w:szCs w:val="18"/>
                <w:lang w:val="en-ZA" w:eastAsia="en-ZA"/>
                <w:rPrChange w:id="77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78" w:author="Joseph Sempa" w:date="2024-07-12T15:57:00Z" w16du:dateUtc="2024-07-12T13:57:00Z">
                  <w:rPr>
                    <w:rFonts w:eastAsia="Times New Roman" w:cs="Arial"/>
                    <w:color w:val="000000"/>
                    <w:sz w:val="20"/>
                    <w:szCs w:val="20"/>
                    <w:lang w:eastAsia="en-ZA"/>
                  </w:rPr>
                </w:rPrChange>
              </w:rPr>
              <w:t>Haemoglobin g/dL</w:t>
            </w:r>
          </w:p>
        </w:tc>
        <w:tc>
          <w:tcPr>
            <w:tcW w:w="1880" w:type="dxa"/>
            <w:noWrap/>
            <w:hideMark/>
          </w:tcPr>
          <w:p w14:paraId="103A757F" w14:textId="77777777" w:rsidR="00A11D65" w:rsidRPr="007C7DE3" w:rsidRDefault="00A11D65" w:rsidP="00A11D65">
            <w:pPr>
              <w:rPr>
                <w:rFonts w:eastAsia="Times New Roman" w:cs="Arial"/>
                <w:color w:val="000000"/>
                <w:sz w:val="18"/>
                <w:szCs w:val="18"/>
                <w:lang w:val="en-ZA" w:eastAsia="en-ZA"/>
                <w:rPrChange w:id="77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80" w:author="Joseph Sempa" w:date="2024-07-12T15:57:00Z" w16du:dateUtc="2024-07-12T13:57:00Z">
                  <w:rPr>
                    <w:rFonts w:eastAsia="Times New Roman" w:cs="Arial"/>
                    <w:color w:val="000000"/>
                    <w:sz w:val="20"/>
                    <w:szCs w:val="20"/>
                    <w:lang w:eastAsia="en-ZA"/>
                  </w:rPr>
                </w:rPrChange>
              </w:rPr>
              <w:t>8.7 (7.6, 10.4)</w:t>
            </w:r>
          </w:p>
        </w:tc>
        <w:tc>
          <w:tcPr>
            <w:tcW w:w="1880" w:type="dxa"/>
            <w:noWrap/>
            <w:hideMark/>
          </w:tcPr>
          <w:p w14:paraId="2DBA33D9" w14:textId="77777777" w:rsidR="00A11D65" w:rsidRPr="007C7DE3" w:rsidRDefault="00A11D65" w:rsidP="00A11D65">
            <w:pPr>
              <w:rPr>
                <w:rFonts w:eastAsia="Times New Roman" w:cs="Arial"/>
                <w:color w:val="000000"/>
                <w:sz w:val="18"/>
                <w:szCs w:val="18"/>
                <w:lang w:val="en-ZA" w:eastAsia="en-ZA"/>
                <w:rPrChange w:id="78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82" w:author="Joseph Sempa" w:date="2024-07-12T15:57:00Z" w16du:dateUtc="2024-07-12T13:57:00Z">
                  <w:rPr>
                    <w:rFonts w:eastAsia="Times New Roman" w:cs="Arial"/>
                    <w:color w:val="000000"/>
                    <w:sz w:val="20"/>
                    <w:szCs w:val="20"/>
                    <w:lang w:eastAsia="en-ZA"/>
                  </w:rPr>
                </w:rPrChange>
              </w:rPr>
              <w:t>8.7 (7.4, 10.3)</w:t>
            </w:r>
          </w:p>
        </w:tc>
        <w:tc>
          <w:tcPr>
            <w:tcW w:w="960" w:type="dxa"/>
            <w:noWrap/>
            <w:hideMark/>
          </w:tcPr>
          <w:p w14:paraId="5B63D3D6" w14:textId="77777777" w:rsidR="00A11D65" w:rsidRPr="007C7DE3" w:rsidRDefault="00A11D65" w:rsidP="00A11D65">
            <w:pPr>
              <w:jc w:val="right"/>
              <w:rPr>
                <w:rFonts w:eastAsia="Times New Roman" w:cs="Arial"/>
                <w:color w:val="000000"/>
                <w:sz w:val="18"/>
                <w:szCs w:val="18"/>
                <w:lang w:val="en-ZA" w:eastAsia="en-ZA"/>
                <w:rPrChange w:id="78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84" w:author="Joseph Sempa" w:date="2024-07-12T15:57:00Z" w16du:dateUtc="2024-07-12T13:57:00Z">
                  <w:rPr>
                    <w:rFonts w:eastAsia="Times New Roman" w:cs="Arial"/>
                    <w:color w:val="000000"/>
                    <w:sz w:val="20"/>
                    <w:szCs w:val="20"/>
                    <w:lang w:eastAsia="en-ZA"/>
                  </w:rPr>
                </w:rPrChange>
              </w:rPr>
              <w:t>0.6</w:t>
            </w:r>
          </w:p>
        </w:tc>
      </w:tr>
      <w:tr w:rsidR="00A11D65" w:rsidRPr="007C7DE3" w14:paraId="3844713A"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09B16AF2" w14:textId="77777777" w:rsidR="00A11D65" w:rsidRPr="007C7DE3" w:rsidRDefault="00A11D65" w:rsidP="00A11D65">
            <w:pPr>
              <w:rPr>
                <w:rFonts w:eastAsia="Times New Roman" w:cs="Arial"/>
                <w:color w:val="000000"/>
                <w:sz w:val="18"/>
                <w:szCs w:val="18"/>
                <w:lang w:val="en-ZA" w:eastAsia="en-ZA"/>
                <w:rPrChange w:id="78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86" w:author="Joseph Sempa" w:date="2024-07-12T15:57:00Z" w16du:dateUtc="2024-07-12T13:57:00Z">
                  <w:rPr>
                    <w:rFonts w:eastAsia="Times New Roman" w:cs="Arial"/>
                    <w:color w:val="000000"/>
                    <w:sz w:val="20"/>
                    <w:szCs w:val="20"/>
                    <w:lang w:eastAsia="en-ZA"/>
                  </w:rPr>
                </w:rPrChange>
              </w:rPr>
              <w:t>BP (systolic)</w:t>
            </w:r>
          </w:p>
        </w:tc>
        <w:tc>
          <w:tcPr>
            <w:tcW w:w="1880" w:type="dxa"/>
            <w:noWrap/>
            <w:hideMark/>
          </w:tcPr>
          <w:p w14:paraId="766087B3" w14:textId="77777777" w:rsidR="00A11D65" w:rsidRPr="007C7DE3" w:rsidRDefault="00A11D65" w:rsidP="00A11D65">
            <w:pPr>
              <w:rPr>
                <w:rFonts w:eastAsia="Times New Roman" w:cs="Arial"/>
                <w:color w:val="000000"/>
                <w:sz w:val="18"/>
                <w:szCs w:val="18"/>
                <w:lang w:val="en-ZA" w:eastAsia="en-ZA"/>
                <w:rPrChange w:id="78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88" w:author="Joseph Sempa" w:date="2024-07-12T15:57:00Z" w16du:dateUtc="2024-07-12T13:57:00Z">
                  <w:rPr>
                    <w:rFonts w:eastAsia="Times New Roman" w:cs="Arial"/>
                    <w:color w:val="000000"/>
                    <w:sz w:val="20"/>
                    <w:szCs w:val="20"/>
                    <w:lang w:eastAsia="en-ZA"/>
                  </w:rPr>
                </w:rPrChange>
              </w:rPr>
              <w:t>120.0 (102.5, 128.5)</w:t>
            </w:r>
          </w:p>
        </w:tc>
        <w:tc>
          <w:tcPr>
            <w:tcW w:w="1880" w:type="dxa"/>
            <w:noWrap/>
            <w:hideMark/>
          </w:tcPr>
          <w:p w14:paraId="7042CA4C" w14:textId="77777777" w:rsidR="00A11D65" w:rsidRPr="007C7DE3" w:rsidRDefault="00A11D65" w:rsidP="00A11D65">
            <w:pPr>
              <w:rPr>
                <w:rFonts w:eastAsia="Times New Roman" w:cs="Arial"/>
                <w:color w:val="000000"/>
                <w:sz w:val="18"/>
                <w:szCs w:val="18"/>
                <w:lang w:val="en-ZA" w:eastAsia="en-ZA"/>
                <w:rPrChange w:id="78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90" w:author="Joseph Sempa" w:date="2024-07-12T15:57:00Z" w16du:dateUtc="2024-07-12T13:57:00Z">
                  <w:rPr>
                    <w:rFonts w:eastAsia="Times New Roman" w:cs="Arial"/>
                    <w:color w:val="000000"/>
                    <w:sz w:val="20"/>
                    <w:szCs w:val="20"/>
                    <w:lang w:eastAsia="en-ZA"/>
                  </w:rPr>
                </w:rPrChange>
              </w:rPr>
              <w:t>111.0 (102.0, 125.0)</w:t>
            </w:r>
          </w:p>
        </w:tc>
        <w:tc>
          <w:tcPr>
            <w:tcW w:w="960" w:type="dxa"/>
            <w:noWrap/>
            <w:hideMark/>
          </w:tcPr>
          <w:p w14:paraId="4D57B195" w14:textId="77777777" w:rsidR="00A11D65" w:rsidRPr="007C7DE3" w:rsidRDefault="00A11D65" w:rsidP="00A11D65">
            <w:pPr>
              <w:jc w:val="right"/>
              <w:rPr>
                <w:rFonts w:eastAsia="Times New Roman" w:cs="Arial"/>
                <w:color w:val="000000"/>
                <w:sz w:val="18"/>
                <w:szCs w:val="18"/>
                <w:lang w:val="en-ZA" w:eastAsia="en-ZA"/>
                <w:rPrChange w:id="79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92" w:author="Joseph Sempa" w:date="2024-07-12T15:57:00Z" w16du:dateUtc="2024-07-12T13:57:00Z">
                  <w:rPr>
                    <w:rFonts w:eastAsia="Times New Roman" w:cs="Arial"/>
                    <w:color w:val="000000"/>
                    <w:sz w:val="20"/>
                    <w:szCs w:val="20"/>
                    <w:lang w:eastAsia="en-ZA"/>
                  </w:rPr>
                </w:rPrChange>
              </w:rPr>
              <w:t>0.4</w:t>
            </w:r>
          </w:p>
        </w:tc>
      </w:tr>
      <w:tr w:rsidR="00A11D65" w:rsidRPr="007C7DE3" w14:paraId="07B1F2C4" w14:textId="77777777" w:rsidTr="00A11D65">
        <w:trPr>
          <w:trHeight w:val="300"/>
        </w:trPr>
        <w:tc>
          <w:tcPr>
            <w:tcW w:w="4600" w:type="dxa"/>
            <w:noWrap/>
            <w:hideMark/>
          </w:tcPr>
          <w:p w14:paraId="34B89E94" w14:textId="77777777" w:rsidR="00A11D65" w:rsidRPr="007C7DE3" w:rsidRDefault="00A11D65" w:rsidP="00A11D65">
            <w:pPr>
              <w:rPr>
                <w:rFonts w:eastAsia="Times New Roman" w:cs="Arial"/>
                <w:color w:val="000000"/>
                <w:sz w:val="18"/>
                <w:szCs w:val="18"/>
                <w:lang w:val="en-ZA" w:eastAsia="en-ZA"/>
                <w:rPrChange w:id="79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94" w:author="Joseph Sempa" w:date="2024-07-12T15:57:00Z" w16du:dateUtc="2024-07-12T13:57:00Z">
                  <w:rPr>
                    <w:rFonts w:eastAsia="Times New Roman" w:cs="Arial"/>
                    <w:color w:val="000000"/>
                    <w:sz w:val="20"/>
                    <w:szCs w:val="20"/>
                    <w:lang w:eastAsia="en-ZA"/>
                  </w:rPr>
                </w:rPrChange>
              </w:rPr>
              <w:t>BP (diastolic)</w:t>
            </w:r>
          </w:p>
        </w:tc>
        <w:tc>
          <w:tcPr>
            <w:tcW w:w="1880" w:type="dxa"/>
            <w:noWrap/>
            <w:hideMark/>
          </w:tcPr>
          <w:p w14:paraId="29A86BCF" w14:textId="77777777" w:rsidR="00A11D65" w:rsidRPr="007C7DE3" w:rsidRDefault="00A11D65" w:rsidP="00A11D65">
            <w:pPr>
              <w:rPr>
                <w:rFonts w:eastAsia="Times New Roman" w:cs="Arial"/>
                <w:color w:val="000000"/>
                <w:sz w:val="18"/>
                <w:szCs w:val="18"/>
                <w:lang w:val="en-ZA" w:eastAsia="en-ZA"/>
                <w:rPrChange w:id="79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96" w:author="Joseph Sempa" w:date="2024-07-12T15:57:00Z" w16du:dateUtc="2024-07-12T13:57:00Z">
                  <w:rPr>
                    <w:rFonts w:eastAsia="Times New Roman" w:cs="Arial"/>
                    <w:color w:val="000000"/>
                    <w:sz w:val="20"/>
                    <w:szCs w:val="20"/>
                    <w:lang w:eastAsia="en-ZA"/>
                  </w:rPr>
                </w:rPrChange>
              </w:rPr>
              <w:t>71.0 (66.5, 80.0)</w:t>
            </w:r>
          </w:p>
        </w:tc>
        <w:tc>
          <w:tcPr>
            <w:tcW w:w="1880" w:type="dxa"/>
            <w:noWrap/>
            <w:hideMark/>
          </w:tcPr>
          <w:p w14:paraId="3D3CA816" w14:textId="77777777" w:rsidR="00A11D65" w:rsidRPr="007C7DE3" w:rsidRDefault="00A11D65" w:rsidP="00A11D65">
            <w:pPr>
              <w:rPr>
                <w:rFonts w:eastAsia="Times New Roman" w:cs="Arial"/>
                <w:color w:val="000000"/>
                <w:sz w:val="18"/>
                <w:szCs w:val="18"/>
                <w:lang w:val="en-ZA" w:eastAsia="en-ZA"/>
                <w:rPrChange w:id="79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798" w:author="Joseph Sempa" w:date="2024-07-12T15:57:00Z" w16du:dateUtc="2024-07-12T13:57:00Z">
                  <w:rPr>
                    <w:rFonts w:eastAsia="Times New Roman" w:cs="Arial"/>
                    <w:color w:val="000000"/>
                    <w:sz w:val="20"/>
                    <w:szCs w:val="20"/>
                    <w:lang w:eastAsia="en-ZA"/>
                  </w:rPr>
                </w:rPrChange>
              </w:rPr>
              <w:t>70.0 (60.0, 79.0)</w:t>
            </w:r>
          </w:p>
        </w:tc>
        <w:tc>
          <w:tcPr>
            <w:tcW w:w="960" w:type="dxa"/>
            <w:noWrap/>
            <w:hideMark/>
          </w:tcPr>
          <w:p w14:paraId="5B091D32" w14:textId="77777777" w:rsidR="00A11D65" w:rsidRPr="007C7DE3" w:rsidRDefault="00A11D65" w:rsidP="00A11D65">
            <w:pPr>
              <w:jc w:val="right"/>
              <w:rPr>
                <w:rFonts w:eastAsia="Times New Roman" w:cs="Arial"/>
                <w:color w:val="000000"/>
                <w:sz w:val="18"/>
                <w:szCs w:val="18"/>
                <w:lang w:val="en-ZA" w:eastAsia="en-ZA"/>
                <w:rPrChange w:id="79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00" w:author="Joseph Sempa" w:date="2024-07-12T15:57:00Z" w16du:dateUtc="2024-07-12T13:57:00Z">
                  <w:rPr>
                    <w:rFonts w:eastAsia="Times New Roman" w:cs="Arial"/>
                    <w:color w:val="000000"/>
                    <w:sz w:val="20"/>
                    <w:szCs w:val="20"/>
                    <w:lang w:eastAsia="en-ZA"/>
                  </w:rPr>
                </w:rPrChange>
              </w:rPr>
              <w:t>0.08</w:t>
            </w:r>
          </w:p>
        </w:tc>
      </w:tr>
      <w:tr w:rsidR="00A11D65" w:rsidRPr="007C7DE3" w14:paraId="549FEFC2"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0BAF662" w14:textId="77777777" w:rsidR="00A11D65" w:rsidRPr="007C7DE3" w:rsidRDefault="00A11D65" w:rsidP="00A11D65">
            <w:pPr>
              <w:rPr>
                <w:rFonts w:eastAsia="Times New Roman" w:cs="Arial"/>
                <w:color w:val="000000"/>
                <w:sz w:val="18"/>
                <w:szCs w:val="18"/>
                <w:lang w:val="en-ZA" w:eastAsia="en-ZA"/>
                <w:rPrChange w:id="80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02" w:author="Joseph Sempa" w:date="2024-07-12T15:57:00Z" w16du:dateUtc="2024-07-12T13:57:00Z">
                  <w:rPr>
                    <w:rFonts w:eastAsia="Times New Roman" w:cs="Arial"/>
                    <w:color w:val="000000"/>
                    <w:sz w:val="20"/>
                    <w:szCs w:val="20"/>
                    <w:lang w:eastAsia="en-ZA"/>
                  </w:rPr>
                </w:rPrChange>
              </w:rPr>
              <w:t>Heart rate</w:t>
            </w:r>
          </w:p>
        </w:tc>
        <w:tc>
          <w:tcPr>
            <w:tcW w:w="1880" w:type="dxa"/>
            <w:noWrap/>
            <w:hideMark/>
          </w:tcPr>
          <w:p w14:paraId="2F8AFBBF" w14:textId="77777777" w:rsidR="00A11D65" w:rsidRPr="007C7DE3" w:rsidRDefault="00A11D65" w:rsidP="00A11D65">
            <w:pPr>
              <w:rPr>
                <w:rFonts w:eastAsia="Times New Roman" w:cs="Arial"/>
                <w:color w:val="000000"/>
                <w:sz w:val="18"/>
                <w:szCs w:val="18"/>
                <w:lang w:val="en-ZA" w:eastAsia="en-ZA"/>
                <w:rPrChange w:id="80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04" w:author="Joseph Sempa" w:date="2024-07-12T15:57:00Z" w16du:dateUtc="2024-07-12T13:57:00Z">
                  <w:rPr>
                    <w:rFonts w:eastAsia="Times New Roman" w:cs="Arial"/>
                    <w:color w:val="000000"/>
                    <w:sz w:val="20"/>
                    <w:szCs w:val="20"/>
                    <w:lang w:eastAsia="en-ZA"/>
                  </w:rPr>
                </w:rPrChange>
              </w:rPr>
              <w:t>87.0 (78.5, 107.0)</w:t>
            </w:r>
          </w:p>
        </w:tc>
        <w:tc>
          <w:tcPr>
            <w:tcW w:w="1880" w:type="dxa"/>
            <w:noWrap/>
            <w:hideMark/>
          </w:tcPr>
          <w:p w14:paraId="01E8A8AE" w14:textId="77777777" w:rsidR="00A11D65" w:rsidRPr="007C7DE3" w:rsidRDefault="00A11D65" w:rsidP="00A11D65">
            <w:pPr>
              <w:rPr>
                <w:rFonts w:eastAsia="Times New Roman" w:cs="Arial"/>
                <w:color w:val="000000"/>
                <w:sz w:val="18"/>
                <w:szCs w:val="18"/>
                <w:lang w:val="en-ZA" w:eastAsia="en-ZA"/>
                <w:rPrChange w:id="80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06" w:author="Joseph Sempa" w:date="2024-07-12T15:57:00Z" w16du:dateUtc="2024-07-12T13:57:00Z">
                  <w:rPr>
                    <w:rFonts w:eastAsia="Times New Roman" w:cs="Arial"/>
                    <w:color w:val="000000"/>
                    <w:sz w:val="20"/>
                    <w:szCs w:val="20"/>
                    <w:lang w:eastAsia="en-ZA"/>
                  </w:rPr>
                </w:rPrChange>
              </w:rPr>
              <w:t>91.0 (79.0, 108.8)</w:t>
            </w:r>
          </w:p>
        </w:tc>
        <w:tc>
          <w:tcPr>
            <w:tcW w:w="960" w:type="dxa"/>
            <w:noWrap/>
            <w:hideMark/>
          </w:tcPr>
          <w:p w14:paraId="559BC9F7" w14:textId="77777777" w:rsidR="00A11D65" w:rsidRPr="007C7DE3" w:rsidRDefault="00A11D65" w:rsidP="00A11D65">
            <w:pPr>
              <w:jc w:val="right"/>
              <w:rPr>
                <w:rFonts w:eastAsia="Times New Roman" w:cs="Arial"/>
                <w:color w:val="000000"/>
                <w:sz w:val="18"/>
                <w:szCs w:val="18"/>
                <w:lang w:val="en-ZA" w:eastAsia="en-ZA"/>
                <w:rPrChange w:id="80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08" w:author="Joseph Sempa" w:date="2024-07-12T15:57:00Z" w16du:dateUtc="2024-07-12T13:57:00Z">
                  <w:rPr>
                    <w:rFonts w:eastAsia="Times New Roman" w:cs="Arial"/>
                    <w:color w:val="000000"/>
                    <w:sz w:val="20"/>
                    <w:szCs w:val="20"/>
                    <w:lang w:eastAsia="en-ZA"/>
                  </w:rPr>
                </w:rPrChange>
              </w:rPr>
              <w:t>0.7</w:t>
            </w:r>
          </w:p>
        </w:tc>
      </w:tr>
      <w:tr w:rsidR="00A11D65" w:rsidRPr="007C7DE3" w14:paraId="6A303422" w14:textId="77777777" w:rsidTr="00A11D65">
        <w:trPr>
          <w:trHeight w:val="300"/>
        </w:trPr>
        <w:tc>
          <w:tcPr>
            <w:tcW w:w="4600" w:type="dxa"/>
            <w:noWrap/>
            <w:hideMark/>
          </w:tcPr>
          <w:p w14:paraId="16BDCCF5" w14:textId="77777777" w:rsidR="00A11D65" w:rsidRPr="007C7DE3" w:rsidRDefault="00A11D65" w:rsidP="00A11D65">
            <w:pPr>
              <w:rPr>
                <w:rFonts w:eastAsia="Times New Roman" w:cs="Arial"/>
                <w:color w:val="000000"/>
                <w:sz w:val="18"/>
                <w:szCs w:val="18"/>
                <w:lang w:val="en-ZA" w:eastAsia="en-ZA"/>
                <w:rPrChange w:id="80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10" w:author="Joseph Sempa" w:date="2024-07-12T15:57:00Z" w16du:dateUtc="2024-07-12T13:57:00Z">
                  <w:rPr>
                    <w:rFonts w:eastAsia="Times New Roman" w:cs="Arial"/>
                    <w:color w:val="000000"/>
                    <w:sz w:val="20"/>
                    <w:szCs w:val="20"/>
                    <w:lang w:eastAsia="en-ZA"/>
                  </w:rPr>
                </w:rPrChange>
              </w:rPr>
              <w:t>Hypotension</w:t>
            </w:r>
          </w:p>
        </w:tc>
        <w:tc>
          <w:tcPr>
            <w:tcW w:w="1880" w:type="dxa"/>
            <w:noWrap/>
            <w:hideMark/>
          </w:tcPr>
          <w:p w14:paraId="0A6C8090" w14:textId="77777777" w:rsidR="00A11D65" w:rsidRPr="007C7DE3" w:rsidRDefault="00A11D65" w:rsidP="00A11D65">
            <w:pPr>
              <w:rPr>
                <w:rFonts w:eastAsia="Times New Roman" w:cs="Arial"/>
                <w:color w:val="000000"/>
                <w:sz w:val="18"/>
                <w:szCs w:val="18"/>
                <w:lang w:val="en-ZA" w:eastAsia="en-ZA"/>
                <w:rPrChange w:id="81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12" w:author="Joseph Sempa" w:date="2024-07-12T15:57:00Z" w16du:dateUtc="2024-07-12T13:57:00Z">
                  <w:rPr>
                    <w:rFonts w:eastAsia="Times New Roman" w:cs="Arial"/>
                    <w:color w:val="000000"/>
                    <w:sz w:val="20"/>
                    <w:szCs w:val="20"/>
                    <w:lang w:eastAsia="en-ZA"/>
                  </w:rPr>
                </w:rPrChange>
              </w:rPr>
              <w:t>1 (3.7%)</w:t>
            </w:r>
          </w:p>
        </w:tc>
        <w:tc>
          <w:tcPr>
            <w:tcW w:w="1880" w:type="dxa"/>
            <w:noWrap/>
            <w:hideMark/>
          </w:tcPr>
          <w:p w14:paraId="7F8CD892" w14:textId="77777777" w:rsidR="00A11D65" w:rsidRPr="007C7DE3" w:rsidRDefault="00A11D65" w:rsidP="00A11D65">
            <w:pPr>
              <w:rPr>
                <w:rFonts w:eastAsia="Times New Roman" w:cs="Arial"/>
                <w:color w:val="000000"/>
                <w:sz w:val="18"/>
                <w:szCs w:val="18"/>
                <w:lang w:val="en-ZA" w:eastAsia="en-ZA"/>
                <w:rPrChange w:id="81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14" w:author="Joseph Sempa" w:date="2024-07-12T15:57:00Z" w16du:dateUtc="2024-07-12T13:57:00Z">
                  <w:rPr>
                    <w:rFonts w:eastAsia="Times New Roman" w:cs="Arial"/>
                    <w:color w:val="000000"/>
                    <w:sz w:val="20"/>
                    <w:szCs w:val="20"/>
                    <w:lang w:eastAsia="en-ZA"/>
                  </w:rPr>
                </w:rPrChange>
              </w:rPr>
              <w:t>46 (9.3%)</w:t>
            </w:r>
          </w:p>
        </w:tc>
        <w:tc>
          <w:tcPr>
            <w:tcW w:w="960" w:type="dxa"/>
            <w:noWrap/>
            <w:hideMark/>
          </w:tcPr>
          <w:p w14:paraId="595D4516" w14:textId="77777777" w:rsidR="00A11D65" w:rsidRPr="007C7DE3" w:rsidRDefault="00A11D65" w:rsidP="00A11D65">
            <w:pPr>
              <w:jc w:val="right"/>
              <w:rPr>
                <w:rFonts w:eastAsia="Times New Roman" w:cs="Arial"/>
                <w:color w:val="000000"/>
                <w:sz w:val="18"/>
                <w:szCs w:val="18"/>
                <w:lang w:val="en-ZA" w:eastAsia="en-ZA"/>
                <w:rPrChange w:id="81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16" w:author="Joseph Sempa" w:date="2024-07-12T15:57:00Z" w16du:dateUtc="2024-07-12T13:57:00Z">
                  <w:rPr>
                    <w:rFonts w:eastAsia="Times New Roman" w:cs="Arial"/>
                    <w:color w:val="000000"/>
                    <w:sz w:val="20"/>
                    <w:szCs w:val="20"/>
                    <w:lang w:eastAsia="en-ZA"/>
                  </w:rPr>
                </w:rPrChange>
              </w:rPr>
              <w:t>0.5</w:t>
            </w:r>
          </w:p>
        </w:tc>
      </w:tr>
      <w:tr w:rsidR="00A11D65" w:rsidRPr="007C7DE3" w14:paraId="3FA7BB91"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64CDFB5" w14:textId="77777777" w:rsidR="00A11D65" w:rsidRPr="007C7DE3" w:rsidRDefault="00A11D65" w:rsidP="00A11D65">
            <w:pPr>
              <w:rPr>
                <w:rFonts w:eastAsia="Times New Roman" w:cs="Arial"/>
                <w:color w:val="000000"/>
                <w:sz w:val="18"/>
                <w:szCs w:val="18"/>
                <w:lang w:val="en-ZA" w:eastAsia="en-ZA"/>
                <w:rPrChange w:id="81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18" w:author="Joseph Sempa" w:date="2024-07-12T15:57:00Z" w16du:dateUtc="2024-07-12T13:57:00Z">
                  <w:rPr>
                    <w:rFonts w:eastAsia="Times New Roman" w:cs="Arial"/>
                    <w:color w:val="000000"/>
                    <w:sz w:val="20"/>
                    <w:szCs w:val="20"/>
                    <w:lang w:eastAsia="en-ZA"/>
                  </w:rPr>
                </w:rPrChange>
              </w:rPr>
              <w:t>Weakness</w:t>
            </w:r>
          </w:p>
        </w:tc>
        <w:tc>
          <w:tcPr>
            <w:tcW w:w="1880" w:type="dxa"/>
            <w:noWrap/>
            <w:hideMark/>
          </w:tcPr>
          <w:p w14:paraId="5E2EF70C" w14:textId="77777777" w:rsidR="00A11D65" w:rsidRPr="007C7DE3" w:rsidRDefault="00A11D65" w:rsidP="00A11D65">
            <w:pPr>
              <w:rPr>
                <w:rFonts w:eastAsia="Times New Roman" w:cs="Arial"/>
                <w:color w:val="000000"/>
                <w:sz w:val="18"/>
                <w:szCs w:val="18"/>
                <w:lang w:val="en-ZA" w:eastAsia="en-ZA"/>
                <w:rPrChange w:id="81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20" w:author="Joseph Sempa" w:date="2024-07-12T15:57:00Z" w16du:dateUtc="2024-07-12T13:57:00Z">
                  <w:rPr>
                    <w:rFonts w:eastAsia="Times New Roman" w:cs="Arial"/>
                    <w:color w:val="000000"/>
                    <w:sz w:val="20"/>
                    <w:szCs w:val="20"/>
                    <w:lang w:eastAsia="en-ZA"/>
                  </w:rPr>
                </w:rPrChange>
              </w:rPr>
              <w:t>21 (77.8%)</w:t>
            </w:r>
          </w:p>
        </w:tc>
        <w:tc>
          <w:tcPr>
            <w:tcW w:w="1880" w:type="dxa"/>
            <w:noWrap/>
            <w:hideMark/>
          </w:tcPr>
          <w:p w14:paraId="4AC86E76" w14:textId="77777777" w:rsidR="00A11D65" w:rsidRPr="007C7DE3" w:rsidRDefault="00A11D65" w:rsidP="00A11D65">
            <w:pPr>
              <w:rPr>
                <w:rFonts w:eastAsia="Times New Roman" w:cs="Arial"/>
                <w:color w:val="000000"/>
                <w:sz w:val="18"/>
                <w:szCs w:val="18"/>
                <w:lang w:val="en-ZA" w:eastAsia="en-ZA"/>
                <w:rPrChange w:id="82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22" w:author="Joseph Sempa" w:date="2024-07-12T15:57:00Z" w16du:dateUtc="2024-07-12T13:57:00Z">
                  <w:rPr>
                    <w:rFonts w:eastAsia="Times New Roman" w:cs="Arial"/>
                    <w:color w:val="000000"/>
                    <w:sz w:val="20"/>
                    <w:szCs w:val="20"/>
                    <w:lang w:eastAsia="en-ZA"/>
                  </w:rPr>
                </w:rPrChange>
              </w:rPr>
              <w:t>422 (85.1%)</w:t>
            </w:r>
          </w:p>
        </w:tc>
        <w:tc>
          <w:tcPr>
            <w:tcW w:w="960" w:type="dxa"/>
            <w:noWrap/>
            <w:hideMark/>
          </w:tcPr>
          <w:p w14:paraId="06427C50" w14:textId="77777777" w:rsidR="00A11D65" w:rsidRPr="007C7DE3" w:rsidRDefault="00A11D65" w:rsidP="00A11D65">
            <w:pPr>
              <w:jc w:val="right"/>
              <w:rPr>
                <w:rFonts w:eastAsia="Times New Roman" w:cs="Arial"/>
                <w:color w:val="000000"/>
                <w:sz w:val="18"/>
                <w:szCs w:val="18"/>
                <w:lang w:val="en-ZA" w:eastAsia="en-ZA"/>
                <w:rPrChange w:id="82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24" w:author="Joseph Sempa" w:date="2024-07-12T15:57:00Z" w16du:dateUtc="2024-07-12T13:57:00Z">
                  <w:rPr>
                    <w:rFonts w:eastAsia="Times New Roman" w:cs="Arial"/>
                    <w:color w:val="000000"/>
                    <w:sz w:val="20"/>
                    <w:szCs w:val="20"/>
                    <w:lang w:eastAsia="en-ZA"/>
                  </w:rPr>
                </w:rPrChange>
              </w:rPr>
              <w:t>0.3</w:t>
            </w:r>
          </w:p>
        </w:tc>
      </w:tr>
      <w:tr w:rsidR="00A11D65" w:rsidRPr="007C7DE3" w14:paraId="7CB572FA" w14:textId="77777777" w:rsidTr="00A11D65">
        <w:trPr>
          <w:trHeight w:val="300"/>
        </w:trPr>
        <w:tc>
          <w:tcPr>
            <w:tcW w:w="4600" w:type="dxa"/>
            <w:noWrap/>
            <w:hideMark/>
          </w:tcPr>
          <w:p w14:paraId="20D36D7D" w14:textId="77777777" w:rsidR="00A11D65" w:rsidRPr="007C7DE3" w:rsidRDefault="00A11D65" w:rsidP="00A11D65">
            <w:pPr>
              <w:rPr>
                <w:rFonts w:eastAsia="Times New Roman" w:cs="Arial"/>
                <w:color w:val="000000"/>
                <w:sz w:val="18"/>
                <w:szCs w:val="18"/>
                <w:lang w:val="en-ZA" w:eastAsia="en-ZA"/>
                <w:rPrChange w:id="82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26" w:author="Joseph Sempa" w:date="2024-07-12T15:57:00Z" w16du:dateUtc="2024-07-12T13:57:00Z">
                  <w:rPr>
                    <w:rFonts w:eastAsia="Times New Roman" w:cs="Arial"/>
                    <w:color w:val="000000"/>
                    <w:sz w:val="20"/>
                    <w:szCs w:val="20"/>
                    <w:lang w:eastAsia="en-ZA"/>
                  </w:rPr>
                </w:rPrChange>
              </w:rPr>
              <w:t>Tiredness</w:t>
            </w:r>
          </w:p>
        </w:tc>
        <w:tc>
          <w:tcPr>
            <w:tcW w:w="1880" w:type="dxa"/>
            <w:noWrap/>
            <w:hideMark/>
          </w:tcPr>
          <w:p w14:paraId="6A1C16A5" w14:textId="77777777" w:rsidR="00A11D65" w:rsidRPr="007C7DE3" w:rsidRDefault="00A11D65" w:rsidP="00A11D65">
            <w:pPr>
              <w:rPr>
                <w:rFonts w:eastAsia="Times New Roman" w:cs="Arial"/>
                <w:color w:val="000000"/>
                <w:sz w:val="18"/>
                <w:szCs w:val="18"/>
                <w:lang w:val="en-ZA" w:eastAsia="en-ZA"/>
                <w:rPrChange w:id="82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28" w:author="Joseph Sempa" w:date="2024-07-12T15:57:00Z" w16du:dateUtc="2024-07-12T13:57:00Z">
                  <w:rPr>
                    <w:rFonts w:eastAsia="Times New Roman" w:cs="Arial"/>
                    <w:color w:val="000000"/>
                    <w:sz w:val="20"/>
                    <w:szCs w:val="20"/>
                    <w:lang w:eastAsia="en-ZA"/>
                  </w:rPr>
                </w:rPrChange>
              </w:rPr>
              <w:t>23 (85.2%)</w:t>
            </w:r>
          </w:p>
        </w:tc>
        <w:tc>
          <w:tcPr>
            <w:tcW w:w="1880" w:type="dxa"/>
            <w:noWrap/>
            <w:hideMark/>
          </w:tcPr>
          <w:p w14:paraId="529DA7A9" w14:textId="77777777" w:rsidR="00A11D65" w:rsidRPr="007C7DE3" w:rsidRDefault="00A11D65" w:rsidP="00A11D65">
            <w:pPr>
              <w:rPr>
                <w:rFonts w:eastAsia="Times New Roman" w:cs="Arial"/>
                <w:color w:val="000000"/>
                <w:sz w:val="18"/>
                <w:szCs w:val="18"/>
                <w:lang w:val="en-ZA" w:eastAsia="en-ZA"/>
                <w:rPrChange w:id="82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30" w:author="Joseph Sempa" w:date="2024-07-12T15:57:00Z" w16du:dateUtc="2024-07-12T13:57:00Z">
                  <w:rPr>
                    <w:rFonts w:eastAsia="Times New Roman" w:cs="Arial"/>
                    <w:color w:val="000000"/>
                    <w:sz w:val="20"/>
                    <w:szCs w:val="20"/>
                    <w:lang w:eastAsia="en-ZA"/>
                  </w:rPr>
                </w:rPrChange>
              </w:rPr>
              <w:t>423 (85.1%)</w:t>
            </w:r>
          </w:p>
        </w:tc>
        <w:tc>
          <w:tcPr>
            <w:tcW w:w="960" w:type="dxa"/>
            <w:noWrap/>
            <w:hideMark/>
          </w:tcPr>
          <w:p w14:paraId="0535D192" w14:textId="77777777" w:rsidR="00A11D65" w:rsidRPr="007C7DE3" w:rsidRDefault="00A11D65" w:rsidP="00A11D65">
            <w:pPr>
              <w:rPr>
                <w:rFonts w:eastAsia="Times New Roman" w:cs="Arial"/>
                <w:color w:val="000000"/>
                <w:sz w:val="18"/>
                <w:szCs w:val="18"/>
                <w:lang w:val="en-ZA" w:eastAsia="en-ZA"/>
                <w:rPrChange w:id="83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32" w:author="Joseph Sempa" w:date="2024-07-12T15:57:00Z" w16du:dateUtc="2024-07-12T13:57:00Z">
                  <w:rPr>
                    <w:rFonts w:eastAsia="Times New Roman" w:cs="Arial"/>
                    <w:color w:val="000000"/>
                    <w:sz w:val="20"/>
                    <w:szCs w:val="20"/>
                    <w:lang w:eastAsia="en-ZA"/>
                  </w:rPr>
                </w:rPrChange>
              </w:rPr>
              <w:t>&gt;0.9</w:t>
            </w:r>
          </w:p>
        </w:tc>
      </w:tr>
      <w:tr w:rsidR="00A11D65" w:rsidRPr="007C7DE3" w14:paraId="4ABB185C"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5808CFB7" w14:textId="77777777" w:rsidR="00A11D65" w:rsidRPr="007C7DE3" w:rsidRDefault="00A11D65" w:rsidP="00A11D65">
            <w:pPr>
              <w:rPr>
                <w:rFonts w:eastAsia="Times New Roman" w:cs="Arial"/>
                <w:color w:val="000000"/>
                <w:sz w:val="18"/>
                <w:szCs w:val="18"/>
                <w:lang w:val="en-ZA" w:eastAsia="en-ZA"/>
                <w:rPrChange w:id="83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34" w:author="Joseph Sempa" w:date="2024-07-12T15:57:00Z" w16du:dateUtc="2024-07-12T13:57:00Z">
                  <w:rPr>
                    <w:rFonts w:eastAsia="Times New Roman" w:cs="Arial"/>
                    <w:color w:val="000000"/>
                    <w:sz w:val="20"/>
                    <w:szCs w:val="20"/>
                    <w:lang w:eastAsia="en-ZA"/>
                  </w:rPr>
                </w:rPrChange>
              </w:rPr>
              <w:t>Poor appetite</w:t>
            </w:r>
          </w:p>
        </w:tc>
        <w:tc>
          <w:tcPr>
            <w:tcW w:w="1880" w:type="dxa"/>
            <w:noWrap/>
            <w:hideMark/>
          </w:tcPr>
          <w:p w14:paraId="651572B9" w14:textId="77777777" w:rsidR="00A11D65" w:rsidRPr="007C7DE3" w:rsidRDefault="00A11D65" w:rsidP="00A11D65">
            <w:pPr>
              <w:rPr>
                <w:rFonts w:eastAsia="Times New Roman" w:cs="Arial"/>
                <w:color w:val="000000"/>
                <w:sz w:val="18"/>
                <w:szCs w:val="18"/>
                <w:lang w:val="en-ZA" w:eastAsia="en-ZA"/>
                <w:rPrChange w:id="83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36" w:author="Joseph Sempa" w:date="2024-07-12T15:57:00Z" w16du:dateUtc="2024-07-12T13:57:00Z">
                  <w:rPr>
                    <w:rFonts w:eastAsia="Times New Roman" w:cs="Arial"/>
                    <w:color w:val="000000"/>
                    <w:sz w:val="20"/>
                    <w:szCs w:val="20"/>
                    <w:lang w:eastAsia="en-ZA"/>
                  </w:rPr>
                </w:rPrChange>
              </w:rPr>
              <w:t>22 (81.5%)</w:t>
            </w:r>
          </w:p>
        </w:tc>
        <w:tc>
          <w:tcPr>
            <w:tcW w:w="1880" w:type="dxa"/>
            <w:noWrap/>
            <w:hideMark/>
          </w:tcPr>
          <w:p w14:paraId="02DF1BD8" w14:textId="77777777" w:rsidR="00A11D65" w:rsidRPr="007C7DE3" w:rsidRDefault="00A11D65" w:rsidP="00A11D65">
            <w:pPr>
              <w:rPr>
                <w:rFonts w:eastAsia="Times New Roman" w:cs="Arial"/>
                <w:color w:val="000000"/>
                <w:sz w:val="18"/>
                <w:szCs w:val="18"/>
                <w:lang w:val="en-ZA" w:eastAsia="en-ZA"/>
                <w:rPrChange w:id="83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38" w:author="Joseph Sempa" w:date="2024-07-12T15:57:00Z" w16du:dateUtc="2024-07-12T13:57:00Z">
                  <w:rPr>
                    <w:rFonts w:eastAsia="Times New Roman" w:cs="Arial"/>
                    <w:color w:val="000000"/>
                    <w:sz w:val="20"/>
                    <w:szCs w:val="20"/>
                    <w:lang w:eastAsia="en-ZA"/>
                  </w:rPr>
                </w:rPrChange>
              </w:rPr>
              <w:t>374 (75.9%)</w:t>
            </w:r>
          </w:p>
        </w:tc>
        <w:tc>
          <w:tcPr>
            <w:tcW w:w="960" w:type="dxa"/>
            <w:noWrap/>
            <w:hideMark/>
          </w:tcPr>
          <w:p w14:paraId="443BF1E1" w14:textId="77777777" w:rsidR="00A11D65" w:rsidRPr="007C7DE3" w:rsidRDefault="00A11D65" w:rsidP="00A11D65">
            <w:pPr>
              <w:jc w:val="right"/>
              <w:rPr>
                <w:rFonts w:eastAsia="Times New Roman" w:cs="Arial"/>
                <w:color w:val="000000"/>
                <w:sz w:val="18"/>
                <w:szCs w:val="18"/>
                <w:lang w:val="en-ZA" w:eastAsia="en-ZA"/>
                <w:rPrChange w:id="83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40" w:author="Joseph Sempa" w:date="2024-07-12T15:57:00Z" w16du:dateUtc="2024-07-12T13:57:00Z">
                  <w:rPr>
                    <w:rFonts w:eastAsia="Times New Roman" w:cs="Arial"/>
                    <w:color w:val="000000"/>
                    <w:sz w:val="20"/>
                    <w:szCs w:val="20"/>
                    <w:lang w:eastAsia="en-ZA"/>
                  </w:rPr>
                </w:rPrChange>
              </w:rPr>
              <w:t>0.5</w:t>
            </w:r>
          </w:p>
        </w:tc>
      </w:tr>
      <w:tr w:rsidR="00A11D65" w:rsidRPr="007C7DE3" w14:paraId="4D5E8911" w14:textId="77777777" w:rsidTr="00A11D65">
        <w:trPr>
          <w:trHeight w:val="300"/>
        </w:trPr>
        <w:tc>
          <w:tcPr>
            <w:tcW w:w="4600" w:type="dxa"/>
            <w:noWrap/>
            <w:hideMark/>
          </w:tcPr>
          <w:p w14:paraId="06A2672E" w14:textId="77777777" w:rsidR="00A11D65" w:rsidRPr="007C7DE3" w:rsidRDefault="00A11D65" w:rsidP="00A11D65">
            <w:pPr>
              <w:rPr>
                <w:rFonts w:eastAsia="Times New Roman" w:cs="Arial"/>
                <w:color w:val="000000"/>
                <w:sz w:val="18"/>
                <w:szCs w:val="18"/>
                <w:lang w:val="en-ZA" w:eastAsia="en-ZA"/>
                <w:rPrChange w:id="84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42" w:author="Joseph Sempa" w:date="2024-07-12T15:57:00Z" w16du:dateUtc="2024-07-12T13:57:00Z">
                  <w:rPr>
                    <w:rFonts w:eastAsia="Times New Roman" w:cs="Arial"/>
                    <w:color w:val="000000"/>
                    <w:sz w:val="20"/>
                    <w:szCs w:val="20"/>
                    <w:lang w:eastAsia="en-ZA"/>
                  </w:rPr>
                </w:rPrChange>
              </w:rPr>
              <w:t>Increased pigmentation of the skin</w:t>
            </w:r>
          </w:p>
        </w:tc>
        <w:tc>
          <w:tcPr>
            <w:tcW w:w="1880" w:type="dxa"/>
            <w:noWrap/>
            <w:hideMark/>
          </w:tcPr>
          <w:p w14:paraId="1F5CF674" w14:textId="77777777" w:rsidR="00A11D65" w:rsidRPr="007C7DE3" w:rsidRDefault="00A11D65" w:rsidP="00A11D65">
            <w:pPr>
              <w:rPr>
                <w:rFonts w:eastAsia="Times New Roman" w:cs="Arial"/>
                <w:color w:val="000000"/>
                <w:sz w:val="18"/>
                <w:szCs w:val="18"/>
                <w:lang w:val="en-ZA" w:eastAsia="en-ZA"/>
                <w:rPrChange w:id="84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44" w:author="Joseph Sempa" w:date="2024-07-12T15:57:00Z" w16du:dateUtc="2024-07-12T13:57:00Z">
                  <w:rPr>
                    <w:rFonts w:eastAsia="Times New Roman" w:cs="Arial"/>
                    <w:color w:val="000000"/>
                    <w:sz w:val="20"/>
                    <w:szCs w:val="20"/>
                    <w:lang w:eastAsia="en-ZA"/>
                  </w:rPr>
                </w:rPrChange>
              </w:rPr>
              <w:t>9 (37.5%)</w:t>
            </w:r>
          </w:p>
        </w:tc>
        <w:tc>
          <w:tcPr>
            <w:tcW w:w="1880" w:type="dxa"/>
            <w:noWrap/>
            <w:hideMark/>
          </w:tcPr>
          <w:p w14:paraId="4C677018" w14:textId="77777777" w:rsidR="00A11D65" w:rsidRPr="007C7DE3" w:rsidRDefault="00A11D65" w:rsidP="00A11D65">
            <w:pPr>
              <w:rPr>
                <w:rFonts w:eastAsia="Times New Roman" w:cs="Arial"/>
                <w:color w:val="000000"/>
                <w:sz w:val="18"/>
                <w:szCs w:val="18"/>
                <w:lang w:val="en-ZA" w:eastAsia="en-ZA"/>
                <w:rPrChange w:id="84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46" w:author="Joseph Sempa" w:date="2024-07-12T15:57:00Z" w16du:dateUtc="2024-07-12T13:57:00Z">
                  <w:rPr>
                    <w:rFonts w:eastAsia="Times New Roman" w:cs="Arial"/>
                    <w:color w:val="000000"/>
                    <w:sz w:val="20"/>
                    <w:szCs w:val="20"/>
                    <w:lang w:eastAsia="en-ZA"/>
                  </w:rPr>
                </w:rPrChange>
              </w:rPr>
              <w:t>247 (50.8%)</w:t>
            </w:r>
          </w:p>
        </w:tc>
        <w:tc>
          <w:tcPr>
            <w:tcW w:w="960" w:type="dxa"/>
            <w:noWrap/>
            <w:hideMark/>
          </w:tcPr>
          <w:p w14:paraId="37442C26" w14:textId="77777777" w:rsidR="00A11D65" w:rsidRPr="007C7DE3" w:rsidRDefault="00A11D65" w:rsidP="00A11D65">
            <w:pPr>
              <w:jc w:val="right"/>
              <w:rPr>
                <w:rFonts w:eastAsia="Times New Roman" w:cs="Arial"/>
                <w:color w:val="000000"/>
                <w:sz w:val="18"/>
                <w:szCs w:val="18"/>
                <w:lang w:val="en-ZA" w:eastAsia="en-ZA"/>
                <w:rPrChange w:id="84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48" w:author="Joseph Sempa" w:date="2024-07-12T15:57:00Z" w16du:dateUtc="2024-07-12T13:57:00Z">
                  <w:rPr>
                    <w:rFonts w:eastAsia="Times New Roman" w:cs="Arial"/>
                    <w:color w:val="000000"/>
                    <w:sz w:val="20"/>
                    <w:szCs w:val="20"/>
                    <w:lang w:eastAsia="en-ZA"/>
                  </w:rPr>
                </w:rPrChange>
              </w:rPr>
              <w:t>0.2</w:t>
            </w:r>
          </w:p>
        </w:tc>
      </w:tr>
      <w:tr w:rsidR="00A11D65" w:rsidRPr="007C7DE3" w14:paraId="603C8BED"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3EBD3428" w14:textId="77777777" w:rsidR="00A11D65" w:rsidRPr="007C7DE3" w:rsidRDefault="00A11D65" w:rsidP="00A11D65">
            <w:pPr>
              <w:rPr>
                <w:rFonts w:eastAsia="Times New Roman" w:cs="Arial"/>
                <w:color w:val="000000"/>
                <w:sz w:val="18"/>
                <w:szCs w:val="18"/>
                <w:lang w:val="en-ZA" w:eastAsia="en-ZA"/>
                <w:rPrChange w:id="84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50" w:author="Joseph Sempa" w:date="2024-07-12T15:57:00Z" w16du:dateUtc="2024-07-12T13:57:00Z">
                  <w:rPr>
                    <w:rFonts w:eastAsia="Times New Roman" w:cs="Arial"/>
                    <w:color w:val="000000"/>
                    <w:sz w:val="20"/>
                    <w:szCs w:val="20"/>
                    <w:lang w:eastAsia="en-ZA"/>
                  </w:rPr>
                </w:rPrChange>
              </w:rPr>
              <w:t>Nausea</w:t>
            </w:r>
          </w:p>
        </w:tc>
        <w:tc>
          <w:tcPr>
            <w:tcW w:w="1880" w:type="dxa"/>
            <w:noWrap/>
            <w:hideMark/>
          </w:tcPr>
          <w:p w14:paraId="7B86BA58" w14:textId="77777777" w:rsidR="00A11D65" w:rsidRPr="007C7DE3" w:rsidRDefault="00A11D65" w:rsidP="00A11D65">
            <w:pPr>
              <w:rPr>
                <w:rFonts w:eastAsia="Times New Roman" w:cs="Arial"/>
                <w:color w:val="000000"/>
                <w:sz w:val="18"/>
                <w:szCs w:val="18"/>
                <w:lang w:val="en-ZA" w:eastAsia="en-ZA"/>
                <w:rPrChange w:id="85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52" w:author="Joseph Sempa" w:date="2024-07-12T15:57:00Z" w16du:dateUtc="2024-07-12T13:57:00Z">
                  <w:rPr>
                    <w:rFonts w:eastAsia="Times New Roman" w:cs="Arial"/>
                    <w:color w:val="000000"/>
                    <w:sz w:val="20"/>
                    <w:szCs w:val="20"/>
                    <w:lang w:eastAsia="en-ZA"/>
                  </w:rPr>
                </w:rPrChange>
              </w:rPr>
              <w:t>16 (59.3%)</w:t>
            </w:r>
          </w:p>
        </w:tc>
        <w:tc>
          <w:tcPr>
            <w:tcW w:w="1880" w:type="dxa"/>
            <w:noWrap/>
            <w:hideMark/>
          </w:tcPr>
          <w:p w14:paraId="7AA7BDAC" w14:textId="77777777" w:rsidR="00A11D65" w:rsidRPr="007C7DE3" w:rsidRDefault="00A11D65" w:rsidP="00A11D65">
            <w:pPr>
              <w:rPr>
                <w:rFonts w:eastAsia="Times New Roman" w:cs="Arial"/>
                <w:color w:val="000000"/>
                <w:sz w:val="18"/>
                <w:szCs w:val="18"/>
                <w:lang w:val="en-ZA" w:eastAsia="en-ZA"/>
                <w:rPrChange w:id="85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54" w:author="Joseph Sempa" w:date="2024-07-12T15:57:00Z" w16du:dateUtc="2024-07-12T13:57:00Z">
                  <w:rPr>
                    <w:rFonts w:eastAsia="Times New Roman" w:cs="Arial"/>
                    <w:color w:val="000000"/>
                    <w:sz w:val="20"/>
                    <w:szCs w:val="20"/>
                    <w:lang w:eastAsia="en-ZA"/>
                  </w:rPr>
                </w:rPrChange>
              </w:rPr>
              <w:t>263 (53.0%)</w:t>
            </w:r>
          </w:p>
        </w:tc>
        <w:tc>
          <w:tcPr>
            <w:tcW w:w="960" w:type="dxa"/>
            <w:noWrap/>
            <w:hideMark/>
          </w:tcPr>
          <w:p w14:paraId="10246B7E" w14:textId="77777777" w:rsidR="00A11D65" w:rsidRPr="007C7DE3" w:rsidRDefault="00A11D65" w:rsidP="00A11D65">
            <w:pPr>
              <w:jc w:val="right"/>
              <w:rPr>
                <w:rFonts w:eastAsia="Times New Roman" w:cs="Arial"/>
                <w:color w:val="000000"/>
                <w:sz w:val="18"/>
                <w:szCs w:val="18"/>
                <w:lang w:val="en-ZA" w:eastAsia="en-ZA"/>
                <w:rPrChange w:id="85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56" w:author="Joseph Sempa" w:date="2024-07-12T15:57:00Z" w16du:dateUtc="2024-07-12T13:57:00Z">
                  <w:rPr>
                    <w:rFonts w:eastAsia="Times New Roman" w:cs="Arial"/>
                    <w:color w:val="000000"/>
                    <w:sz w:val="20"/>
                    <w:szCs w:val="20"/>
                    <w:lang w:eastAsia="en-ZA"/>
                  </w:rPr>
                </w:rPrChange>
              </w:rPr>
              <w:t>0.5</w:t>
            </w:r>
          </w:p>
        </w:tc>
      </w:tr>
      <w:tr w:rsidR="00A11D65" w:rsidRPr="007C7DE3" w14:paraId="7C6D2AB0" w14:textId="77777777" w:rsidTr="00A11D65">
        <w:trPr>
          <w:trHeight w:val="300"/>
        </w:trPr>
        <w:tc>
          <w:tcPr>
            <w:tcW w:w="4600" w:type="dxa"/>
            <w:noWrap/>
            <w:hideMark/>
          </w:tcPr>
          <w:p w14:paraId="0DD0E40F" w14:textId="77777777" w:rsidR="00A11D65" w:rsidRPr="007C7DE3" w:rsidRDefault="00A11D65" w:rsidP="00A11D65">
            <w:pPr>
              <w:rPr>
                <w:rFonts w:eastAsia="Times New Roman" w:cs="Arial"/>
                <w:color w:val="000000"/>
                <w:sz w:val="18"/>
                <w:szCs w:val="18"/>
                <w:lang w:val="en-ZA" w:eastAsia="en-ZA"/>
                <w:rPrChange w:id="85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58" w:author="Joseph Sempa" w:date="2024-07-12T15:57:00Z" w16du:dateUtc="2024-07-12T13:57:00Z">
                  <w:rPr>
                    <w:rFonts w:eastAsia="Times New Roman" w:cs="Arial"/>
                    <w:color w:val="000000"/>
                    <w:sz w:val="20"/>
                    <w:szCs w:val="20"/>
                    <w:lang w:eastAsia="en-ZA"/>
                  </w:rPr>
                </w:rPrChange>
              </w:rPr>
              <w:t>Vomiting</w:t>
            </w:r>
          </w:p>
        </w:tc>
        <w:tc>
          <w:tcPr>
            <w:tcW w:w="1880" w:type="dxa"/>
            <w:noWrap/>
            <w:hideMark/>
          </w:tcPr>
          <w:p w14:paraId="21C9C893" w14:textId="77777777" w:rsidR="00A11D65" w:rsidRPr="007C7DE3" w:rsidRDefault="00A11D65" w:rsidP="00A11D65">
            <w:pPr>
              <w:rPr>
                <w:rFonts w:eastAsia="Times New Roman" w:cs="Arial"/>
                <w:color w:val="000000"/>
                <w:sz w:val="18"/>
                <w:szCs w:val="18"/>
                <w:lang w:val="en-ZA" w:eastAsia="en-ZA"/>
                <w:rPrChange w:id="85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60" w:author="Joseph Sempa" w:date="2024-07-12T15:57:00Z" w16du:dateUtc="2024-07-12T13:57:00Z">
                  <w:rPr>
                    <w:rFonts w:eastAsia="Times New Roman" w:cs="Arial"/>
                    <w:color w:val="000000"/>
                    <w:sz w:val="20"/>
                    <w:szCs w:val="20"/>
                    <w:lang w:eastAsia="en-ZA"/>
                  </w:rPr>
                </w:rPrChange>
              </w:rPr>
              <w:t>8 (29.6%)</w:t>
            </w:r>
          </w:p>
        </w:tc>
        <w:tc>
          <w:tcPr>
            <w:tcW w:w="1880" w:type="dxa"/>
            <w:noWrap/>
            <w:hideMark/>
          </w:tcPr>
          <w:p w14:paraId="552080EC" w14:textId="77777777" w:rsidR="00A11D65" w:rsidRPr="007C7DE3" w:rsidRDefault="00A11D65" w:rsidP="00A11D65">
            <w:pPr>
              <w:rPr>
                <w:rFonts w:eastAsia="Times New Roman" w:cs="Arial"/>
                <w:color w:val="000000"/>
                <w:sz w:val="18"/>
                <w:szCs w:val="18"/>
                <w:lang w:val="en-ZA" w:eastAsia="en-ZA"/>
                <w:rPrChange w:id="86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62" w:author="Joseph Sempa" w:date="2024-07-12T15:57:00Z" w16du:dateUtc="2024-07-12T13:57:00Z">
                  <w:rPr>
                    <w:rFonts w:eastAsia="Times New Roman" w:cs="Arial"/>
                    <w:color w:val="000000"/>
                    <w:sz w:val="20"/>
                    <w:szCs w:val="20"/>
                    <w:lang w:eastAsia="en-ZA"/>
                  </w:rPr>
                </w:rPrChange>
              </w:rPr>
              <w:t>137 (27.7%)</w:t>
            </w:r>
          </w:p>
        </w:tc>
        <w:tc>
          <w:tcPr>
            <w:tcW w:w="960" w:type="dxa"/>
            <w:noWrap/>
            <w:hideMark/>
          </w:tcPr>
          <w:p w14:paraId="5AFECF8D" w14:textId="77777777" w:rsidR="00A11D65" w:rsidRPr="007C7DE3" w:rsidRDefault="00A11D65" w:rsidP="00A11D65">
            <w:pPr>
              <w:jc w:val="right"/>
              <w:rPr>
                <w:rFonts w:eastAsia="Times New Roman" w:cs="Arial"/>
                <w:color w:val="000000"/>
                <w:sz w:val="18"/>
                <w:szCs w:val="18"/>
                <w:lang w:val="en-ZA" w:eastAsia="en-ZA"/>
                <w:rPrChange w:id="86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64" w:author="Joseph Sempa" w:date="2024-07-12T15:57:00Z" w16du:dateUtc="2024-07-12T13:57:00Z">
                  <w:rPr>
                    <w:rFonts w:eastAsia="Times New Roman" w:cs="Arial"/>
                    <w:color w:val="000000"/>
                    <w:sz w:val="20"/>
                    <w:szCs w:val="20"/>
                    <w:lang w:eastAsia="en-ZA"/>
                  </w:rPr>
                </w:rPrChange>
              </w:rPr>
              <w:t>0.8</w:t>
            </w:r>
          </w:p>
        </w:tc>
      </w:tr>
      <w:tr w:rsidR="00A11D65" w:rsidRPr="007C7DE3" w14:paraId="67EB3F65"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030B934F" w14:textId="77777777" w:rsidR="00A11D65" w:rsidRPr="007C7DE3" w:rsidRDefault="00A11D65" w:rsidP="00A11D65">
            <w:pPr>
              <w:rPr>
                <w:rFonts w:eastAsia="Times New Roman" w:cs="Arial"/>
                <w:color w:val="000000"/>
                <w:sz w:val="18"/>
                <w:szCs w:val="18"/>
                <w:lang w:val="en-ZA" w:eastAsia="en-ZA"/>
                <w:rPrChange w:id="86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66" w:author="Joseph Sempa" w:date="2024-07-12T15:57:00Z" w16du:dateUtc="2024-07-12T13:57:00Z">
                  <w:rPr>
                    <w:rFonts w:eastAsia="Times New Roman" w:cs="Arial"/>
                    <w:color w:val="000000"/>
                    <w:sz w:val="20"/>
                    <w:szCs w:val="20"/>
                    <w:lang w:eastAsia="en-ZA"/>
                  </w:rPr>
                </w:rPrChange>
              </w:rPr>
              <w:t>Liking for salt</w:t>
            </w:r>
          </w:p>
        </w:tc>
        <w:tc>
          <w:tcPr>
            <w:tcW w:w="1880" w:type="dxa"/>
            <w:noWrap/>
            <w:hideMark/>
          </w:tcPr>
          <w:p w14:paraId="6E1EEA6E" w14:textId="77777777" w:rsidR="00A11D65" w:rsidRPr="007C7DE3" w:rsidRDefault="00A11D65" w:rsidP="00A11D65">
            <w:pPr>
              <w:rPr>
                <w:rFonts w:eastAsia="Times New Roman" w:cs="Arial"/>
                <w:color w:val="000000"/>
                <w:sz w:val="18"/>
                <w:szCs w:val="18"/>
                <w:lang w:val="en-ZA" w:eastAsia="en-ZA"/>
                <w:rPrChange w:id="86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68" w:author="Joseph Sempa" w:date="2024-07-12T15:57:00Z" w16du:dateUtc="2024-07-12T13:57:00Z">
                  <w:rPr>
                    <w:rFonts w:eastAsia="Times New Roman" w:cs="Arial"/>
                    <w:color w:val="000000"/>
                    <w:sz w:val="20"/>
                    <w:szCs w:val="20"/>
                    <w:lang w:eastAsia="en-ZA"/>
                  </w:rPr>
                </w:rPrChange>
              </w:rPr>
              <w:t>19 (70.4%)</w:t>
            </w:r>
          </w:p>
        </w:tc>
        <w:tc>
          <w:tcPr>
            <w:tcW w:w="1880" w:type="dxa"/>
            <w:noWrap/>
            <w:hideMark/>
          </w:tcPr>
          <w:p w14:paraId="331468AA" w14:textId="77777777" w:rsidR="00A11D65" w:rsidRPr="007C7DE3" w:rsidRDefault="00A11D65" w:rsidP="00A11D65">
            <w:pPr>
              <w:rPr>
                <w:rFonts w:eastAsia="Times New Roman" w:cs="Arial"/>
                <w:color w:val="000000"/>
                <w:sz w:val="18"/>
                <w:szCs w:val="18"/>
                <w:lang w:val="en-ZA" w:eastAsia="en-ZA"/>
                <w:rPrChange w:id="86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70" w:author="Joseph Sempa" w:date="2024-07-12T15:57:00Z" w16du:dateUtc="2024-07-12T13:57:00Z">
                  <w:rPr>
                    <w:rFonts w:eastAsia="Times New Roman" w:cs="Arial"/>
                    <w:color w:val="000000"/>
                    <w:sz w:val="20"/>
                    <w:szCs w:val="20"/>
                    <w:lang w:eastAsia="en-ZA"/>
                  </w:rPr>
                </w:rPrChange>
              </w:rPr>
              <w:t>262 (53.0%)</w:t>
            </w:r>
          </w:p>
        </w:tc>
        <w:tc>
          <w:tcPr>
            <w:tcW w:w="960" w:type="dxa"/>
            <w:noWrap/>
            <w:hideMark/>
          </w:tcPr>
          <w:p w14:paraId="30FFFF20" w14:textId="77777777" w:rsidR="00A11D65" w:rsidRPr="007C7DE3" w:rsidRDefault="00A11D65" w:rsidP="00A11D65">
            <w:pPr>
              <w:jc w:val="right"/>
              <w:rPr>
                <w:rFonts w:eastAsia="Times New Roman" w:cs="Arial"/>
                <w:color w:val="000000"/>
                <w:sz w:val="18"/>
                <w:szCs w:val="18"/>
                <w:lang w:val="en-ZA" w:eastAsia="en-ZA"/>
                <w:rPrChange w:id="87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72" w:author="Joseph Sempa" w:date="2024-07-12T15:57:00Z" w16du:dateUtc="2024-07-12T13:57:00Z">
                  <w:rPr>
                    <w:rFonts w:eastAsia="Times New Roman" w:cs="Arial"/>
                    <w:color w:val="000000"/>
                    <w:sz w:val="20"/>
                    <w:szCs w:val="20"/>
                    <w:lang w:eastAsia="en-ZA"/>
                  </w:rPr>
                </w:rPrChange>
              </w:rPr>
              <w:t>0.078</w:t>
            </w:r>
          </w:p>
        </w:tc>
      </w:tr>
      <w:tr w:rsidR="00A11D65" w:rsidRPr="007C7DE3" w14:paraId="1AF1CFA5" w14:textId="77777777" w:rsidTr="00A11D65">
        <w:trPr>
          <w:trHeight w:val="300"/>
        </w:trPr>
        <w:tc>
          <w:tcPr>
            <w:tcW w:w="4600" w:type="dxa"/>
            <w:noWrap/>
            <w:hideMark/>
          </w:tcPr>
          <w:p w14:paraId="46EBFE8D" w14:textId="77777777" w:rsidR="00A11D65" w:rsidRPr="007C7DE3" w:rsidRDefault="00A11D65" w:rsidP="00A11D65">
            <w:pPr>
              <w:rPr>
                <w:rFonts w:eastAsia="Times New Roman" w:cs="Arial"/>
                <w:color w:val="000000"/>
                <w:sz w:val="18"/>
                <w:szCs w:val="18"/>
                <w:lang w:val="en-ZA" w:eastAsia="en-ZA"/>
                <w:rPrChange w:id="87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74" w:author="Joseph Sempa" w:date="2024-07-12T15:57:00Z" w16du:dateUtc="2024-07-12T13:57:00Z">
                  <w:rPr>
                    <w:rFonts w:eastAsia="Times New Roman" w:cs="Arial"/>
                    <w:color w:val="000000"/>
                    <w:sz w:val="20"/>
                    <w:szCs w:val="20"/>
                    <w:lang w:eastAsia="en-ZA"/>
                  </w:rPr>
                </w:rPrChange>
              </w:rPr>
              <w:t>Hypoglycaemia</w:t>
            </w:r>
          </w:p>
        </w:tc>
        <w:tc>
          <w:tcPr>
            <w:tcW w:w="1880" w:type="dxa"/>
            <w:noWrap/>
            <w:hideMark/>
          </w:tcPr>
          <w:p w14:paraId="66914089" w14:textId="77777777" w:rsidR="00A11D65" w:rsidRPr="007C7DE3" w:rsidRDefault="00A11D65" w:rsidP="00A11D65">
            <w:pPr>
              <w:rPr>
                <w:rFonts w:eastAsia="Times New Roman" w:cs="Arial"/>
                <w:color w:val="000000"/>
                <w:sz w:val="18"/>
                <w:szCs w:val="18"/>
                <w:lang w:val="en-ZA" w:eastAsia="en-ZA"/>
                <w:rPrChange w:id="87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76" w:author="Joseph Sempa" w:date="2024-07-12T15:57:00Z" w16du:dateUtc="2024-07-12T13:57:00Z">
                  <w:rPr>
                    <w:rFonts w:eastAsia="Times New Roman" w:cs="Arial"/>
                    <w:color w:val="000000"/>
                    <w:sz w:val="20"/>
                    <w:szCs w:val="20"/>
                    <w:lang w:eastAsia="en-ZA"/>
                  </w:rPr>
                </w:rPrChange>
              </w:rPr>
              <w:t>0 (0.0%)</w:t>
            </w:r>
          </w:p>
        </w:tc>
        <w:tc>
          <w:tcPr>
            <w:tcW w:w="1880" w:type="dxa"/>
            <w:noWrap/>
            <w:hideMark/>
          </w:tcPr>
          <w:p w14:paraId="6D65B563" w14:textId="77777777" w:rsidR="00A11D65" w:rsidRPr="007C7DE3" w:rsidRDefault="00A11D65" w:rsidP="00A11D65">
            <w:pPr>
              <w:rPr>
                <w:rFonts w:eastAsia="Times New Roman" w:cs="Arial"/>
                <w:color w:val="000000"/>
                <w:sz w:val="18"/>
                <w:szCs w:val="18"/>
                <w:lang w:val="en-ZA" w:eastAsia="en-ZA"/>
                <w:rPrChange w:id="87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78" w:author="Joseph Sempa" w:date="2024-07-12T15:57:00Z" w16du:dateUtc="2024-07-12T13:57:00Z">
                  <w:rPr>
                    <w:rFonts w:eastAsia="Times New Roman" w:cs="Arial"/>
                    <w:color w:val="000000"/>
                    <w:sz w:val="20"/>
                    <w:szCs w:val="20"/>
                    <w:lang w:eastAsia="en-ZA"/>
                  </w:rPr>
                </w:rPrChange>
              </w:rPr>
              <w:t>11 (2.2%)</w:t>
            </w:r>
          </w:p>
        </w:tc>
        <w:tc>
          <w:tcPr>
            <w:tcW w:w="960" w:type="dxa"/>
            <w:noWrap/>
            <w:hideMark/>
          </w:tcPr>
          <w:p w14:paraId="71EC8D33" w14:textId="77777777" w:rsidR="00A11D65" w:rsidRPr="007C7DE3" w:rsidRDefault="00A11D65" w:rsidP="00A11D65">
            <w:pPr>
              <w:rPr>
                <w:rFonts w:eastAsia="Times New Roman" w:cs="Arial"/>
                <w:color w:val="000000"/>
                <w:sz w:val="18"/>
                <w:szCs w:val="18"/>
                <w:lang w:val="en-ZA" w:eastAsia="en-ZA"/>
                <w:rPrChange w:id="87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80" w:author="Joseph Sempa" w:date="2024-07-12T15:57:00Z" w16du:dateUtc="2024-07-12T13:57:00Z">
                  <w:rPr>
                    <w:rFonts w:eastAsia="Times New Roman" w:cs="Arial"/>
                    <w:color w:val="000000"/>
                    <w:sz w:val="20"/>
                    <w:szCs w:val="20"/>
                    <w:lang w:eastAsia="en-ZA"/>
                  </w:rPr>
                </w:rPrChange>
              </w:rPr>
              <w:t>&gt;0.9</w:t>
            </w:r>
          </w:p>
        </w:tc>
      </w:tr>
      <w:tr w:rsidR="00A11D65" w:rsidRPr="007C7DE3" w14:paraId="79BD4415"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49B7B8FE" w14:textId="77777777" w:rsidR="00A11D65" w:rsidRPr="007C7DE3" w:rsidRDefault="00A11D65" w:rsidP="00A11D65">
            <w:pPr>
              <w:rPr>
                <w:rFonts w:eastAsia="Times New Roman" w:cs="Arial"/>
                <w:color w:val="000000"/>
                <w:sz w:val="18"/>
                <w:szCs w:val="18"/>
                <w:lang w:val="en-ZA" w:eastAsia="en-ZA"/>
                <w:rPrChange w:id="88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82" w:author="Joseph Sempa" w:date="2024-07-12T15:57:00Z" w16du:dateUtc="2024-07-12T13:57:00Z">
                  <w:rPr>
                    <w:rFonts w:eastAsia="Times New Roman" w:cs="Arial"/>
                    <w:color w:val="000000"/>
                    <w:sz w:val="20"/>
                    <w:szCs w:val="20"/>
                    <w:lang w:eastAsia="en-ZA"/>
                  </w:rPr>
                </w:rPrChange>
              </w:rPr>
              <w:t>Loss of consciousness</w:t>
            </w:r>
          </w:p>
        </w:tc>
        <w:tc>
          <w:tcPr>
            <w:tcW w:w="1880" w:type="dxa"/>
            <w:noWrap/>
            <w:hideMark/>
          </w:tcPr>
          <w:p w14:paraId="2840D020" w14:textId="77777777" w:rsidR="00A11D65" w:rsidRPr="007C7DE3" w:rsidRDefault="00A11D65" w:rsidP="00A11D65">
            <w:pPr>
              <w:rPr>
                <w:rFonts w:eastAsia="Times New Roman" w:cs="Arial"/>
                <w:color w:val="000000"/>
                <w:sz w:val="18"/>
                <w:szCs w:val="18"/>
                <w:lang w:val="en-ZA" w:eastAsia="en-ZA"/>
                <w:rPrChange w:id="88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84" w:author="Joseph Sempa" w:date="2024-07-12T15:57:00Z" w16du:dateUtc="2024-07-12T13:57:00Z">
                  <w:rPr>
                    <w:rFonts w:eastAsia="Times New Roman" w:cs="Arial"/>
                    <w:color w:val="000000"/>
                    <w:sz w:val="20"/>
                    <w:szCs w:val="20"/>
                    <w:lang w:eastAsia="en-ZA"/>
                  </w:rPr>
                </w:rPrChange>
              </w:rPr>
              <w:t>0 (0.0%)</w:t>
            </w:r>
          </w:p>
        </w:tc>
        <w:tc>
          <w:tcPr>
            <w:tcW w:w="1880" w:type="dxa"/>
            <w:noWrap/>
            <w:hideMark/>
          </w:tcPr>
          <w:p w14:paraId="597D2C06" w14:textId="77777777" w:rsidR="00A11D65" w:rsidRPr="007C7DE3" w:rsidRDefault="00A11D65" w:rsidP="00A11D65">
            <w:pPr>
              <w:rPr>
                <w:rFonts w:eastAsia="Times New Roman" w:cs="Arial"/>
                <w:color w:val="000000"/>
                <w:sz w:val="18"/>
                <w:szCs w:val="18"/>
                <w:lang w:val="en-ZA" w:eastAsia="en-ZA"/>
                <w:rPrChange w:id="88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86" w:author="Joseph Sempa" w:date="2024-07-12T15:57:00Z" w16du:dateUtc="2024-07-12T13:57:00Z">
                  <w:rPr>
                    <w:rFonts w:eastAsia="Times New Roman" w:cs="Arial"/>
                    <w:color w:val="000000"/>
                    <w:sz w:val="20"/>
                    <w:szCs w:val="20"/>
                    <w:lang w:eastAsia="en-ZA"/>
                  </w:rPr>
                </w:rPrChange>
              </w:rPr>
              <w:t>7 (1.4%)</w:t>
            </w:r>
          </w:p>
        </w:tc>
        <w:tc>
          <w:tcPr>
            <w:tcW w:w="960" w:type="dxa"/>
            <w:noWrap/>
            <w:hideMark/>
          </w:tcPr>
          <w:p w14:paraId="320EB833" w14:textId="77777777" w:rsidR="00A11D65" w:rsidRPr="007C7DE3" w:rsidRDefault="00A11D65" w:rsidP="00A11D65">
            <w:pPr>
              <w:rPr>
                <w:rFonts w:eastAsia="Times New Roman" w:cs="Arial"/>
                <w:color w:val="000000"/>
                <w:sz w:val="18"/>
                <w:szCs w:val="18"/>
                <w:lang w:val="en-ZA" w:eastAsia="en-ZA"/>
                <w:rPrChange w:id="88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88" w:author="Joseph Sempa" w:date="2024-07-12T15:57:00Z" w16du:dateUtc="2024-07-12T13:57:00Z">
                  <w:rPr>
                    <w:rFonts w:eastAsia="Times New Roman" w:cs="Arial"/>
                    <w:color w:val="000000"/>
                    <w:sz w:val="20"/>
                    <w:szCs w:val="20"/>
                    <w:lang w:eastAsia="en-ZA"/>
                  </w:rPr>
                </w:rPrChange>
              </w:rPr>
              <w:t>&gt;0.9</w:t>
            </w:r>
          </w:p>
        </w:tc>
      </w:tr>
      <w:tr w:rsidR="00A11D65" w:rsidRPr="007C7DE3" w14:paraId="225D3728" w14:textId="77777777" w:rsidTr="00A11D65">
        <w:trPr>
          <w:trHeight w:val="300"/>
        </w:trPr>
        <w:tc>
          <w:tcPr>
            <w:tcW w:w="4600" w:type="dxa"/>
            <w:noWrap/>
            <w:hideMark/>
          </w:tcPr>
          <w:p w14:paraId="6CE9C560" w14:textId="77777777" w:rsidR="00A11D65" w:rsidRPr="007C7DE3" w:rsidRDefault="00A11D65" w:rsidP="00A11D65">
            <w:pPr>
              <w:rPr>
                <w:rFonts w:eastAsia="Times New Roman" w:cs="Arial"/>
                <w:color w:val="000000"/>
                <w:sz w:val="18"/>
                <w:szCs w:val="18"/>
                <w:lang w:val="en-ZA" w:eastAsia="en-ZA"/>
                <w:rPrChange w:id="88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90" w:author="Joseph Sempa" w:date="2024-07-12T15:57:00Z" w16du:dateUtc="2024-07-12T13:57:00Z">
                  <w:rPr>
                    <w:rFonts w:eastAsia="Times New Roman" w:cs="Arial"/>
                    <w:color w:val="000000"/>
                    <w:sz w:val="20"/>
                    <w:szCs w:val="20"/>
                    <w:lang w:eastAsia="en-ZA"/>
                  </w:rPr>
                </w:rPrChange>
              </w:rPr>
              <w:t>Diarrhoea</w:t>
            </w:r>
          </w:p>
        </w:tc>
        <w:tc>
          <w:tcPr>
            <w:tcW w:w="1880" w:type="dxa"/>
            <w:noWrap/>
            <w:hideMark/>
          </w:tcPr>
          <w:p w14:paraId="5F45D581" w14:textId="77777777" w:rsidR="00A11D65" w:rsidRPr="007C7DE3" w:rsidRDefault="00A11D65" w:rsidP="00A11D65">
            <w:pPr>
              <w:rPr>
                <w:rFonts w:eastAsia="Times New Roman" w:cs="Arial"/>
                <w:color w:val="000000"/>
                <w:sz w:val="18"/>
                <w:szCs w:val="18"/>
                <w:lang w:val="en-ZA" w:eastAsia="en-ZA"/>
                <w:rPrChange w:id="89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92" w:author="Joseph Sempa" w:date="2024-07-12T15:57:00Z" w16du:dateUtc="2024-07-12T13:57:00Z">
                  <w:rPr>
                    <w:rFonts w:eastAsia="Times New Roman" w:cs="Arial"/>
                    <w:color w:val="000000"/>
                    <w:sz w:val="20"/>
                    <w:szCs w:val="20"/>
                    <w:lang w:eastAsia="en-ZA"/>
                  </w:rPr>
                </w:rPrChange>
              </w:rPr>
              <w:t>8 (29.6%)</w:t>
            </w:r>
          </w:p>
        </w:tc>
        <w:tc>
          <w:tcPr>
            <w:tcW w:w="1880" w:type="dxa"/>
            <w:noWrap/>
            <w:hideMark/>
          </w:tcPr>
          <w:p w14:paraId="151CA9C8" w14:textId="77777777" w:rsidR="00A11D65" w:rsidRPr="007C7DE3" w:rsidRDefault="00A11D65" w:rsidP="00A11D65">
            <w:pPr>
              <w:rPr>
                <w:rFonts w:eastAsia="Times New Roman" w:cs="Arial"/>
                <w:color w:val="000000"/>
                <w:sz w:val="18"/>
                <w:szCs w:val="18"/>
                <w:lang w:val="en-ZA" w:eastAsia="en-ZA"/>
                <w:rPrChange w:id="89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94" w:author="Joseph Sempa" w:date="2024-07-12T15:57:00Z" w16du:dateUtc="2024-07-12T13:57:00Z">
                  <w:rPr>
                    <w:rFonts w:eastAsia="Times New Roman" w:cs="Arial"/>
                    <w:color w:val="000000"/>
                    <w:sz w:val="20"/>
                    <w:szCs w:val="20"/>
                    <w:lang w:eastAsia="en-ZA"/>
                  </w:rPr>
                </w:rPrChange>
              </w:rPr>
              <w:t>219 (44.5%)</w:t>
            </w:r>
          </w:p>
        </w:tc>
        <w:tc>
          <w:tcPr>
            <w:tcW w:w="960" w:type="dxa"/>
            <w:noWrap/>
            <w:hideMark/>
          </w:tcPr>
          <w:p w14:paraId="07AA1110" w14:textId="77777777" w:rsidR="00A11D65" w:rsidRPr="007C7DE3" w:rsidRDefault="00A11D65" w:rsidP="00A11D65">
            <w:pPr>
              <w:jc w:val="right"/>
              <w:rPr>
                <w:rFonts w:eastAsia="Times New Roman" w:cs="Arial"/>
                <w:color w:val="000000"/>
                <w:sz w:val="18"/>
                <w:szCs w:val="18"/>
                <w:lang w:val="en-ZA" w:eastAsia="en-ZA"/>
                <w:rPrChange w:id="89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96" w:author="Joseph Sempa" w:date="2024-07-12T15:57:00Z" w16du:dateUtc="2024-07-12T13:57:00Z">
                  <w:rPr>
                    <w:rFonts w:eastAsia="Times New Roman" w:cs="Arial"/>
                    <w:color w:val="000000"/>
                    <w:sz w:val="20"/>
                    <w:szCs w:val="20"/>
                    <w:lang w:eastAsia="en-ZA"/>
                  </w:rPr>
                </w:rPrChange>
              </w:rPr>
              <w:t>0.13</w:t>
            </w:r>
          </w:p>
        </w:tc>
      </w:tr>
      <w:tr w:rsidR="00A11D65" w:rsidRPr="007C7DE3" w14:paraId="0B35FE4E"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D19B0AD" w14:textId="77777777" w:rsidR="00A11D65" w:rsidRPr="007C7DE3" w:rsidRDefault="00A11D65" w:rsidP="00A11D65">
            <w:pPr>
              <w:rPr>
                <w:rFonts w:eastAsia="Times New Roman" w:cs="Arial"/>
                <w:color w:val="000000"/>
                <w:sz w:val="18"/>
                <w:szCs w:val="18"/>
                <w:lang w:val="en-ZA" w:eastAsia="en-ZA"/>
                <w:rPrChange w:id="89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898" w:author="Joseph Sempa" w:date="2024-07-12T15:57:00Z" w16du:dateUtc="2024-07-12T13:57:00Z">
                  <w:rPr>
                    <w:rFonts w:eastAsia="Times New Roman" w:cs="Arial"/>
                    <w:color w:val="000000"/>
                    <w:sz w:val="20"/>
                    <w:szCs w:val="20"/>
                    <w:lang w:eastAsia="en-ZA"/>
                  </w:rPr>
                </w:rPrChange>
              </w:rPr>
              <w:t>Dizziness</w:t>
            </w:r>
          </w:p>
        </w:tc>
        <w:tc>
          <w:tcPr>
            <w:tcW w:w="1880" w:type="dxa"/>
            <w:noWrap/>
            <w:hideMark/>
          </w:tcPr>
          <w:p w14:paraId="0D9BD111" w14:textId="77777777" w:rsidR="00A11D65" w:rsidRPr="007C7DE3" w:rsidRDefault="00A11D65" w:rsidP="00A11D65">
            <w:pPr>
              <w:rPr>
                <w:rFonts w:eastAsia="Times New Roman" w:cs="Arial"/>
                <w:color w:val="000000"/>
                <w:sz w:val="18"/>
                <w:szCs w:val="18"/>
                <w:lang w:val="en-ZA" w:eastAsia="en-ZA"/>
                <w:rPrChange w:id="89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00" w:author="Joseph Sempa" w:date="2024-07-12T15:57:00Z" w16du:dateUtc="2024-07-12T13:57:00Z">
                  <w:rPr>
                    <w:rFonts w:eastAsia="Times New Roman" w:cs="Arial"/>
                    <w:color w:val="000000"/>
                    <w:sz w:val="20"/>
                    <w:szCs w:val="20"/>
                    <w:lang w:eastAsia="en-ZA"/>
                  </w:rPr>
                </w:rPrChange>
              </w:rPr>
              <w:t>13 (50.0%)</w:t>
            </w:r>
          </w:p>
        </w:tc>
        <w:tc>
          <w:tcPr>
            <w:tcW w:w="1880" w:type="dxa"/>
            <w:noWrap/>
            <w:hideMark/>
          </w:tcPr>
          <w:p w14:paraId="2DB0222A" w14:textId="77777777" w:rsidR="00A11D65" w:rsidRPr="007C7DE3" w:rsidRDefault="00A11D65" w:rsidP="00A11D65">
            <w:pPr>
              <w:rPr>
                <w:rFonts w:eastAsia="Times New Roman" w:cs="Arial"/>
                <w:color w:val="000000"/>
                <w:sz w:val="18"/>
                <w:szCs w:val="18"/>
                <w:lang w:val="en-ZA" w:eastAsia="en-ZA"/>
                <w:rPrChange w:id="90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02" w:author="Joseph Sempa" w:date="2024-07-12T15:57:00Z" w16du:dateUtc="2024-07-12T13:57:00Z">
                  <w:rPr>
                    <w:rFonts w:eastAsia="Times New Roman" w:cs="Arial"/>
                    <w:color w:val="000000"/>
                    <w:sz w:val="20"/>
                    <w:szCs w:val="20"/>
                    <w:lang w:eastAsia="en-ZA"/>
                  </w:rPr>
                </w:rPrChange>
              </w:rPr>
              <w:t>236 (47.8%)</w:t>
            </w:r>
          </w:p>
        </w:tc>
        <w:tc>
          <w:tcPr>
            <w:tcW w:w="960" w:type="dxa"/>
            <w:noWrap/>
            <w:hideMark/>
          </w:tcPr>
          <w:p w14:paraId="591B6672" w14:textId="77777777" w:rsidR="00A11D65" w:rsidRPr="007C7DE3" w:rsidRDefault="00A11D65" w:rsidP="00A11D65">
            <w:pPr>
              <w:jc w:val="right"/>
              <w:rPr>
                <w:rFonts w:eastAsia="Times New Roman" w:cs="Arial"/>
                <w:color w:val="000000"/>
                <w:sz w:val="18"/>
                <w:szCs w:val="18"/>
                <w:lang w:val="en-ZA" w:eastAsia="en-ZA"/>
                <w:rPrChange w:id="90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04" w:author="Joseph Sempa" w:date="2024-07-12T15:57:00Z" w16du:dateUtc="2024-07-12T13:57:00Z">
                  <w:rPr>
                    <w:rFonts w:eastAsia="Times New Roman" w:cs="Arial"/>
                    <w:color w:val="000000"/>
                    <w:sz w:val="20"/>
                    <w:szCs w:val="20"/>
                    <w:lang w:eastAsia="en-ZA"/>
                  </w:rPr>
                </w:rPrChange>
              </w:rPr>
              <w:t>0.8</w:t>
            </w:r>
          </w:p>
        </w:tc>
      </w:tr>
      <w:tr w:rsidR="00A11D65" w:rsidRPr="007C7DE3" w14:paraId="7D18CEDE" w14:textId="77777777" w:rsidTr="00A11D65">
        <w:trPr>
          <w:trHeight w:val="300"/>
        </w:trPr>
        <w:tc>
          <w:tcPr>
            <w:tcW w:w="4600" w:type="dxa"/>
            <w:noWrap/>
            <w:hideMark/>
          </w:tcPr>
          <w:p w14:paraId="3169B67A" w14:textId="77777777" w:rsidR="00A11D65" w:rsidRPr="007C7DE3" w:rsidRDefault="00A11D65" w:rsidP="00A11D65">
            <w:pPr>
              <w:rPr>
                <w:rFonts w:eastAsia="Times New Roman" w:cs="Arial"/>
                <w:color w:val="000000"/>
                <w:sz w:val="18"/>
                <w:szCs w:val="18"/>
                <w:lang w:val="en-ZA" w:eastAsia="en-ZA"/>
                <w:rPrChange w:id="90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06" w:author="Joseph Sempa" w:date="2024-07-12T15:57:00Z" w16du:dateUtc="2024-07-12T13:57:00Z">
                  <w:rPr>
                    <w:rFonts w:eastAsia="Times New Roman" w:cs="Arial"/>
                    <w:color w:val="000000"/>
                    <w:sz w:val="20"/>
                    <w:szCs w:val="20"/>
                    <w:lang w:eastAsia="en-ZA"/>
                  </w:rPr>
                </w:rPrChange>
              </w:rPr>
              <w:t>Shock</w:t>
            </w:r>
          </w:p>
        </w:tc>
        <w:tc>
          <w:tcPr>
            <w:tcW w:w="1880" w:type="dxa"/>
            <w:noWrap/>
            <w:hideMark/>
          </w:tcPr>
          <w:p w14:paraId="3F8A2C61" w14:textId="77777777" w:rsidR="00A11D65" w:rsidRPr="007C7DE3" w:rsidRDefault="00A11D65" w:rsidP="00A11D65">
            <w:pPr>
              <w:rPr>
                <w:rFonts w:eastAsia="Times New Roman" w:cs="Arial"/>
                <w:color w:val="000000"/>
                <w:sz w:val="18"/>
                <w:szCs w:val="18"/>
                <w:lang w:val="en-ZA" w:eastAsia="en-ZA"/>
                <w:rPrChange w:id="90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08" w:author="Joseph Sempa" w:date="2024-07-12T15:57:00Z" w16du:dateUtc="2024-07-12T13:57:00Z">
                  <w:rPr>
                    <w:rFonts w:eastAsia="Times New Roman" w:cs="Arial"/>
                    <w:color w:val="000000"/>
                    <w:sz w:val="20"/>
                    <w:szCs w:val="20"/>
                    <w:lang w:eastAsia="en-ZA"/>
                  </w:rPr>
                </w:rPrChange>
              </w:rPr>
              <w:t>0 (0.0%)</w:t>
            </w:r>
          </w:p>
        </w:tc>
        <w:tc>
          <w:tcPr>
            <w:tcW w:w="1880" w:type="dxa"/>
            <w:noWrap/>
            <w:hideMark/>
          </w:tcPr>
          <w:p w14:paraId="32D558B6" w14:textId="77777777" w:rsidR="00A11D65" w:rsidRPr="007C7DE3" w:rsidRDefault="00A11D65" w:rsidP="00A11D65">
            <w:pPr>
              <w:rPr>
                <w:rFonts w:eastAsia="Times New Roman" w:cs="Arial"/>
                <w:color w:val="000000"/>
                <w:sz w:val="18"/>
                <w:szCs w:val="18"/>
                <w:lang w:val="en-ZA" w:eastAsia="en-ZA"/>
                <w:rPrChange w:id="90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10" w:author="Joseph Sempa" w:date="2024-07-12T15:57:00Z" w16du:dateUtc="2024-07-12T13:57:00Z">
                  <w:rPr>
                    <w:rFonts w:eastAsia="Times New Roman" w:cs="Arial"/>
                    <w:color w:val="000000"/>
                    <w:sz w:val="20"/>
                    <w:szCs w:val="20"/>
                    <w:lang w:eastAsia="en-ZA"/>
                  </w:rPr>
                </w:rPrChange>
              </w:rPr>
              <w:t>5 (1.0%)</w:t>
            </w:r>
          </w:p>
        </w:tc>
        <w:tc>
          <w:tcPr>
            <w:tcW w:w="960" w:type="dxa"/>
            <w:noWrap/>
            <w:hideMark/>
          </w:tcPr>
          <w:p w14:paraId="3DB8FEEE" w14:textId="77777777" w:rsidR="00A11D65" w:rsidRPr="007C7DE3" w:rsidRDefault="00A11D65" w:rsidP="00A11D65">
            <w:pPr>
              <w:rPr>
                <w:rFonts w:eastAsia="Times New Roman" w:cs="Arial"/>
                <w:color w:val="000000"/>
                <w:sz w:val="18"/>
                <w:szCs w:val="18"/>
                <w:lang w:val="en-ZA" w:eastAsia="en-ZA"/>
                <w:rPrChange w:id="91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12" w:author="Joseph Sempa" w:date="2024-07-12T15:57:00Z" w16du:dateUtc="2024-07-12T13:57:00Z">
                  <w:rPr>
                    <w:rFonts w:eastAsia="Times New Roman" w:cs="Arial"/>
                    <w:color w:val="000000"/>
                    <w:sz w:val="20"/>
                    <w:szCs w:val="20"/>
                    <w:lang w:eastAsia="en-ZA"/>
                  </w:rPr>
                </w:rPrChange>
              </w:rPr>
              <w:t>&gt;0.9</w:t>
            </w:r>
          </w:p>
        </w:tc>
      </w:tr>
      <w:tr w:rsidR="00A11D65" w:rsidRPr="007C7DE3" w14:paraId="32E00BC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3BC515C2" w14:textId="77777777" w:rsidR="00A11D65" w:rsidRPr="007C7DE3" w:rsidRDefault="00A11D65" w:rsidP="00A11D65">
            <w:pPr>
              <w:rPr>
                <w:rFonts w:eastAsia="Times New Roman" w:cs="Arial"/>
                <w:color w:val="000000"/>
                <w:sz w:val="18"/>
                <w:szCs w:val="18"/>
                <w:lang w:val="en-ZA" w:eastAsia="en-ZA"/>
                <w:rPrChange w:id="91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14" w:author="Joseph Sempa" w:date="2024-07-12T15:57:00Z" w16du:dateUtc="2024-07-12T13:57:00Z">
                  <w:rPr>
                    <w:rFonts w:eastAsia="Times New Roman" w:cs="Arial"/>
                    <w:color w:val="000000"/>
                    <w:sz w:val="20"/>
                    <w:szCs w:val="20"/>
                    <w:lang w:eastAsia="en-ZA"/>
                  </w:rPr>
                </w:rPrChange>
              </w:rPr>
              <w:t>Anorexia</w:t>
            </w:r>
          </w:p>
        </w:tc>
        <w:tc>
          <w:tcPr>
            <w:tcW w:w="1880" w:type="dxa"/>
            <w:noWrap/>
            <w:hideMark/>
          </w:tcPr>
          <w:p w14:paraId="12E077BD" w14:textId="77777777" w:rsidR="00A11D65" w:rsidRPr="007C7DE3" w:rsidRDefault="00A11D65" w:rsidP="00A11D65">
            <w:pPr>
              <w:rPr>
                <w:rFonts w:eastAsia="Times New Roman" w:cs="Arial"/>
                <w:color w:val="000000"/>
                <w:sz w:val="18"/>
                <w:szCs w:val="18"/>
                <w:lang w:val="en-ZA" w:eastAsia="en-ZA"/>
                <w:rPrChange w:id="91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16" w:author="Joseph Sempa" w:date="2024-07-12T15:57:00Z" w16du:dateUtc="2024-07-12T13:57:00Z">
                  <w:rPr>
                    <w:rFonts w:eastAsia="Times New Roman" w:cs="Arial"/>
                    <w:color w:val="000000"/>
                    <w:sz w:val="20"/>
                    <w:szCs w:val="20"/>
                    <w:lang w:eastAsia="en-ZA"/>
                  </w:rPr>
                </w:rPrChange>
              </w:rPr>
              <w:t>8 (29.6%)</w:t>
            </w:r>
          </w:p>
        </w:tc>
        <w:tc>
          <w:tcPr>
            <w:tcW w:w="1880" w:type="dxa"/>
            <w:noWrap/>
            <w:hideMark/>
          </w:tcPr>
          <w:p w14:paraId="485E5358" w14:textId="77777777" w:rsidR="00A11D65" w:rsidRPr="007C7DE3" w:rsidRDefault="00A11D65" w:rsidP="00A11D65">
            <w:pPr>
              <w:rPr>
                <w:rFonts w:eastAsia="Times New Roman" w:cs="Arial"/>
                <w:color w:val="000000"/>
                <w:sz w:val="18"/>
                <w:szCs w:val="18"/>
                <w:lang w:val="en-ZA" w:eastAsia="en-ZA"/>
                <w:rPrChange w:id="91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18" w:author="Joseph Sempa" w:date="2024-07-12T15:57:00Z" w16du:dateUtc="2024-07-12T13:57:00Z">
                  <w:rPr>
                    <w:rFonts w:eastAsia="Times New Roman" w:cs="Arial"/>
                    <w:color w:val="000000"/>
                    <w:sz w:val="20"/>
                    <w:szCs w:val="20"/>
                    <w:lang w:eastAsia="en-ZA"/>
                  </w:rPr>
                </w:rPrChange>
              </w:rPr>
              <w:t>234 (47.3%)</w:t>
            </w:r>
          </w:p>
        </w:tc>
        <w:tc>
          <w:tcPr>
            <w:tcW w:w="960" w:type="dxa"/>
            <w:noWrap/>
            <w:hideMark/>
          </w:tcPr>
          <w:p w14:paraId="65B02DF5" w14:textId="77777777" w:rsidR="00A11D65" w:rsidRPr="007C7DE3" w:rsidRDefault="00A11D65" w:rsidP="00A11D65">
            <w:pPr>
              <w:jc w:val="right"/>
              <w:rPr>
                <w:rFonts w:eastAsia="Times New Roman" w:cs="Arial"/>
                <w:color w:val="000000"/>
                <w:sz w:val="18"/>
                <w:szCs w:val="18"/>
                <w:lang w:val="en-ZA" w:eastAsia="en-ZA"/>
                <w:rPrChange w:id="91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20" w:author="Joseph Sempa" w:date="2024-07-12T15:57:00Z" w16du:dateUtc="2024-07-12T13:57:00Z">
                  <w:rPr>
                    <w:rFonts w:eastAsia="Times New Roman" w:cs="Arial"/>
                    <w:color w:val="000000"/>
                    <w:sz w:val="20"/>
                    <w:szCs w:val="20"/>
                    <w:lang w:eastAsia="en-ZA"/>
                  </w:rPr>
                </w:rPrChange>
              </w:rPr>
              <w:t>0.073</w:t>
            </w:r>
          </w:p>
        </w:tc>
      </w:tr>
      <w:tr w:rsidR="00A11D65" w:rsidRPr="007C7DE3" w14:paraId="4C267697" w14:textId="77777777" w:rsidTr="00A11D65">
        <w:trPr>
          <w:trHeight w:val="300"/>
        </w:trPr>
        <w:tc>
          <w:tcPr>
            <w:tcW w:w="4600" w:type="dxa"/>
            <w:noWrap/>
            <w:hideMark/>
          </w:tcPr>
          <w:p w14:paraId="5830FA8E" w14:textId="77777777" w:rsidR="00A11D65" w:rsidRPr="007C7DE3" w:rsidRDefault="00A11D65" w:rsidP="00A11D65">
            <w:pPr>
              <w:rPr>
                <w:rFonts w:eastAsia="Times New Roman" w:cs="Arial"/>
                <w:color w:val="000000"/>
                <w:sz w:val="18"/>
                <w:szCs w:val="18"/>
                <w:lang w:val="en-ZA" w:eastAsia="en-ZA"/>
                <w:rPrChange w:id="92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22" w:author="Joseph Sempa" w:date="2024-07-12T15:57:00Z" w16du:dateUtc="2024-07-12T13:57:00Z">
                  <w:rPr>
                    <w:rFonts w:eastAsia="Times New Roman" w:cs="Arial"/>
                    <w:color w:val="000000"/>
                    <w:sz w:val="20"/>
                    <w:szCs w:val="20"/>
                    <w:lang w:eastAsia="en-ZA"/>
                  </w:rPr>
                </w:rPrChange>
              </w:rPr>
              <w:t xml:space="preserve">Loss of axillary and pubic </w:t>
            </w:r>
            <w:proofErr w:type="gramStart"/>
            <w:r w:rsidRPr="007C7DE3">
              <w:rPr>
                <w:rFonts w:eastAsia="Times New Roman" w:cs="Arial"/>
                <w:color w:val="000000"/>
                <w:sz w:val="18"/>
                <w:szCs w:val="18"/>
                <w:lang w:eastAsia="en-ZA"/>
                <w:rPrChange w:id="923" w:author="Joseph Sempa" w:date="2024-07-12T15:57:00Z" w16du:dateUtc="2024-07-12T13:57:00Z">
                  <w:rPr>
                    <w:rFonts w:eastAsia="Times New Roman" w:cs="Arial"/>
                    <w:color w:val="000000"/>
                    <w:sz w:val="20"/>
                    <w:szCs w:val="20"/>
                    <w:lang w:eastAsia="en-ZA"/>
                  </w:rPr>
                </w:rPrChange>
              </w:rPr>
              <w:t>hair, if</w:t>
            </w:r>
            <w:proofErr w:type="gramEnd"/>
            <w:r w:rsidRPr="007C7DE3">
              <w:rPr>
                <w:rFonts w:eastAsia="Times New Roman" w:cs="Arial"/>
                <w:color w:val="000000"/>
                <w:sz w:val="18"/>
                <w:szCs w:val="18"/>
                <w:lang w:eastAsia="en-ZA"/>
                <w:rPrChange w:id="924" w:author="Joseph Sempa" w:date="2024-07-12T15:57:00Z" w16du:dateUtc="2024-07-12T13:57:00Z">
                  <w:rPr>
                    <w:rFonts w:eastAsia="Times New Roman" w:cs="Arial"/>
                    <w:color w:val="000000"/>
                    <w:sz w:val="20"/>
                    <w:szCs w:val="20"/>
                    <w:lang w:eastAsia="en-ZA"/>
                  </w:rPr>
                </w:rPrChange>
              </w:rPr>
              <w:t xml:space="preserve"> female</w:t>
            </w:r>
          </w:p>
        </w:tc>
        <w:tc>
          <w:tcPr>
            <w:tcW w:w="1880" w:type="dxa"/>
            <w:noWrap/>
            <w:hideMark/>
          </w:tcPr>
          <w:p w14:paraId="6A08FFF0" w14:textId="77777777" w:rsidR="00A11D65" w:rsidRPr="007C7DE3" w:rsidRDefault="00A11D65" w:rsidP="00A11D65">
            <w:pPr>
              <w:rPr>
                <w:rFonts w:eastAsia="Times New Roman" w:cs="Arial"/>
                <w:color w:val="000000"/>
                <w:sz w:val="18"/>
                <w:szCs w:val="18"/>
                <w:lang w:val="en-ZA" w:eastAsia="en-ZA"/>
                <w:rPrChange w:id="925" w:author="Joseph Sempa" w:date="2024-07-12T15:57:00Z" w16du:dateUtc="2024-07-12T13:57:00Z">
                  <w:rPr>
                    <w:rFonts w:eastAsia="Times New Roman" w:cs="Arial"/>
                    <w:color w:val="000000"/>
                    <w:sz w:val="20"/>
                    <w:szCs w:val="20"/>
                    <w:lang w:val="en-ZA" w:eastAsia="en-ZA"/>
                  </w:rPr>
                </w:rPrChange>
              </w:rPr>
            </w:pPr>
          </w:p>
        </w:tc>
        <w:tc>
          <w:tcPr>
            <w:tcW w:w="1880" w:type="dxa"/>
            <w:noWrap/>
            <w:hideMark/>
          </w:tcPr>
          <w:p w14:paraId="764F78AB" w14:textId="77777777" w:rsidR="00A11D65" w:rsidRPr="007C7DE3" w:rsidRDefault="00A11D65" w:rsidP="00A11D65">
            <w:pPr>
              <w:rPr>
                <w:rFonts w:eastAsia="Times New Roman" w:cs="Arial"/>
                <w:sz w:val="18"/>
                <w:szCs w:val="18"/>
                <w:lang w:val="en-ZA" w:eastAsia="en-ZA"/>
                <w:rPrChange w:id="926" w:author="Joseph Sempa" w:date="2024-07-12T15:57:00Z" w16du:dateUtc="2024-07-12T13:57:00Z">
                  <w:rPr>
                    <w:rFonts w:eastAsia="Times New Roman" w:cs="Arial"/>
                    <w:sz w:val="20"/>
                    <w:szCs w:val="20"/>
                    <w:lang w:val="en-ZA" w:eastAsia="en-ZA"/>
                  </w:rPr>
                </w:rPrChange>
              </w:rPr>
            </w:pPr>
          </w:p>
        </w:tc>
        <w:tc>
          <w:tcPr>
            <w:tcW w:w="960" w:type="dxa"/>
            <w:noWrap/>
            <w:hideMark/>
          </w:tcPr>
          <w:p w14:paraId="61D53A32" w14:textId="77777777" w:rsidR="00A11D65" w:rsidRPr="007C7DE3" w:rsidRDefault="00A11D65" w:rsidP="00A11D65">
            <w:pPr>
              <w:jc w:val="right"/>
              <w:rPr>
                <w:rFonts w:eastAsia="Times New Roman" w:cs="Arial"/>
                <w:color w:val="000000"/>
                <w:sz w:val="18"/>
                <w:szCs w:val="18"/>
                <w:lang w:val="en-ZA" w:eastAsia="en-ZA"/>
                <w:rPrChange w:id="92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28" w:author="Joseph Sempa" w:date="2024-07-12T15:57:00Z" w16du:dateUtc="2024-07-12T13:57:00Z">
                  <w:rPr>
                    <w:rFonts w:eastAsia="Times New Roman" w:cs="Arial"/>
                    <w:color w:val="000000"/>
                    <w:sz w:val="20"/>
                    <w:szCs w:val="20"/>
                    <w:lang w:eastAsia="en-ZA"/>
                  </w:rPr>
                </w:rPrChange>
              </w:rPr>
              <w:t>0.5</w:t>
            </w:r>
          </w:p>
        </w:tc>
      </w:tr>
      <w:tr w:rsidR="00A11D65" w:rsidRPr="007C7DE3" w14:paraId="51D805F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7AA0644E" w14:textId="77777777" w:rsidR="00A11D65" w:rsidRPr="007C7DE3" w:rsidRDefault="00A11D65" w:rsidP="00A11D65">
            <w:pPr>
              <w:rPr>
                <w:rFonts w:eastAsia="Times New Roman" w:cs="Arial"/>
                <w:color w:val="000000"/>
                <w:sz w:val="18"/>
                <w:szCs w:val="18"/>
                <w:lang w:val="en-ZA" w:eastAsia="en-ZA"/>
                <w:rPrChange w:id="92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30" w:author="Joseph Sempa" w:date="2024-07-12T15:57:00Z" w16du:dateUtc="2024-07-12T13:57:00Z">
                  <w:rPr>
                    <w:rFonts w:eastAsia="Times New Roman" w:cs="Arial"/>
                    <w:color w:val="000000"/>
                    <w:sz w:val="20"/>
                    <w:szCs w:val="20"/>
                    <w:lang w:eastAsia="en-ZA"/>
                  </w:rPr>
                </w:rPrChange>
              </w:rPr>
              <w:t>Any postural drop in blood pressure</w:t>
            </w:r>
          </w:p>
        </w:tc>
        <w:tc>
          <w:tcPr>
            <w:tcW w:w="1880" w:type="dxa"/>
            <w:noWrap/>
            <w:hideMark/>
          </w:tcPr>
          <w:p w14:paraId="7635024A" w14:textId="77777777" w:rsidR="00A11D65" w:rsidRPr="007C7DE3" w:rsidRDefault="00A11D65" w:rsidP="00A11D65">
            <w:pPr>
              <w:rPr>
                <w:rFonts w:eastAsia="Times New Roman" w:cs="Arial"/>
                <w:color w:val="000000"/>
                <w:sz w:val="18"/>
                <w:szCs w:val="18"/>
                <w:lang w:val="en-ZA" w:eastAsia="en-ZA"/>
                <w:rPrChange w:id="93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32" w:author="Joseph Sempa" w:date="2024-07-12T15:57:00Z" w16du:dateUtc="2024-07-12T13:57:00Z">
                  <w:rPr>
                    <w:rFonts w:eastAsia="Times New Roman" w:cs="Arial"/>
                    <w:color w:val="000000"/>
                    <w:sz w:val="20"/>
                    <w:szCs w:val="20"/>
                    <w:lang w:eastAsia="en-ZA"/>
                  </w:rPr>
                </w:rPrChange>
              </w:rPr>
              <w:t>2 (7.4%)</w:t>
            </w:r>
          </w:p>
        </w:tc>
        <w:tc>
          <w:tcPr>
            <w:tcW w:w="1880" w:type="dxa"/>
            <w:noWrap/>
            <w:hideMark/>
          </w:tcPr>
          <w:p w14:paraId="6AA5B7C2" w14:textId="77777777" w:rsidR="00A11D65" w:rsidRPr="007C7DE3" w:rsidRDefault="00A11D65" w:rsidP="00A11D65">
            <w:pPr>
              <w:rPr>
                <w:rFonts w:eastAsia="Times New Roman" w:cs="Arial"/>
                <w:color w:val="000000"/>
                <w:sz w:val="18"/>
                <w:szCs w:val="18"/>
                <w:lang w:val="en-ZA" w:eastAsia="en-ZA"/>
                <w:rPrChange w:id="93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34" w:author="Joseph Sempa" w:date="2024-07-12T15:57:00Z" w16du:dateUtc="2024-07-12T13:57:00Z">
                  <w:rPr>
                    <w:rFonts w:eastAsia="Times New Roman" w:cs="Arial"/>
                    <w:color w:val="000000"/>
                    <w:sz w:val="20"/>
                    <w:szCs w:val="20"/>
                    <w:lang w:eastAsia="en-ZA"/>
                  </w:rPr>
                </w:rPrChange>
              </w:rPr>
              <w:t>21 (4.3%)</w:t>
            </w:r>
          </w:p>
        </w:tc>
        <w:tc>
          <w:tcPr>
            <w:tcW w:w="960" w:type="dxa"/>
            <w:noWrap/>
            <w:hideMark/>
          </w:tcPr>
          <w:p w14:paraId="72877673" w14:textId="77777777" w:rsidR="00A11D65" w:rsidRPr="007C7DE3" w:rsidRDefault="00A11D65" w:rsidP="00A11D65">
            <w:pPr>
              <w:jc w:val="right"/>
              <w:rPr>
                <w:rFonts w:eastAsia="Times New Roman" w:cs="Arial"/>
                <w:color w:val="000000"/>
                <w:sz w:val="18"/>
                <w:szCs w:val="18"/>
                <w:lang w:val="en-ZA" w:eastAsia="en-ZA"/>
                <w:rPrChange w:id="93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36" w:author="Joseph Sempa" w:date="2024-07-12T15:57:00Z" w16du:dateUtc="2024-07-12T13:57:00Z">
                  <w:rPr>
                    <w:rFonts w:eastAsia="Times New Roman" w:cs="Arial"/>
                    <w:color w:val="000000"/>
                    <w:sz w:val="20"/>
                    <w:szCs w:val="20"/>
                    <w:lang w:eastAsia="en-ZA"/>
                  </w:rPr>
                </w:rPrChange>
              </w:rPr>
              <w:t>0.3</w:t>
            </w:r>
          </w:p>
        </w:tc>
      </w:tr>
      <w:tr w:rsidR="00A11D65" w:rsidRPr="007C7DE3" w14:paraId="36728E5C" w14:textId="77777777" w:rsidTr="00A11D65">
        <w:trPr>
          <w:trHeight w:val="300"/>
        </w:trPr>
        <w:tc>
          <w:tcPr>
            <w:tcW w:w="4600" w:type="dxa"/>
            <w:noWrap/>
            <w:hideMark/>
          </w:tcPr>
          <w:p w14:paraId="676A0662" w14:textId="77777777" w:rsidR="00A11D65" w:rsidRPr="007C7DE3" w:rsidRDefault="00A11D65" w:rsidP="00A11D65">
            <w:pPr>
              <w:rPr>
                <w:rFonts w:eastAsia="Times New Roman" w:cs="Arial"/>
                <w:color w:val="000000"/>
                <w:sz w:val="18"/>
                <w:szCs w:val="18"/>
                <w:lang w:val="en-ZA" w:eastAsia="en-ZA"/>
                <w:rPrChange w:id="93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38" w:author="Joseph Sempa" w:date="2024-07-12T15:57:00Z" w16du:dateUtc="2024-07-12T13:57:00Z">
                  <w:rPr>
                    <w:rFonts w:eastAsia="Times New Roman" w:cs="Arial"/>
                    <w:color w:val="000000"/>
                    <w:sz w:val="20"/>
                    <w:szCs w:val="20"/>
                    <w:lang w:eastAsia="en-ZA"/>
                  </w:rPr>
                </w:rPrChange>
              </w:rPr>
              <w:t>Presence of anaemia</w:t>
            </w:r>
          </w:p>
        </w:tc>
        <w:tc>
          <w:tcPr>
            <w:tcW w:w="1880" w:type="dxa"/>
            <w:noWrap/>
            <w:hideMark/>
          </w:tcPr>
          <w:p w14:paraId="6983D124" w14:textId="77777777" w:rsidR="00A11D65" w:rsidRPr="007C7DE3" w:rsidRDefault="00A11D65" w:rsidP="00A11D65">
            <w:pPr>
              <w:rPr>
                <w:rFonts w:eastAsia="Times New Roman" w:cs="Arial"/>
                <w:color w:val="000000"/>
                <w:sz w:val="18"/>
                <w:szCs w:val="18"/>
                <w:lang w:val="en-ZA" w:eastAsia="en-ZA"/>
                <w:rPrChange w:id="93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40" w:author="Joseph Sempa" w:date="2024-07-12T15:57:00Z" w16du:dateUtc="2024-07-12T13:57:00Z">
                  <w:rPr>
                    <w:rFonts w:eastAsia="Times New Roman" w:cs="Arial"/>
                    <w:color w:val="000000"/>
                    <w:sz w:val="20"/>
                    <w:szCs w:val="20"/>
                    <w:lang w:eastAsia="en-ZA"/>
                  </w:rPr>
                </w:rPrChange>
              </w:rPr>
              <w:t>13 (50.0%)</w:t>
            </w:r>
          </w:p>
        </w:tc>
        <w:tc>
          <w:tcPr>
            <w:tcW w:w="1880" w:type="dxa"/>
            <w:noWrap/>
            <w:hideMark/>
          </w:tcPr>
          <w:p w14:paraId="00FB2F5E" w14:textId="77777777" w:rsidR="00A11D65" w:rsidRPr="007C7DE3" w:rsidRDefault="00A11D65" w:rsidP="00A11D65">
            <w:pPr>
              <w:rPr>
                <w:rFonts w:eastAsia="Times New Roman" w:cs="Arial"/>
                <w:color w:val="000000"/>
                <w:sz w:val="18"/>
                <w:szCs w:val="18"/>
                <w:lang w:val="en-ZA" w:eastAsia="en-ZA"/>
                <w:rPrChange w:id="94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42" w:author="Joseph Sempa" w:date="2024-07-12T15:57:00Z" w16du:dateUtc="2024-07-12T13:57:00Z">
                  <w:rPr>
                    <w:rFonts w:eastAsia="Times New Roman" w:cs="Arial"/>
                    <w:color w:val="000000"/>
                    <w:sz w:val="20"/>
                    <w:szCs w:val="20"/>
                    <w:lang w:eastAsia="en-ZA"/>
                  </w:rPr>
                </w:rPrChange>
              </w:rPr>
              <w:t>290 (58.8%)</w:t>
            </w:r>
          </w:p>
        </w:tc>
        <w:tc>
          <w:tcPr>
            <w:tcW w:w="960" w:type="dxa"/>
            <w:noWrap/>
            <w:hideMark/>
          </w:tcPr>
          <w:p w14:paraId="3F54E218" w14:textId="77777777" w:rsidR="00A11D65" w:rsidRPr="007C7DE3" w:rsidRDefault="00A11D65" w:rsidP="00A11D65">
            <w:pPr>
              <w:jc w:val="right"/>
              <w:rPr>
                <w:rFonts w:eastAsia="Times New Roman" w:cs="Arial"/>
                <w:color w:val="000000"/>
                <w:sz w:val="18"/>
                <w:szCs w:val="18"/>
                <w:lang w:val="en-ZA" w:eastAsia="en-ZA"/>
                <w:rPrChange w:id="94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44" w:author="Joseph Sempa" w:date="2024-07-12T15:57:00Z" w16du:dateUtc="2024-07-12T13:57:00Z">
                  <w:rPr>
                    <w:rFonts w:eastAsia="Times New Roman" w:cs="Arial"/>
                    <w:color w:val="000000"/>
                    <w:sz w:val="20"/>
                    <w:szCs w:val="20"/>
                    <w:lang w:eastAsia="en-ZA"/>
                  </w:rPr>
                </w:rPrChange>
              </w:rPr>
              <w:t>0.4</w:t>
            </w:r>
          </w:p>
        </w:tc>
      </w:tr>
      <w:tr w:rsidR="00A11D65" w:rsidRPr="007C7DE3" w14:paraId="7C8A1699"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63CC23FB" w14:textId="77777777" w:rsidR="00A11D65" w:rsidRPr="007C7DE3" w:rsidRDefault="00A11D65" w:rsidP="00A11D65">
            <w:pPr>
              <w:rPr>
                <w:rFonts w:eastAsia="Times New Roman" w:cs="Arial"/>
                <w:color w:val="000000"/>
                <w:sz w:val="18"/>
                <w:szCs w:val="18"/>
                <w:lang w:val="en-ZA" w:eastAsia="en-ZA"/>
                <w:rPrChange w:id="94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46" w:author="Joseph Sempa" w:date="2024-07-12T15:57:00Z" w16du:dateUtc="2024-07-12T13:57:00Z">
                  <w:rPr>
                    <w:rFonts w:eastAsia="Times New Roman" w:cs="Arial"/>
                    <w:color w:val="000000"/>
                    <w:sz w:val="20"/>
                    <w:szCs w:val="20"/>
                    <w:lang w:eastAsia="en-ZA"/>
                  </w:rPr>
                </w:rPrChange>
              </w:rPr>
              <w:t>mortality</w:t>
            </w:r>
          </w:p>
        </w:tc>
        <w:tc>
          <w:tcPr>
            <w:tcW w:w="1880" w:type="dxa"/>
            <w:noWrap/>
            <w:hideMark/>
          </w:tcPr>
          <w:p w14:paraId="298D35BE" w14:textId="77777777" w:rsidR="00A11D65" w:rsidRPr="007C7DE3" w:rsidRDefault="00A11D65" w:rsidP="00A11D65">
            <w:pPr>
              <w:rPr>
                <w:rFonts w:eastAsia="Times New Roman" w:cs="Arial"/>
                <w:color w:val="000000"/>
                <w:sz w:val="18"/>
                <w:szCs w:val="18"/>
                <w:lang w:val="en-ZA" w:eastAsia="en-ZA"/>
                <w:rPrChange w:id="94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48" w:author="Joseph Sempa" w:date="2024-07-12T15:57:00Z" w16du:dateUtc="2024-07-12T13:57:00Z">
                  <w:rPr>
                    <w:rFonts w:eastAsia="Times New Roman" w:cs="Arial"/>
                    <w:color w:val="000000"/>
                    <w:sz w:val="20"/>
                    <w:szCs w:val="20"/>
                    <w:lang w:eastAsia="en-ZA"/>
                  </w:rPr>
                </w:rPrChange>
              </w:rPr>
              <w:t>6 (50.0%)</w:t>
            </w:r>
          </w:p>
        </w:tc>
        <w:tc>
          <w:tcPr>
            <w:tcW w:w="1880" w:type="dxa"/>
            <w:noWrap/>
            <w:hideMark/>
          </w:tcPr>
          <w:p w14:paraId="29538088" w14:textId="77777777" w:rsidR="00A11D65" w:rsidRPr="007C7DE3" w:rsidRDefault="00A11D65" w:rsidP="00A11D65">
            <w:pPr>
              <w:rPr>
                <w:rFonts w:eastAsia="Times New Roman" w:cs="Arial"/>
                <w:color w:val="000000"/>
                <w:sz w:val="18"/>
                <w:szCs w:val="18"/>
                <w:lang w:val="en-ZA" w:eastAsia="en-ZA"/>
                <w:rPrChange w:id="94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50" w:author="Joseph Sempa" w:date="2024-07-12T15:57:00Z" w16du:dateUtc="2024-07-12T13:57:00Z">
                  <w:rPr>
                    <w:rFonts w:eastAsia="Times New Roman" w:cs="Arial"/>
                    <w:color w:val="000000"/>
                    <w:sz w:val="20"/>
                    <w:szCs w:val="20"/>
                    <w:lang w:eastAsia="en-ZA"/>
                  </w:rPr>
                </w:rPrChange>
              </w:rPr>
              <w:t>60 (43.5%)</w:t>
            </w:r>
          </w:p>
        </w:tc>
        <w:tc>
          <w:tcPr>
            <w:tcW w:w="960" w:type="dxa"/>
            <w:noWrap/>
            <w:hideMark/>
          </w:tcPr>
          <w:p w14:paraId="0376B854" w14:textId="77777777" w:rsidR="00A11D65" w:rsidRPr="007C7DE3" w:rsidRDefault="00A11D65" w:rsidP="00A11D65">
            <w:pPr>
              <w:jc w:val="right"/>
              <w:rPr>
                <w:rFonts w:eastAsia="Times New Roman" w:cs="Arial"/>
                <w:color w:val="000000"/>
                <w:sz w:val="18"/>
                <w:szCs w:val="18"/>
                <w:lang w:val="en-ZA" w:eastAsia="en-ZA"/>
                <w:rPrChange w:id="95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52" w:author="Joseph Sempa" w:date="2024-07-12T15:57:00Z" w16du:dateUtc="2024-07-12T13:57:00Z">
                  <w:rPr>
                    <w:rFonts w:eastAsia="Times New Roman" w:cs="Arial"/>
                    <w:color w:val="000000"/>
                    <w:sz w:val="20"/>
                    <w:szCs w:val="20"/>
                    <w:lang w:eastAsia="en-ZA"/>
                  </w:rPr>
                </w:rPrChange>
              </w:rPr>
              <w:t>0.7</w:t>
            </w:r>
          </w:p>
        </w:tc>
      </w:tr>
      <w:tr w:rsidR="00A11D65" w:rsidRPr="007C7DE3" w14:paraId="3CBE9B86" w14:textId="77777777" w:rsidTr="00A11D65">
        <w:trPr>
          <w:trHeight w:val="300"/>
        </w:trPr>
        <w:tc>
          <w:tcPr>
            <w:tcW w:w="4600" w:type="dxa"/>
            <w:noWrap/>
            <w:hideMark/>
          </w:tcPr>
          <w:p w14:paraId="5891F29A" w14:textId="77777777" w:rsidR="00A11D65" w:rsidRPr="007C7DE3" w:rsidRDefault="00A11D65" w:rsidP="00A11D65">
            <w:pPr>
              <w:rPr>
                <w:rFonts w:eastAsia="Times New Roman" w:cs="Arial"/>
                <w:color w:val="000000"/>
                <w:sz w:val="18"/>
                <w:szCs w:val="18"/>
                <w:lang w:val="en-ZA" w:eastAsia="en-ZA"/>
                <w:rPrChange w:id="95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54" w:author="Joseph Sempa" w:date="2024-07-12T15:57:00Z" w16du:dateUtc="2024-07-12T13:57:00Z">
                  <w:rPr>
                    <w:rFonts w:eastAsia="Times New Roman" w:cs="Arial"/>
                    <w:color w:val="000000"/>
                    <w:sz w:val="20"/>
                    <w:szCs w:val="20"/>
                    <w:lang w:eastAsia="en-ZA"/>
                  </w:rPr>
                </w:rPrChange>
              </w:rPr>
              <w:t>ART exposure</w:t>
            </w:r>
          </w:p>
        </w:tc>
        <w:tc>
          <w:tcPr>
            <w:tcW w:w="1880" w:type="dxa"/>
            <w:noWrap/>
            <w:hideMark/>
          </w:tcPr>
          <w:p w14:paraId="7214E412" w14:textId="77777777" w:rsidR="00A11D65" w:rsidRPr="007C7DE3" w:rsidRDefault="00A11D65" w:rsidP="00A11D65">
            <w:pPr>
              <w:rPr>
                <w:rFonts w:eastAsia="Times New Roman" w:cs="Arial"/>
                <w:color w:val="000000"/>
                <w:sz w:val="18"/>
                <w:szCs w:val="18"/>
                <w:lang w:val="en-ZA" w:eastAsia="en-ZA"/>
                <w:rPrChange w:id="95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56" w:author="Joseph Sempa" w:date="2024-07-12T15:57:00Z" w16du:dateUtc="2024-07-12T13:57:00Z">
                  <w:rPr>
                    <w:rFonts w:eastAsia="Times New Roman" w:cs="Arial"/>
                    <w:color w:val="000000"/>
                    <w:sz w:val="20"/>
                    <w:szCs w:val="20"/>
                    <w:lang w:eastAsia="en-ZA"/>
                  </w:rPr>
                </w:rPrChange>
              </w:rPr>
              <w:t>6 (22.2%)</w:t>
            </w:r>
          </w:p>
        </w:tc>
        <w:tc>
          <w:tcPr>
            <w:tcW w:w="1880" w:type="dxa"/>
            <w:noWrap/>
            <w:hideMark/>
          </w:tcPr>
          <w:p w14:paraId="267E767C" w14:textId="77777777" w:rsidR="00A11D65" w:rsidRPr="007C7DE3" w:rsidRDefault="00A11D65" w:rsidP="00A11D65">
            <w:pPr>
              <w:rPr>
                <w:rFonts w:eastAsia="Times New Roman" w:cs="Arial"/>
                <w:color w:val="000000"/>
                <w:sz w:val="18"/>
                <w:szCs w:val="18"/>
                <w:lang w:val="en-ZA" w:eastAsia="en-ZA"/>
                <w:rPrChange w:id="95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58" w:author="Joseph Sempa" w:date="2024-07-12T15:57:00Z" w16du:dateUtc="2024-07-12T13:57:00Z">
                  <w:rPr>
                    <w:rFonts w:eastAsia="Times New Roman" w:cs="Arial"/>
                    <w:color w:val="000000"/>
                    <w:sz w:val="20"/>
                    <w:szCs w:val="20"/>
                    <w:lang w:eastAsia="en-ZA"/>
                  </w:rPr>
                </w:rPrChange>
              </w:rPr>
              <w:t>201 (38.5%)</w:t>
            </w:r>
          </w:p>
        </w:tc>
        <w:tc>
          <w:tcPr>
            <w:tcW w:w="960" w:type="dxa"/>
            <w:noWrap/>
            <w:hideMark/>
          </w:tcPr>
          <w:p w14:paraId="5C9434E8" w14:textId="77777777" w:rsidR="00A11D65" w:rsidRPr="007C7DE3" w:rsidRDefault="00A11D65" w:rsidP="00A11D65">
            <w:pPr>
              <w:jc w:val="right"/>
              <w:rPr>
                <w:rFonts w:eastAsia="Times New Roman" w:cs="Arial"/>
                <w:color w:val="000000"/>
                <w:sz w:val="18"/>
                <w:szCs w:val="18"/>
                <w:lang w:val="en-ZA" w:eastAsia="en-ZA"/>
                <w:rPrChange w:id="959"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60" w:author="Joseph Sempa" w:date="2024-07-12T15:57:00Z" w16du:dateUtc="2024-07-12T13:57:00Z">
                  <w:rPr>
                    <w:rFonts w:eastAsia="Times New Roman" w:cs="Arial"/>
                    <w:color w:val="000000"/>
                    <w:sz w:val="20"/>
                    <w:szCs w:val="20"/>
                    <w:lang w:eastAsia="en-ZA"/>
                  </w:rPr>
                </w:rPrChange>
              </w:rPr>
              <w:t>0.089</w:t>
            </w:r>
          </w:p>
        </w:tc>
      </w:tr>
      <w:tr w:rsidR="00A11D65" w:rsidRPr="007C7DE3" w14:paraId="30C5C923" w14:textId="77777777" w:rsidTr="00A11D65">
        <w:trPr>
          <w:cnfStyle w:val="000000100000" w:firstRow="0" w:lastRow="0" w:firstColumn="0" w:lastColumn="0" w:oddVBand="0" w:evenVBand="0" w:oddHBand="1" w:evenHBand="0" w:firstRowFirstColumn="0" w:firstRowLastColumn="0" w:lastRowFirstColumn="0" w:lastRowLastColumn="0"/>
          <w:trHeight w:val="300"/>
        </w:trPr>
        <w:tc>
          <w:tcPr>
            <w:tcW w:w="4600" w:type="dxa"/>
            <w:noWrap/>
            <w:hideMark/>
          </w:tcPr>
          <w:p w14:paraId="77612517" w14:textId="77777777" w:rsidR="00A11D65" w:rsidRPr="007C7DE3" w:rsidRDefault="00A11D65" w:rsidP="00A11D65">
            <w:pPr>
              <w:rPr>
                <w:rFonts w:eastAsia="Times New Roman" w:cs="Arial"/>
                <w:color w:val="000000"/>
                <w:sz w:val="18"/>
                <w:szCs w:val="18"/>
                <w:lang w:val="en-ZA" w:eastAsia="en-ZA"/>
                <w:rPrChange w:id="961"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62" w:author="Joseph Sempa" w:date="2024-07-12T15:57:00Z" w16du:dateUtc="2024-07-12T13:57:00Z">
                  <w:rPr>
                    <w:rFonts w:eastAsia="Times New Roman" w:cs="Arial"/>
                    <w:color w:val="000000"/>
                    <w:sz w:val="20"/>
                    <w:szCs w:val="20"/>
                    <w:lang w:eastAsia="en-ZA"/>
                  </w:rPr>
                </w:rPrChange>
              </w:rPr>
              <w:t>Kidney medication</w:t>
            </w:r>
          </w:p>
        </w:tc>
        <w:tc>
          <w:tcPr>
            <w:tcW w:w="1880" w:type="dxa"/>
            <w:noWrap/>
            <w:hideMark/>
          </w:tcPr>
          <w:p w14:paraId="64D8D326" w14:textId="77777777" w:rsidR="00A11D65" w:rsidRPr="007C7DE3" w:rsidRDefault="00A11D65" w:rsidP="00A11D65">
            <w:pPr>
              <w:rPr>
                <w:rFonts w:eastAsia="Times New Roman" w:cs="Arial"/>
                <w:color w:val="000000"/>
                <w:sz w:val="18"/>
                <w:szCs w:val="18"/>
                <w:lang w:val="en-ZA" w:eastAsia="en-ZA"/>
                <w:rPrChange w:id="96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64" w:author="Joseph Sempa" w:date="2024-07-12T15:57:00Z" w16du:dateUtc="2024-07-12T13:57:00Z">
                  <w:rPr>
                    <w:rFonts w:eastAsia="Times New Roman" w:cs="Arial"/>
                    <w:color w:val="000000"/>
                    <w:sz w:val="20"/>
                    <w:szCs w:val="20"/>
                    <w:lang w:eastAsia="en-ZA"/>
                  </w:rPr>
                </w:rPrChange>
              </w:rPr>
              <w:t>5 (18.5%)</w:t>
            </w:r>
          </w:p>
        </w:tc>
        <w:tc>
          <w:tcPr>
            <w:tcW w:w="1880" w:type="dxa"/>
            <w:noWrap/>
            <w:hideMark/>
          </w:tcPr>
          <w:p w14:paraId="6D2932F1" w14:textId="77777777" w:rsidR="00A11D65" w:rsidRPr="007C7DE3" w:rsidRDefault="00A11D65" w:rsidP="00A11D65">
            <w:pPr>
              <w:rPr>
                <w:rFonts w:eastAsia="Times New Roman" w:cs="Arial"/>
                <w:color w:val="000000"/>
                <w:sz w:val="18"/>
                <w:szCs w:val="18"/>
                <w:lang w:val="en-ZA" w:eastAsia="en-ZA"/>
                <w:rPrChange w:id="965"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66" w:author="Joseph Sempa" w:date="2024-07-12T15:57:00Z" w16du:dateUtc="2024-07-12T13:57:00Z">
                  <w:rPr>
                    <w:rFonts w:eastAsia="Times New Roman" w:cs="Arial"/>
                    <w:color w:val="000000"/>
                    <w:sz w:val="20"/>
                    <w:szCs w:val="20"/>
                    <w:lang w:eastAsia="en-ZA"/>
                  </w:rPr>
                </w:rPrChange>
              </w:rPr>
              <w:t>47 (9.0%)</w:t>
            </w:r>
          </w:p>
        </w:tc>
        <w:tc>
          <w:tcPr>
            <w:tcW w:w="960" w:type="dxa"/>
            <w:noWrap/>
            <w:hideMark/>
          </w:tcPr>
          <w:p w14:paraId="60943518" w14:textId="77777777" w:rsidR="00A11D65" w:rsidRPr="007C7DE3" w:rsidRDefault="00A11D65" w:rsidP="00A11D65">
            <w:pPr>
              <w:jc w:val="right"/>
              <w:rPr>
                <w:rFonts w:eastAsia="Times New Roman" w:cs="Arial"/>
                <w:color w:val="000000"/>
                <w:sz w:val="18"/>
                <w:szCs w:val="18"/>
                <w:lang w:val="en-ZA" w:eastAsia="en-ZA"/>
                <w:rPrChange w:id="967"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968" w:author="Joseph Sempa" w:date="2024-07-12T15:57:00Z" w16du:dateUtc="2024-07-12T13:57:00Z">
                  <w:rPr>
                    <w:rFonts w:eastAsia="Times New Roman" w:cs="Arial"/>
                    <w:color w:val="000000"/>
                    <w:sz w:val="20"/>
                    <w:szCs w:val="20"/>
                    <w:lang w:eastAsia="en-ZA"/>
                  </w:rPr>
                </w:rPrChange>
              </w:rPr>
              <w:t>0.2</w:t>
            </w:r>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ns w:id="969" w:author="Joseph Sempa" w:date="2024-07-12T13:50:00Z" w16du:dateUtc="2024-07-12T11:50:00Z"/>
          <w:i w:val="0"/>
          <w:iCs/>
          <w:sz w:val="16"/>
          <w:szCs w:val="16"/>
        </w:rPr>
      </w:pPr>
      <w:ins w:id="970" w:author="Joseph Sempa" w:date="2024-07-12T13:50:00Z" w16du:dateUtc="2024-07-12T11:50:00Z">
        <w:r w:rsidRPr="00FE00C8">
          <w:rPr>
            <w:i w:val="0"/>
            <w:iCs/>
            <w:sz w:val="16"/>
            <w:szCs w:val="16"/>
            <w:vertAlign w:val="superscript"/>
          </w:rPr>
          <w:t>1</w:t>
        </w:r>
        <w:r w:rsidRPr="00FE00C8">
          <w:rPr>
            <w:i w:val="0"/>
            <w:iCs/>
            <w:sz w:val="16"/>
            <w:szCs w:val="16"/>
          </w:rPr>
          <w:t>Median (</w:t>
        </w:r>
        <w:proofErr w:type="spellStart"/>
        <w:r w:rsidRPr="00FE00C8">
          <w:rPr>
            <w:i w:val="0"/>
            <w:iCs/>
            <w:sz w:val="16"/>
            <w:szCs w:val="16"/>
          </w:rPr>
          <w:t>IQR</w:t>
        </w:r>
        <w:proofErr w:type="spellEnd"/>
        <w:r w:rsidRPr="00FE00C8">
          <w:rPr>
            <w:i w:val="0"/>
            <w:iCs/>
            <w:sz w:val="16"/>
            <w:szCs w:val="16"/>
          </w:rPr>
          <w:t xml:space="preserve">); n (%); </w:t>
        </w:r>
        <w:r w:rsidRPr="00FE00C8">
          <w:rPr>
            <w:i w:val="0"/>
            <w:iCs/>
            <w:sz w:val="16"/>
            <w:szCs w:val="16"/>
            <w:vertAlign w:val="superscript"/>
          </w:rPr>
          <w:t>2</w:t>
        </w:r>
        <w:r w:rsidRPr="00FE00C8">
          <w:rPr>
            <w:i w:val="0"/>
            <w:iCs/>
            <w:sz w:val="16"/>
            <w:szCs w:val="16"/>
          </w:rPr>
          <w:t>Wilcoxon rank sum test; Pearson's Chi-squared test; Fisher's exact test.</w:t>
        </w:r>
      </w:ins>
    </w:p>
    <w:p w14:paraId="598A8B87" w14:textId="77777777" w:rsidR="00407828" w:rsidRDefault="00407828"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ins w:id="971" w:author="Joseph Sempa" w:date="2024-07-12T13:43:00Z" w16du:dateUtc="2024-07-12T11:43:00Z"/>
          <w:rFonts w:ascii="Arial" w:hAnsi="Arial" w:cs="Arial"/>
          <w:b/>
          <w:bCs/>
          <w:i w:val="0"/>
          <w:iCs/>
          <w:sz w:val="20"/>
          <w:szCs w:val="20"/>
        </w:rPr>
      </w:pPr>
    </w:p>
    <w:p w14:paraId="7AD3AC8C" w14:textId="77777777" w:rsidR="00A11D65" w:rsidRDefault="00A11D65"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ins w:id="972" w:author="Joseph Sempa" w:date="2024-07-12T13:43:00Z" w16du:dateUtc="2024-07-12T11:43:00Z"/>
          <w:rFonts w:ascii="Arial" w:hAnsi="Arial" w:cs="Arial"/>
          <w:b/>
          <w:bCs/>
          <w:i w:val="0"/>
          <w:iCs/>
          <w:sz w:val="20"/>
          <w:szCs w:val="20"/>
        </w:rPr>
      </w:pPr>
    </w:p>
    <w:p w14:paraId="0D921EA6" w14:textId="77777777" w:rsidR="00A11D65" w:rsidRPr="00F83FA2" w:rsidRDefault="00A11D65"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rFonts w:ascii="Arial" w:hAnsi="Arial" w:cs="Arial"/>
          <w:b/>
          <w:bCs/>
          <w:i w:val="0"/>
          <w:iCs/>
          <w:sz w:val="20"/>
          <w:szCs w:val="20"/>
        </w:rPr>
      </w:pPr>
    </w:p>
    <w:tbl>
      <w:tblPr>
        <w:tblStyle w:val="PlainTable53"/>
        <w:tblW w:w="0" w:type="auto"/>
        <w:tblLook w:val="0420" w:firstRow="1" w:lastRow="0" w:firstColumn="0" w:lastColumn="0" w:noHBand="0" w:noVBand="1"/>
      </w:tblPr>
      <w:tblGrid>
        <w:gridCol w:w="4161"/>
        <w:gridCol w:w="962"/>
        <w:gridCol w:w="963"/>
        <w:gridCol w:w="963"/>
        <w:gridCol w:w="963"/>
        <w:gridCol w:w="13"/>
        <w:gridCol w:w="1335"/>
      </w:tblGrid>
      <w:tr w:rsidR="001258D7" w:rsidRPr="00875358" w14:paraId="1A4F29E6" w14:textId="77777777" w:rsidTr="00996514">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14:paraId="33C41026" w14:textId="77777777" w:rsidR="001258D7" w:rsidRPr="00F83FA2" w:rsidRDefault="001258D7" w:rsidP="001C0071">
            <w:pPr>
              <w:contextualSpacing/>
              <w:jc w:val="center"/>
              <w:rPr>
                <w:rFonts w:ascii="Arial" w:eastAsia="Times New Roman" w:hAnsi="Arial" w:cs="Arial"/>
                <w:i w:val="0"/>
                <w:iCs w:val="0"/>
                <w:color w:val="000000"/>
                <w:sz w:val="20"/>
                <w:szCs w:val="20"/>
                <w:lang w:val="en-ZA" w:eastAsia="en-ZA"/>
              </w:rPr>
            </w:pPr>
            <w:commentRangeStart w:id="973"/>
            <w:r w:rsidRPr="00F83FA2">
              <w:rPr>
                <w:rFonts w:ascii="Arial" w:eastAsia="Arial" w:hAnsi="Arial" w:cs="Arial"/>
                <w:color w:val="000000"/>
                <w:sz w:val="20"/>
                <w:szCs w:val="20"/>
                <w:lang w:eastAsia="en-ZA"/>
              </w:rPr>
              <w:t>Variable</w:t>
            </w:r>
          </w:p>
        </w:tc>
        <w:tc>
          <w:tcPr>
            <w:tcW w:w="0" w:type="auto"/>
            <w:gridSpan w:val="6"/>
            <w:noWrap/>
            <w:hideMark/>
          </w:tcPr>
          <w:p w14:paraId="03AC5C06" w14:textId="77777777" w:rsidR="001258D7" w:rsidRPr="00996514" w:rsidRDefault="001258D7" w:rsidP="001C0071">
            <w:pPr>
              <w:contextualSpacing/>
              <w:jc w:val="center"/>
              <w:rPr>
                <w:rFonts w:ascii="Arial" w:eastAsia="Times New Roman" w:hAnsi="Arial" w:cs="Arial"/>
                <w:b/>
                <w:bCs/>
                <w:i w:val="0"/>
                <w:iCs w:val="0"/>
                <w:color w:val="000000"/>
                <w:sz w:val="20"/>
                <w:szCs w:val="20"/>
                <w:lang w:val="en-ZA" w:eastAsia="en-ZA"/>
              </w:rPr>
            </w:pPr>
            <w:commentRangeStart w:id="974"/>
            <w:r w:rsidRPr="00996514">
              <w:rPr>
                <w:rFonts w:ascii="Arial" w:eastAsia="Times New Roman" w:hAnsi="Arial" w:cs="Arial"/>
                <w:b/>
                <w:bCs/>
                <w:color w:val="000000"/>
                <w:sz w:val="20"/>
                <w:szCs w:val="20"/>
                <w:lang w:eastAsia="en-ZA"/>
              </w:rPr>
              <w:t>Non-AI vs AI</w:t>
            </w:r>
            <w:commentRangeEnd w:id="974"/>
            <w:r w:rsidRPr="00996514">
              <w:rPr>
                <w:rStyle w:val="CommentReference"/>
                <w:rFonts w:ascii="Arial" w:eastAsiaTheme="minorHAnsi" w:hAnsi="Arial" w:cstheme="minorBidi"/>
                <w:b/>
                <w:bCs/>
                <w:i w:val="0"/>
                <w:iCs w:val="0"/>
              </w:rPr>
              <w:commentReference w:id="974"/>
            </w:r>
          </w:p>
        </w:tc>
      </w:tr>
      <w:tr w:rsidR="001258D7" w:rsidRPr="00875358" w14:paraId="004D8DF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vMerge/>
            <w:hideMark/>
          </w:tcPr>
          <w:p w14:paraId="65A07ED6" w14:textId="77777777"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hideMark/>
          </w:tcPr>
          <w:p w14:paraId="592EB840" w14:textId="49983DC9" w:rsidR="001258D7" w:rsidRPr="00996514" w:rsidRDefault="001258D7" w:rsidP="001C0071">
            <w:pPr>
              <w:contextualSpacing/>
              <w:rPr>
                <w:rFonts w:ascii="Arial" w:eastAsia="Times New Roman" w:hAnsi="Arial" w:cs="Arial"/>
                <w:b/>
                <w:bCs/>
                <w:color w:val="000000"/>
                <w:sz w:val="20"/>
                <w:szCs w:val="20"/>
                <w:lang w:val="en-ZA" w:eastAsia="en-ZA"/>
              </w:rPr>
            </w:pPr>
            <w:r w:rsidRPr="00996514">
              <w:rPr>
                <w:rFonts w:ascii="Arial" w:eastAsia="Arial" w:hAnsi="Arial" w:cs="Arial"/>
                <w:b/>
                <w:bCs/>
                <w:color w:val="000000"/>
                <w:sz w:val="20"/>
                <w:szCs w:val="20"/>
                <w:lang w:eastAsia="en-ZA"/>
              </w:rPr>
              <w:t xml:space="preserve">No-AI, </w:t>
            </w:r>
            <w:r w:rsidRPr="00996514">
              <w:rPr>
                <w:rFonts w:ascii="Arial" w:eastAsia="Arial" w:hAnsi="Arial" w:cs="Arial"/>
                <w:b/>
                <w:bCs/>
                <w:i/>
                <w:iCs/>
                <w:color w:val="000000"/>
                <w:sz w:val="20"/>
                <w:szCs w:val="20"/>
                <w:lang w:eastAsia="en-ZA"/>
              </w:rPr>
              <w:t>N</w:t>
            </w:r>
            <w:r w:rsidRPr="00996514">
              <w:rPr>
                <w:rFonts w:ascii="Arial" w:eastAsia="Arial" w:hAnsi="Arial" w:cs="Arial"/>
                <w:b/>
                <w:bCs/>
                <w:color w:val="000000"/>
                <w:sz w:val="20"/>
                <w:szCs w:val="20"/>
                <w:lang w:eastAsia="en-ZA"/>
              </w:rPr>
              <w:t xml:space="preserve"> = 522</w:t>
            </w:r>
            <w:r w:rsidRPr="00996514">
              <w:rPr>
                <w:rFonts w:ascii="Arial" w:eastAsia="Arial" w:hAnsi="Arial" w:cs="Arial"/>
                <w:b/>
                <w:bCs/>
                <w:color w:val="000000"/>
                <w:sz w:val="20"/>
                <w:szCs w:val="20"/>
                <w:vertAlign w:val="superscript"/>
                <w:lang w:eastAsia="en-ZA"/>
              </w:rPr>
              <w:t>1</w:t>
            </w:r>
          </w:p>
        </w:tc>
        <w:tc>
          <w:tcPr>
            <w:tcW w:w="0" w:type="auto"/>
            <w:gridSpan w:val="2"/>
            <w:noWrap/>
            <w:hideMark/>
          </w:tcPr>
          <w:p w14:paraId="705F474A" w14:textId="1B91080D" w:rsidR="001258D7" w:rsidRPr="00996514" w:rsidRDefault="001258D7" w:rsidP="001C0071">
            <w:pPr>
              <w:contextualSpacing/>
              <w:rPr>
                <w:rFonts w:ascii="Arial" w:eastAsia="Times New Roman" w:hAnsi="Arial" w:cs="Arial"/>
                <w:b/>
                <w:bCs/>
                <w:color w:val="000000"/>
                <w:sz w:val="20"/>
                <w:szCs w:val="20"/>
                <w:lang w:val="en-ZA" w:eastAsia="en-ZA"/>
              </w:rPr>
            </w:pPr>
            <w:commentRangeStart w:id="975"/>
            <w:commentRangeStart w:id="976"/>
            <w:r w:rsidRPr="00996514">
              <w:rPr>
                <w:rFonts w:ascii="Arial" w:eastAsia="Arial" w:hAnsi="Arial" w:cs="Arial"/>
                <w:b/>
                <w:bCs/>
                <w:color w:val="000000"/>
                <w:sz w:val="20"/>
                <w:szCs w:val="20"/>
                <w:lang w:eastAsia="en-ZA"/>
              </w:rPr>
              <w:t xml:space="preserve">AI, </w:t>
            </w:r>
            <w:r w:rsidRPr="00996514">
              <w:rPr>
                <w:rFonts w:ascii="Arial" w:eastAsia="Arial" w:hAnsi="Arial" w:cs="Arial"/>
                <w:b/>
                <w:bCs/>
                <w:i/>
                <w:iCs/>
                <w:color w:val="000000"/>
                <w:sz w:val="20"/>
                <w:szCs w:val="20"/>
                <w:lang w:eastAsia="en-ZA"/>
              </w:rPr>
              <w:t>N</w:t>
            </w:r>
            <w:r w:rsidRPr="00996514">
              <w:rPr>
                <w:rFonts w:ascii="Arial" w:eastAsia="Arial" w:hAnsi="Arial" w:cs="Arial"/>
                <w:b/>
                <w:bCs/>
                <w:color w:val="000000"/>
                <w:sz w:val="20"/>
                <w:szCs w:val="20"/>
                <w:lang w:eastAsia="en-ZA"/>
              </w:rPr>
              <w:t xml:space="preserve"> = 27</w:t>
            </w:r>
            <w:commentRangeEnd w:id="975"/>
            <w:r w:rsidRPr="00996514">
              <w:rPr>
                <w:rStyle w:val="CommentReference"/>
                <w:rFonts w:ascii="Arial" w:hAnsi="Arial" w:cs="Arial"/>
                <w:b/>
                <w:bCs/>
                <w:sz w:val="20"/>
                <w:szCs w:val="20"/>
              </w:rPr>
              <w:commentReference w:id="975"/>
            </w:r>
            <w:commentRangeEnd w:id="976"/>
            <w:r w:rsidR="00A11D65">
              <w:rPr>
                <w:rStyle w:val="CommentReference"/>
                <w:rFonts w:ascii="Arial" w:hAnsi="Arial"/>
              </w:rPr>
              <w:commentReference w:id="976"/>
            </w:r>
          </w:p>
        </w:tc>
        <w:tc>
          <w:tcPr>
            <w:tcW w:w="0" w:type="auto"/>
            <w:gridSpan w:val="2"/>
            <w:noWrap/>
            <w:hideMark/>
          </w:tcPr>
          <w:p w14:paraId="123ECC22" w14:textId="4108CB28"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p-value</w:t>
            </w:r>
            <w:r w:rsidRPr="00F83FA2">
              <w:rPr>
                <w:rFonts w:ascii="Arial" w:eastAsia="Arial" w:hAnsi="Arial" w:cs="Arial"/>
                <w:b/>
                <w:bCs/>
                <w:color w:val="000000"/>
                <w:sz w:val="20"/>
                <w:szCs w:val="20"/>
                <w:vertAlign w:val="superscript"/>
                <w:lang w:eastAsia="en-ZA"/>
              </w:rPr>
              <w:t>2</w:t>
            </w:r>
          </w:p>
        </w:tc>
      </w:tr>
      <w:tr w:rsidR="001258D7" w:rsidRPr="00875358" w14:paraId="3DD16D30" w14:textId="77777777" w:rsidTr="00996514">
        <w:trPr>
          <w:trHeight w:val="300"/>
        </w:trPr>
        <w:tc>
          <w:tcPr>
            <w:tcW w:w="0" w:type="auto"/>
            <w:noWrap/>
            <w:hideMark/>
          </w:tcPr>
          <w:p w14:paraId="60C9666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Age at enrolment, median (</w:t>
            </w:r>
            <w:proofErr w:type="spellStart"/>
            <w:r w:rsidRPr="00F83FA2">
              <w:rPr>
                <w:rFonts w:ascii="Arial" w:eastAsia="Arial" w:hAnsi="Arial" w:cs="Arial"/>
                <w:color w:val="000000"/>
                <w:sz w:val="20"/>
                <w:szCs w:val="20"/>
                <w:lang w:eastAsia="en-ZA"/>
              </w:rPr>
              <w:t>IQR</w:t>
            </w:r>
            <w:proofErr w:type="spellEnd"/>
            <w:r w:rsidRPr="00F83FA2">
              <w:rPr>
                <w:rFonts w:ascii="Arial" w:eastAsia="Arial" w:hAnsi="Arial" w:cs="Arial"/>
                <w:color w:val="000000"/>
                <w:sz w:val="20"/>
                <w:szCs w:val="20"/>
                <w:lang w:eastAsia="en-ZA"/>
              </w:rPr>
              <w:t>) (years)</w:t>
            </w:r>
          </w:p>
        </w:tc>
        <w:tc>
          <w:tcPr>
            <w:tcW w:w="0" w:type="auto"/>
            <w:gridSpan w:val="2"/>
            <w:noWrap/>
            <w:hideMark/>
          </w:tcPr>
          <w:p w14:paraId="2969FED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36.0 (31.8,43.0)</w:t>
            </w:r>
          </w:p>
        </w:tc>
        <w:tc>
          <w:tcPr>
            <w:tcW w:w="0" w:type="auto"/>
            <w:gridSpan w:val="3"/>
            <w:noWrap/>
            <w:hideMark/>
          </w:tcPr>
          <w:p w14:paraId="6262694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36.0 (32.0,47.5)</w:t>
            </w:r>
          </w:p>
        </w:tc>
        <w:tc>
          <w:tcPr>
            <w:tcW w:w="0" w:type="auto"/>
            <w:noWrap/>
            <w:hideMark/>
          </w:tcPr>
          <w:p w14:paraId="746CB2B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318BA0DF"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gridSpan w:val="3"/>
            <w:noWrap/>
            <w:hideMark/>
          </w:tcPr>
          <w:p w14:paraId="4755A28F" w14:textId="56AC09DF"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Gender, </w:t>
            </w:r>
            <w:proofErr w:type="gramStart"/>
            <w:r w:rsidRPr="00875358">
              <w:rPr>
                <w:rFonts w:ascii="Arial" w:eastAsia="Arial" w:hAnsi="Arial" w:cs="Arial"/>
                <w:i/>
                <w:iCs/>
                <w:color w:val="000000"/>
                <w:sz w:val="20"/>
                <w:szCs w:val="20"/>
                <w:lang w:eastAsia="en-ZA"/>
              </w:rPr>
              <w:t>N</w:t>
            </w:r>
            <w:r w:rsidRPr="00F83FA2">
              <w:rPr>
                <w:rFonts w:ascii="Arial" w:eastAsia="Arial" w:hAnsi="Arial" w:cs="Arial"/>
                <w:color w:val="000000"/>
                <w:sz w:val="20"/>
                <w:szCs w:val="20"/>
                <w:lang w:eastAsia="en-ZA"/>
              </w:rPr>
              <w:t>(</w:t>
            </w:r>
            <w:proofErr w:type="gramEnd"/>
            <w:r w:rsidRPr="00F83FA2">
              <w:rPr>
                <w:rFonts w:ascii="Arial" w:eastAsia="Arial" w:hAnsi="Arial" w:cs="Arial"/>
                <w:color w:val="000000"/>
                <w:sz w:val="20"/>
                <w:szCs w:val="20"/>
                <w:lang w:eastAsia="en-ZA"/>
              </w:rPr>
              <w:t>%)</w:t>
            </w:r>
          </w:p>
        </w:tc>
        <w:tc>
          <w:tcPr>
            <w:tcW w:w="0" w:type="auto"/>
            <w:gridSpan w:val="3"/>
            <w:noWrap/>
            <w:hideMark/>
          </w:tcPr>
          <w:p w14:paraId="3B4A1B7F" w14:textId="77777777"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hideMark/>
          </w:tcPr>
          <w:p w14:paraId="250D9EE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1D535BCE" w14:textId="77777777" w:rsidTr="00996514">
        <w:trPr>
          <w:trHeight w:val="300"/>
        </w:trPr>
        <w:tc>
          <w:tcPr>
            <w:tcW w:w="0" w:type="auto"/>
            <w:noWrap/>
            <w:hideMark/>
          </w:tcPr>
          <w:p w14:paraId="54A767F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Female</w:t>
            </w:r>
          </w:p>
        </w:tc>
        <w:tc>
          <w:tcPr>
            <w:tcW w:w="0" w:type="auto"/>
            <w:gridSpan w:val="2"/>
            <w:noWrap/>
            <w:hideMark/>
          </w:tcPr>
          <w:p w14:paraId="354D8B7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266 (51.1%)</w:t>
            </w:r>
          </w:p>
        </w:tc>
        <w:tc>
          <w:tcPr>
            <w:tcW w:w="0" w:type="auto"/>
            <w:gridSpan w:val="4"/>
            <w:noWrap/>
            <w:hideMark/>
          </w:tcPr>
          <w:p w14:paraId="7AEB0D7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14 (51.9%)</w:t>
            </w:r>
          </w:p>
        </w:tc>
      </w:tr>
      <w:tr w:rsidR="001258D7" w:rsidRPr="00875358" w14:paraId="299178F1"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tcPr>
          <w:p w14:paraId="21F5B88B" w14:textId="21039864"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6AB563A4" w14:textId="21F9E8C8"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4"/>
            <w:noWrap/>
          </w:tcPr>
          <w:p w14:paraId="4BBC7ECB" w14:textId="0B63F9D4" w:rsidR="001258D7" w:rsidRPr="00F83FA2" w:rsidRDefault="001258D7" w:rsidP="001C0071">
            <w:pPr>
              <w:contextualSpacing/>
              <w:rPr>
                <w:rFonts w:ascii="Arial" w:eastAsia="Times New Roman" w:hAnsi="Arial" w:cs="Arial"/>
                <w:color w:val="000000"/>
                <w:sz w:val="20"/>
                <w:szCs w:val="20"/>
                <w:lang w:val="en-ZA" w:eastAsia="en-ZA"/>
              </w:rPr>
            </w:pPr>
          </w:p>
        </w:tc>
      </w:tr>
      <w:tr w:rsidR="001258D7" w:rsidRPr="00875358" w14:paraId="4BF0677E" w14:textId="77777777" w:rsidTr="00996514">
        <w:trPr>
          <w:trHeight w:val="300"/>
        </w:trPr>
        <w:tc>
          <w:tcPr>
            <w:tcW w:w="0" w:type="auto"/>
            <w:gridSpan w:val="3"/>
            <w:noWrap/>
            <w:hideMark/>
          </w:tcPr>
          <w:p w14:paraId="4CD97F21" w14:textId="15740433"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Ethnicity, </w:t>
            </w:r>
            <w:proofErr w:type="gramStart"/>
            <w:r w:rsidRPr="00F83FA2">
              <w:rPr>
                <w:rFonts w:ascii="Arial" w:eastAsia="Arial" w:hAnsi="Arial" w:cs="Arial"/>
                <w:i/>
                <w:iCs/>
                <w:color w:val="000000"/>
                <w:sz w:val="20"/>
                <w:szCs w:val="20"/>
                <w:lang w:eastAsia="en-ZA"/>
              </w:rPr>
              <w:t>N</w:t>
            </w:r>
            <w:r w:rsidRPr="00F83FA2">
              <w:rPr>
                <w:rFonts w:ascii="Arial" w:eastAsia="Arial" w:hAnsi="Arial" w:cs="Arial"/>
                <w:color w:val="000000"/>
                <w:sz w:val="20"/>
                <w:szCs w:val="20"/>
                <w:lang w:eastAsia="en-ZA"/>
              </w:rPr>
              <w:t>(</w:t>
            </w:r>
            <w:proofErr w:type="gramEnd"/>
            <w:r w:rsidRPr="00F83FA2">
              <w:rPr>
                <w:rFonts w:ascii="Arial" w:eastAsia="Arial" w:hAnsi="Arial" w:cs="Arial"/>
                <w:color w:val="000000"/>
                <w:sz w:val="20"/>
                <w:szCs w:val="20"/>
                <w:lang w:eastAsia="en-ZA"/>
              </w:rPr>
              <w:t>%)</w:t>
            </w:r>
          </w:p>
        </w:tc>
        <w:tc>
          <w:tcPr>
            <w:tcW w:w="0" w:type="auto"/>
            <w:gridSpan w:val="3"/>
            <w:noWrap/>
            <w:hideMark/>
          </w:tcPr>
          <w:p w14:paraId="4EEEFD10" w14:textId="77777777"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hideMark/>
          </w:tcPr>
          <w:p w14:paraId="416F341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108F822F"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0BF384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Black African</w:t>
            </w:r>
          </w:p>
        </w:tc>
        <w:tc>
          <w:tcPr>
            <w:tcW w:w="0" w:type="auto"/>
            <w:gridSpan w:val="2"/>
            <w:noWrap/>
            <w:hideMark/>
          </w:tcPr>
          <w:p w14:paraId="22DF883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407 (78.0%)</w:t>
            </w:r>
          </w:p>
        </w:tc>
        <w:tc>
          <w:tcPr>
            <w:tcW w:w="0" w:type="auto"/>
            <w:gridSpan w:val="4"/>
            <w:noWrap/>
            <w:hideMark/>
          </w:tcPr>
          <w:p w14:paraId="7478655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 (85.2%)</w:t>
            </w:r>
          </w:p>
        </w:tc>
      </w:tr>
      <w:tr w:rsidR="001258D7" w:rsidRPr="00875358" w14:paraId="533FF11E" w14:textId="77777777" w:rsidTr="00996514">
        <w:trPr>
          <w:trHeight w:val="300"/>
        </w:trPr>
        <w:tc>
          <w:tcPr>
            <w:tcW w:w="0" w:type="auto"/>
            <w:noWrap/>
            <w:hideMark/>
          </w:tcPr>
          <w:p w14:paraId="6C81F4E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Other</w:t>
            </w:r>
          </w:p>
        </w:tc>
        <w:tc>
          <w:tcPr>
            <w:tcW w:w="0" w:type="auto"/>
            <w:gridSpan w:val="2"/>
            <w:noWrap/>
            <w:hideMark/>
          </w:tcPr>
          <w:p w14:paraId="509C313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115 (22.0%)</w:t>
            </w:r>
          </w:p>
        </w:tc>
        <w:tc>
          <w:tcPr>
            <w:tcW w:w="0" w:type="auto"/>
            <w:gridSpan w:val="3"/>
            <w:noWrap/>
            <w:hideMark/>
          </w:tcPr>
          <w:p w14:paraId="1319880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 (14.8%)</w:t>
            </w:r>
          </w:p>
        </w:tc>
        <w:tc>
          <w:tcPr>
            <w:tcW w:w="0" w:type="auto"/>
            <w:noWrap/>
            <w:hideMark/>
          </w:tcPr>
          <w:p w14:paraId="5583C44A" w14:textId="77777777" w:rsidR="001258D7" w:rsidRPr="00F83FA2" w:rsidRDefault="001258D7" w:rsidP="001C0071">
            <w:pPr>
              <w:contextualSpacing/>
              <w:rPr>
                <w:rFonts w:ascii="Arial" w:eastAsia="Times New Roman" w:hAnsi="Arial" w:cs="Arial"/>
                <w:color w:val="000000"/>
                <w:sz w:val="20"/>
                <w:szCs w:val="20"/>
                <w:lang w:val="en-ZA" w:eastAsia="en-ZA"/>
              </w:rPr>
            </w:pPr>
          </w:p>
        </w:tc>
      </w:tr>
      <w:tr w:rsidR="001258D7" w:rsidRPr="00875358" w14:paraId="33AF5F97"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2D0D12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Duration of current illness, median (</w:t>
            </w:r>
            <w:proofErr w:type="spellStart"/>
            <w:r w:rsidRPr="00F83FA2">
              <w:rPr>
                <w:rFonts w:ascii="Arial" w:eastAsia="Arial" w:hAnsi="Arial" w:cs="Arial"/>
                <w:color w:val="000000"/>
                <w:sz w:val="20"/>
                <w:szCs w:val="20"/>
                <w:lang w:eastAsia="en-ZA"/>
              </w:rPr>
              <w:t>IQR</w:t>
            </w:r>
            <w:proofErr w:type="spellEnd"/>
            <w:r w:rsidRPr="00F83FA2">
              <w:rPr>
                <w:rFonts w:ascii="Arial" w:eastAsia="Arial" w:hAnsi="Arial" w:cs="Arial"/>
                <w:color w:val="000000"/>
                <w:sz w:val="20"/>
                <w:szCs w:val="20"/>
                <w:lang w:eastAsia="en-ZA"/>
              </w:rPr>
              <w:t>) (days)</w:t>
            </w:r>
          </w:p>
        </w:tc>
        <w:tc>
          <w:tcPr>
            <w:tcW w:w="0" w:type="auto"/>
            <w:gridSpan w:val="2"/>
            <w:noWrap/>
            <w:hideMark/>
          </w:tcPr>
          <w:p w14:paraId="3FF4F32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14.0 (11.8, 21.0)</w:t>
            </w:r>
          </w:p>
        </w:tc>
        <w:tc>
          <w:tcPr>
            <w:tcW w:w="0" w:type="auto"/>
            <w:gridSpan w:val="3"/>
            <w:noWrap/>
            <w:hideMark/>
          </w:tcPr>
          <w:p w14:paraId="3320F02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14.0 (14.0, 27.8)</w:t>
            </w:r>
          </w:p>
        </w:tc>
        <w:tc>
          <w:tcPr>
            <w:tcW w:w="0" w:type="auto"/>
            <w:noWrap/>
            <w:hideMark/>
          </w:tcPr>
          <w:p w14:paraId="11AA62A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4424484A" w14:textId="77777777" w:rsidTr="00996514">
        <w:trPr>
          <w:trHeight w:val="300"/>
        </w:trPr>
        <w:tc>
          <w:tcPr>
            <w:tcW w:w="0" w:type="auto"/>
            <w:noWrap/>
            <w:hideMark/>
          </w:tcPr>
          <w:p w14:paraId="2ED6673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Weight loss</w:t>
            </w:r>
          </w:p>
        </w:tc>
        <w:tc>
          <w:tcPr>
            <w:tcW w:w="0" w:type="auto"/>
            <w:gridSpan w:val="2"/>
            <w:noWrap/>
            <w:hideMark/>
          </w:tcPr>
          <w:p w14:paraId="724283A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430 (86.3%)</w:t>
            </w:r>
          </w:p>
        </w:tc>
        <w:tc>
          <w:tcPr>
            <w:tcW w:w="0" w:type="auto"/>
            <w:gridSpan w:val="3"/>
            <w:noWrap/>
            <w:hideMark/>
          </w:tcPr>
          <w:p w14:paraId="7CC1228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22 (81.5%)</w:t>
            </w:r>
          </w:p>
        </w:tc>
        <w:tc>
          <w:tcPr>
            <w:tcW w:w="0" w:type="auto"/>
            <w:noWrap/>
            <w:hideMark/>
          </w:tcPr>
          <w:p w14:paraId="1856DAA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796FA8CA"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3773F1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Viral load (log10 Copies/mL)</w:t>
            </w:r>
          </w:p>
        </w:tc>
        <w:tc>
          <w:tcPr>
            <w:tcW w:w="0" w:type="auto"/>
            <w:gridSpan w:val="2"/>
            <w:noWrap/>
            <w:hideMark/>
          </w:tcPr>
          <w:p w14:paraId="20BB1D5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10.8 (7.1, 12.3)</w:t>
            </w:r>
          </w:p>
        </w:tc>
        <w:tc>
          <w:tcPr>
            <w:tcW w:w="0" w:type="auto"/>
            <w:gridSpan w:val="3"/>
            <w:noWrap/>
            <w:hideMark/>
          </w:tcPr>
          <w:p w14:paraId="456126F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11.0 (10.7, 11.3)</w:t>
            </w:r>
          </w:p>
        </w:tc>
        <w:tc>
          <w:tcPr>
            <w:tcW w:w="0" w:type="auto"/>
            <w:noWrap/>
            <w:hideMark/>
          </w:tcPr>
          <w:p w14:paraId="3B217AF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0.9</w:t>
            </w:r>
          </w:p>
        </w:tc>
      </w:tr>
      <w:tr w:rsidR="001258D7" w:rsidRPr="00875358" w14:paraId="6DD1F10A" w14:textId="77777777" w:rsidTr="00996514">
        <w:trPr>
          <w:trHeight w:val="300"/>
        </w:trPr>
        <w:tc>
          <w:tcPr>
            <w:tcW w:w="0" w:type="auto"/>
            <w:noWrap/>
            <w:hideMark/>
          </w:tcPr>
          <w:p w14:paraId="1989704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Tuberculosis</w:t>
            </w:r>
          </w:p>
        </w:tc>
        <w:tc>
          <w:tcPr>
            <w:tcW w:w="0" w:type="auto"/>
            <w:gridSpan w:val="2"/>
            <w:noWrap/>
            <w:hideMark/>
          </w:tcPr>
          <w:p w14:paraId="48A4F4E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440 (84.3%)</w:t>
            </w:r>
          </w:p>
        </w:tc>
        <w:tc>
          <w:tcPr>
            <w:tcW w:w="0" w:type="auto"/>
            <w:gridSpan w:val="3"/>
            <w:noWrap/>
            <w:hideMark/>
          </w:tcPr>
          <w:p w14:paraId="7B54736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 (77.8%)</w:t>
            </w:r>
          </w:p>
        </w:tc>
        <w:tc>
          <w:tcPr>
            <w:tcW w:w="0" w:type="auto"/>
            <w:noWrap/>
            <w:hideMark/>
          </w:tcPr>
          <w:p w14:paraId="71DCDBD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3EDC554F"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1983F193" w14:textId="77777777" w:rsidR="001258D7" w:rsidRPr="00F83FA2" w:rsidRDefault="001258D7" w:rsidP="001C0071">
            <w:pPr>
              <w:contextualSpacing/>
              <w:rPr>
                <w:rFonts w:ascii="Arial" w:eastAsia="Times New Roman" w:hAnsi="Arial" w:cs="Arial"/>
                <w:i/>
                <w:iCs/>
                <w:color w:val="000000"/>
                <w:sz w:val="20"/>
                <w:szCs w:val="20"/>
                <w:lang w:val="en-ZA" w:eastAsia="en-ZA"/>
              </w:rPr>
            </w:pPr>
            <w:r w:rsidRPr="00F83FA2">
              <w:rPr>
                <w:rFonts w:ascii="Arial" w:eastAsia="Arial" w:hAnsi="Arial" w:cs="Arial"/>
                <w:i/>
                <w:iCs/>
                <w:color w:val="000000"/>
                <w:sz w:val="20"/>
                <w:szCs w:val="20"/>
                <w:lang w:eastAsia="en-ZA"/>
              </w:rPr>
              <w:lastRenderedPageBreak/>
              <w:t>Cryptococcus neoformans</w:t>
            </w:r>
          </w:p>
        </w:tc>
        <w:tc>
          <w:tcPr>
            <w:tcW w:w="0" w:type="auto"/>
            <w:gridSpan w:val="2"/>
            <w:noWrap/>
            <w:hideMark/>
          </w:tcPr>
          <w:p w14:paraId="75D740C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20 (3.8%)</w:t>
            </w:r>
          </w:p>
        </w:tc>
        <w:tc>
          <w:tcPr>
            <w:tcW w:w="0" w:type="auto"/>
            <w:gridSpan w:val="3"/>
            <w:noWrap/>
            <w:hideMark/>
          </w:tcPr>
          <w:p w14:paraId="5DDC40B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10 (37.0%)</w:t>
            </w:r>
          </w:p>
        </w:tc>
        <w:tc>
          <w:tcPr>
            <w:tcW w:w="0" w:type="auto"/>
            <w:noWrap/>
            <w:hideMark/>
          </w:tcPr>
          <w:p w14:paraId="65AACDFE" w14:textId="77777777"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&lt;0.001</w:t>
            </w:r>
          </w:p>
        </w:tc>
      </w:tr>
      <w:tr w:rsidR="001258D7" w:rsidRPr="00875358" w14:paraId="1F879C8F" w14:textId="77777777" w:rsidTr="00996514">
        <w:trPr>
          <w:trHeight w:val="300"/>
        </w:trPr>
        <w:tc>
          <w:tcPr>
            <w:tcW w:w="0" w:type="auto"/>
            <w:noWrap/>
            <w:hideMark/>
          </w:tcPr>
          <w:p w14:paraId="5ADC991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Pneumonia</w:t>
            </w:r>
          </w:p>
        </w:tc>
        <w:tc>
          <w:tcPr>
            <w:tcW w:w="0" w:type="auto"/>
            <w:gridSpan w:val="2"/>
            <w:noWrap/>
            <w:hideMark/>
          </w:tcPr>
          <w:p w14:paraId="5BE94A4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59 (11.3%)</w:t>
            </w:r>
          </w:p>
        </w:tc>
        <w:tc>
          <w:tcPr>
            <w:tcW w:w="0" w:type="auto"/>
            <w:gridSpan w:val="3"/>
            <w:noWrap/>
            <w:hideMark/>
          </w:tcPr>
          <w:p w14:paraId="1FD3D14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 (11.1%)</w:t>
            </w:r>
          </w:p>
        </w:tc>
        <w:tc>
          <w:tcPr>
            <w:tcW w:w="0" w:type="auto"/>
            <w:noWrap/>
            <w:hideMark/>
          </w:tcPr>
          <w:p w14:paraId="1C11375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4286EEAA"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tcPr>
          <w:p w14:paraId="264BA961" w14:textId="1ED1C543"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3FADB80B" w14:textId="70895FAC"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3"/>
            <w:noWrap/>
          </w:tcPr>
          <w:p w14:paraId="067A549E" w14:textId="61283C7F"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tcPr>
          <w:p w14:paraId="1E0CE3FA" w14:textId="5FA5CD72" w:rsidR="001258D7" w:rsidRPr="00F83FA2" w:rsidRDefault="001258D7" w:rsidP="001C0071">
            <w:pPr>
              <w:contextualSpacing/>
              <w:rPr>
                <w:rFonts w:ascii="Arial" w:eastAsia="Times New Roman" w:hAnsi="Arial" w:cs="Arial"/>
                <w:b/>
                <w:bCs/>
                <w:color w:val="000000"/>
                <w:sz w:val="20"/>
                <w:szCs w:val="20"/>
                <w:lang w:val="en-ZA" w:eastAsia="en-ZA"/>
              </w:rPr>
            </w:pPr>
          </w:p>
        </w:tc>
      </w:tr>
      <w:tr w:rsidR="001258D7" w:rsidRPr="00875358" w14:paraId="2EC918AA" w14:textId="77777777" w:rsidTr="00996514">
        <w:trPr>
          <w:trHeight w:val="300"/>
        </w:trPr>
        <w:tc>
          <w:tcPr>
            <w:tcW w:w="0" w:type="auto"/>
            <w:noWrap/>
            <w:hideMark/>
          </w:tcPr>
          <w:p w14:paraId="211B9F65"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Kaposis</w:t>
            </w:r>
            <w:proofErr w:type="spellEnd"/>
            <w:r w:rsidRPr="00F83FA2">
              <w:rPr>
                <w:rFonts w:ascii="Arial" w:eastAsia="Arial" w:hAnsi="Arial" w:cs="Arial"/>
                <w:color w:val="000000"/>
                <w:sz w:val="20"/>
                <w:szCs w:val="20"/>
                <w:lang w:eastAsia="en-ZA"/>
              </w:rPr>
              <w:t xml:space="preserve"> sarcoma</w:t>
            </w:r>
          </w:p>
        </w:tc>
        <w:tc>
          <w:tcPr>
            <w:tcW w:w="0" w:type="auto"/>
            <w:gridSpan w:val="2"/>
            <w:noWrap/>
            <w:hideMark/>
          </w:tcPr>
          <w:p w14:paraId="3BBEB07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 (1.0%)</w:t>
            </w:r>
          </w:p>
        </w:tc>
        <w:tc>
          <w:tcPr>
            <w:tcW w:w="0" w:type="auto"/>
            <w:gridSpan w:val="3"/>
            <w:noWrap/>
            <w:hideMark/>
          </w:tcPr>
          <w:p w14:paraId="1D84D01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0B2F32A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62DCC550"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tcPr>
          <w:p w14:paraId="3A621605" w14:textId="76C76B2C"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5FF38B97" w14:textId="5B67723D"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3"/>
            <w:noWrap/>
          </w:tcPr>
          <w:p w14:paraId="1D3F0E87" w14:textId="2A9686B9"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tcPr>
          <w:p w14:paraId="171D0F63" w14:textId="6BBB24A5" w:rsidR="001258D7" w:rsidRPr="00F83FA2" w:rsidRDefault="001258D7" w:rsidP="001C0071">
            <w:pPr>
              <w:contextualSpacing/>
              <w:rPr>
                <w:rFonts w:ascii="Arial" w:eastAsia="Times New Roman" w:hAnsi="Arial" w:cs="Arial"/>
                <w:b/>
                <w:bCs/>
                <w:color w:val="000000"/>
                <w:sz w:val="20"/>
                <w:szCs w:val="20"/>
                <w:lang w:val="en-ZA" w:eastAsia="en-ZA"/>
              </w:rPr>
            </w:pPr>
          </w:p>
        </w:tc>
      </w:tr>
      <w:tr w:rsidR="001258D7" w:rsidRPr="00875358" w14:paraId="7EA1AC5B" w14:textId="77777777" w:rsidTr="00996514">
        <w:trPr>
          <w:trHeight w:val="300"/>
        </w:trPr>
        <w:tc>
          <w:tcPr>
            <w:tcW w:w="0" w:type="auto"/>
            <w:noWrap/>
            <w:hideMark/>
          </w:tcPr>
          <w:p w14:paraId="6BDCB591" w14:textId="78BCF830"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Herpes simplex virus</w:t>
            </w:r>
          </w:p>
        </w:tc>
        <w:tc>
          <w:tcPr>
            <w:tcW w:w="0" w:type="auto"/>
            <w:gridSpan w:val="2"/>
            <w:noWrap/>
            <w:hideMark/>
          </w:tcPr>
          <w:p w14:paraId="0D2E5FA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 (1.3%)</w:t>
            </w:r>
          </w:p>
        </w:tc>
        <w:tc>
          <w:tcPr>
            <w:tcW w:w="0" w:type="auto"/>
            <w:gridSpan w:val="3"/>
            <w:noWrap/>
            <w:hideMark/>
          </w:tcPr>
          <w:p w14:paraId="4717895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6CFBBC7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1F3E4A24"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FDAEE71" w14:textId="22736513"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Hepatitis B</w:t>
            </w:r>
          </w:p>
        </w:tc>
        <w:tc>
          <w:tcPr>
            <w:tcW w:w="0" w:type="auto"/>
            <w:gridSpan w:val="2"/>
            <w:noWrap/>
            <w:hideMark/>
          </w:tcPr>
          <w:p w14:paraId="7CFA2C3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16 (3.1%)</w:t>
            </w:r>
          </w:p>
        </w:tc>
        <w:tc>
          <w:tcPr>
            <w:tcW w:w="0" w:type="auto"/>
            <w:gridSpan w:val="3"/>
            <w:noWrap/>
            <w:hideMark/>
          </w:tcPr>
          <w:p w14:paraId="247FC2B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 (7.4%)</w:t>
            </w:r>
          </w:p>
        </w:tc>
        <w:tc>
          <w:tcPr>
            <w:tcW w:w="0" w:type="auto"/>
            <w:noWrap/>
            <w:hideMark/>
          </w:tcPr>
          <w:p w14:paraId="545D433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0.2</w:t>
            </w:r>
          </w:p>
        </w:tc>
      </w:tr>
      <w:tr w:rsidR="001258D7" w:rsidRPr="00875358" w14:paraId="7BC745AE" w14:textId="77777777" w:rsidTr="00996514">
        <w:trPr>
          <w:trHeight w:val="300"/>
        </w:trPr>
        <w:tc>
          <w:tcPr>
            <w:tcW w:w="0" w:type="auto"/>
            <w:noWrap/>
            <w:hideMark/>
          </w:tcPr>
          <w:p w14:paraId="1006DA2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Candida</w:t>
            </w:r>
          </w:p>
        </w:tc>
        <w:tc>
          <w:tcPr>
            <w:tcW w:w="0" w:type="auto"/>
            <w:gridSpan w:val="2"/>
            <w:noWrap/>
            <w:hideMark/>
          </w:tcPr>
          <w:p w14:paraId="71EC669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33 (6.3%)</w:t>
            </w:r>
          </w:p>
        </w:tc>
        <w:tc>
          <w:tcPr>
            <w:tcW w:w="0" w:type="auto"/>
            <w:gridSpan w:val="3"/>
            <w:noWrap/>
            <w:hideMark/>
          </w:tcPr>
          <w:p w14:paraId="152930F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684903F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0E18AE91"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8C71F86" w14:textId="0DD65A3C"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Gastroenteritis</w:t>
            </w:r>
          </w:p>
        </w:tc>
        <w:tc>
          <w:tcPr>
            <w:tcW w:w="0" w:type="auto"/>
            <w:gridSpan w:val="2"/>
            <w:noWrap/>
            <w:hideMark/>
          </w:tcPr>
          <w:p w14:paraId="7A11135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 (4.4%)</w:t>
            </w:r>
          </w:p>
        </w:tc>
        <w:tc>
          <w:tcPr>
            <w:tcW w:w="0" w:type="auto"/>
            <w:gridSpan w:val="3"/>
            <w:noWrap/>
            <w:hideMark/>
          </w:tcPr>
          <w:p w14:paraId="7C1F211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5145ED7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0.6</w:t>
            </w:r>
          </w:p>
        </w:tc>
      </w:tr>
      <w:tr w:rsidR="001258D7" w:rsidRPr="00875358" w14:paraId="388C31EA" w14:textId="77777777" w:rsidTr="00996514">
        <w:trPr>
          <w:trHeight w:val="300"/>
        </w:trPr>
        <w:tc>
          <w:tcPr>
            <w:tcW w:w="0" w:type="auto"/>
            <w:noWrap/>
          </w:tcPr>
          <w:p w14:paraId="63EDA2E0" w14:textId="0579CC0D"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2"/>
            <w:noWrap/>
          </w:tcPr>
          <w:p w14:paraId="2E8E600A" w14:textId="2C95B6D0"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gridSpan w:val="3"/>
            <w:noWrap/>
          </w:tcPr>
          <w:p w14:paraId="2707325B" w14:textId="069303DC" w:rsidR="001258D7" w:rsidRPr="00F83FA2" w:rsidRDefault="001258D7" w:rsidP="001C0071">
            <w:pPr>
              <w:contextualSpacing/>
              <w:rPr>
                <w:rFonts w:ascii="Arial" w:eastAsia="Times New Roman" w:hAnsi="Arial" w:cs="Arial"/>
                <w:color w:val="000000"/>
                <w:sz w:val="20"/>
                <w:szCs w:val="20"/>
                <w:lang w:val="en-ZA" w:eastAsia="en-ZA"/>
              </w:rPr>
            </w:pPr>
          </w:p>
        </w:tc>
        <w:tc>
          <w:tcPr>
            <w:tcW w:w="0" w:type="auto"/>
            <w:noWrap/>
          </w:tcPr>
          <w:p w14:paraId="5A2394EA" w14:textId="5107CE89" w:rsidR="001258D7" w:rsidRPr="00F83FA2" w:rsidRDefault="001258D7" w:rsidP="001C0071">
            <w:pPr>
              <w:contextualSpacing/>
              <w:rPr>
                <w:rFonts w:ascii="Arial" w:eastAsia="Times New Roman" w:hAnsi="Arial" w:cs="Arial"/>
                <w:b/>
                <w:bCs/>
                <w:color w:val="000000"/>
                <w:sz w:val="20"/>
                <w:szCs w:val="20"/>
                <w:lang w:val="en-ZA" w:eastAsia="en-ZA"/>
              </w:rPr>
            </w:pPr>
          </w:p>
        </w:tc>
      </w:tr>
      <w:tr w:rsidR="001258D7" w:rsidRPr="00875358" w14:paraId="2C80A06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20CFEF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Total CD4 count</w:t>
            </w:r>
          </w:p>
        </w:tc>
        <w:tc>
          <w:tcPr>
            <w:tcW w:w="0" w:type="auto"/>
            <w:gridSpan w:val="2"/>
            <w:noWrap/>
            <w:hideMark/>
          </w:tcPr>
          <w:p w14:paraId="079D87C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34.0 (15.0, 63.0)</w:t>
            </w:r>
          </w:p>
        </w:tc>
        <w:tc>
          <w:tcPr>
            <w:tcW w:w="0" w:type="auto"/>
            <w:gridSpan w:val="3"/>
            <w:noWrap/>
            <w:hideMark/>
          </w:tcPr>
          <w:p w14:paraId="416F569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28.0 (13.5, 49.5)</w:t>
            </w:r>
          </w:p>
        </w:tc>
        <w:tc>
          <w:tcPr>
            <w:tcW w:w="0" w:type="auto"/>
            <w:noWrap/>
            <w:hideMark/>
          </w:tcPr>
          <w:p w14:paraId="675951D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242BDDC5" w14:textId="77777777" w:rsidTr="00996514">
        <w:trPr>
          <w:trHeight w:val="300"/>
        </w:trPr>
        <w:tc>
          <w:tcPr>
            <w:tcW w:w="0" w:type="auto"/>
            <w:noWrap/>
            <w:hideMark/>
          </w:tcPr>
          <w:p w14:paraId="5D95D34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White </w:t>
            </w:r>
            <w:proofErr w:type="gramStart"/>
            <w:r w:rsidRPr="00F83FA2">
              <w:rPr>
                <w:rFonts w:ascii="Arial" w:eastAsia="Arial" w:hAnsi="Arial" w:cs="Arial"/>
                <w:color w:val="000000"/>
                <w:sz w:val="20"/>
                <w:szCs w:val="20"/>
                <w:lang w:eastAsia="en-ZA"/>
              </w:rPr>
              <w:t>cell</w:t>
            </w:r>
            <w:proofErr w:type="gramEnd"/>
            <w:r w:rsidRPr="00F83FA2">
              <w:rPr>
                <w:rFonts w:ascii="Arial" w:eastAsia="Arial" w:hAnsi="Arial" w:cs="Arial"/>
                <w:color w:val="000000"/>
                <w:sz w:val="20"/>
                <w:szCs w:val="20"/>
                <w:lang w:eastAsia="en-ZA"/>
              </w:rPr>
              <w:t xml:space="preserve"> count X109</w:t>
            </w:r>
          </w:p>
        </w:tc>
        <w:tc>
          <w:tcPr>
            <w:tcW w:w="0" w:type="auto"/>
            <w:gridSpan w:val="2"/>
            <w:noWrap/>
            <w:hideMark/>
          </w:tcPr>
          <w:p w14:paraId="57D61D8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5.6 (3.8, 8.1)</w:t>
            </w:r>
          </w:p>
        </w:tc>
        <w:tc>
          <w:tcPr>
            <w:tcW w:w="0" w:type="auto"/>
            <w:gridSpan w:val="3"/>
            <w:noWrap/>
            <w:hideMark/>
          </w:tcPr>
          <w:p w14:paraId="4C38D29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5.2 (2.8, 8.9)</w:t>
            </w:r>
          </w:p>
        </w:tc>
        <w:tc>
          <w:tcPr>
            <w:tcW w:w="0" w:type="auto"/>
            <w:noWrap/>
            <w:hideMark/>
          </w:tcPr>
          <w:p w14:paraId="3AF3A3F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5F5504AE"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1E78FA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Lymphocyte count X109</w:t>
            </w:r>
          </w:p>
        </w:tc>
        <w:tc>
          <w:tcPr>
            <w:tcW w:w="0" w:type="auto"/>
            <w:gridSpan w:val="2"/>
            <w:noWrap/>
            <w:hideMark/>
          </w:tcPr>
          <w:p w14:paraId="6B7FDA2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0.8 (0.4, 2.0)</w:t>
            </w:r>
          </w:p>
        </w:tc>
        <w:tc>
          <w:tcPr>
            <w:tcW w:w="0" w:type="auto"/>
            <w:gridSpan w:val="3"/>
            <w:noWrap/>
            <w:hideMark/>
          </w:tcPr>
          <w:p w14:paraId="22E00E9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0.9 (0.5, 1.2)</w:t>
            </w:r>
          </w:p>
        </w:tc>
        <w:tc>
          <w:tcPr>
            <w:tcW w:w="0" w:type="auto"/>
            <w:noWrap/>
            <w:hideMark/>
          </w:tcPr>
          <w:p w14:paraId="089D62C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0.7</w:t>
            </w:r>
          </w:p>
        </w:tc>
      </w:tr>
      <w:tr w:rsidR="001258D7" w:rsidRPr="00875358" w14:paraId="71F1FE59" w14:textId="77777777" w:rsidTr="00996514">
        <w:trPr>
          <w:trHeight w:val="225"/>
        </w:trPr>
        <w:tc>
          <w:tcPr>
            <w:tcW w:w="0" w:type="auto"/>
            <w:noWrap/>
            <w:hideMark/>
          </w:tcPr>
          <w:p w14:paraId="5BA17774" w14:textId="2005E9E2"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Neutrophils mmol/L</w:t>
            </w:r>
          </w:p>
        </w:tc>
        <w:tc>
          <w:tcPr>
            <w:tcW w:w="0" w:type="auto"/>
            <w:gridSpan w:val="2"/>
            <w:noWrap/>
            <w:hideMark/>
          </w:tcPr>
          <w:p w14:paraId="5C707AB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3.8 (</w:t>
            </w:r>
            <w:bookmarkStart w:id="977" w:name="_Hlk171615602"/>
            <w:r w:rsidRPr="00F83FA2">
              <w:rPr>
                <w:rFonts w:ascii="Arial" w:eastAsia="Arial" w:hAnsi="Arial" w:cs="Arial"/>
                <w:color w:val="000000"/>
                <w:sz w:val="20"/>
                <w:szCs w:val="20"/>
                <w:lang w:eastAsia="en-ZA"/>
              </w:rPr>
              <w:t>1.6, 8.9</w:t>
            </w:r>
            <w:bookmarkEnd w:id="977"/>
            <w:r w:rsidRPr="00F83FA2">
              <w:rPr>
                <w:rFonts w:ascii="Arial" w:eastAsia="Arial" w:hAnsi="Arial" w:cs="Arial"/>
                <w:color w:val="000000"/>
                <w:sz w:val="20"/>
                <w:szCs w:val="20"/>
                <w:lang w:eastAsia="en-ZA"/>
              </w:rPr>
              <w:t>)</w:t>
            </w:r>
          </w:p>
        </w:tc>
        <w:tc>
          <w:tcPr>
            <w:tcW w:w="0" w:type="auto"/>
            <w:gridSpan w:val="3"/>
            <w:noWrap/>
            <w:hideMark/>
          </w:tcPr>
          <w:p w14:paraId="6221066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 (0.9, 1.6)</w:t>
            </w:r>
          </w:p>
        </w:tc>
        <w:tc>
          <w:tcPr>
            <w:tcW w:w="0" w:type="auto"/>
            <w:noWrap/>
            <w:hideMark/>
          </w:tcPr>
          <w:p w14:paraId="27FEF57C" w14:textId="77777777"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0.037</w:t>
            </w:r>
          </w:p>
        </w:tc>
      </w:tr>
      <w:tr w:rsidR="001258D7" w:rsidRPr="00875358" w14:paraId="635A4D6A"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BB7950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Sodium mmol/L</w:t>
            </w:r>
          </w:p>
        </w:tc>
        <w:tc>
          <w:tcPr>
            <w:tcW w:w="0" w:type="auto"/>
            <w:gridSpan w:val="2"/>
            <w:noWrap/>
            <w:hideMark/>
          </w:tcPr>
          <w:p w14:paraId="7CDD927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133.0 (</w:t>
            </w:r>
            <w:bookmarkStart w:id="978" w:name="_Hlk171615187"/>
            <w:r w:rsidRPr="00F83FA2">
              <w:rPr>
                <w:rFonts w:ascii="Arial" w:eastAsia="Arial" w:hAnsi="Arial" w:cs="Arial"/>
                <w:color w:val="000000"/>
                <w:sz w:val="20"/>
                <w:szCs w:val="20"/>
                <w:lang w:eastAsia="en-ZA"/>
              </w:rPr>
              <w:t>130.0, 137.0</w:t>
            </w:r>
            <w:bookmarkEnd w:id="978"/>
            <w:r w:rsidRPr="00F83FA2">
              <w:rPr>
                <w:rFonts w:ascii="Arial" w:eastAsia="Arial" w:hAnsi="Arial" w:cs="Arial"/>
                <w:color w:val="000000"/>
                <w:sz w:val="20"/>
                <w:szCs w:val="20"/>
                <w:lang w:eastAsia="en-ZA"/>
              </w:rPr>
              <w:t>)</w:t>
            </w:r>
          </w:p>
        </w:tc>
        <w:tc>
          <w:tcPr>
            <w:tcW w:w="0" w:type="auto"/>
            <w:gridSpan w:val="3"/>
            <w:noWrap/>
            <w:hideMark/>
          </w:tcPr>
          <w:p w14:paraId="5B481C5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135.0 (133.0, 137.5)</w:t>
            </w:r>
          </w:p>
        </w:tc>
        <w:tc>
          <w:tcPr>
            <w:tcW w:w="0" w:type="auto"/>
            <w:noWrap/>
            <w:hideMark/>
          </w:tcPr>
          <w:p w14:paraId="787347D5" w14:textId="77777777" w:rsidR="001258D7" w:rsidRPr="00F83FA2" w:rsidRDefault="001258D7" w:rsidP="001C0071">
            <w:pPr>
              <w:contextualSpacing/>
              <w:rPr>
                <w:rFonts w:ascii="Arial" w:eastAsia="Times New Roman" w:hAnsi="Arial" w:cs="Arial"/>
                <w:b/>
                <w:bCs/>
                <w:color w:val="000000"/>
                <w:sz w:val="20"/>
                <w:szCs w:val="20"/>
                <w:lang w:val="en-ZA" w:eastAsia="en-ZA"/>
              </w:rPr>
            </w:pPr>
            <w:r w:rsidRPr="00F83FA2">
              <w:rPr>
                <w:rFonts w:ascii="Arial" w:eastAsia="Arial" w:hAnsi="Arial" w:cs="Arial"/>
                <w:b/>
                <w:bCs/>
                <w:color w:val="000000"/>
                <w:sz w:val="20"/>
                <w:szCs w:val="20"/>
                <w:lang w:eastAsia="en-ZA"/>
              </w:rPr>
              <w:t>0.033</w:t>
            </w:r>
          </w:p>
        </w:tc>
      </w:tr>
      <w:tr w:rsidR="001258D7" w:rsidRPr="00875358" w14:paraId="65440AA4" w14:textId="77777777" w:rsidTr="00996514">
        <w:trPr>
          <w:trHeight w:val="300"/>
        </w:trPr>
        <w:tc>
          <w:tcPr>
            <w:tcW w:w="0" w:type="auto"/>
            <w:noWrap/>
            <w:hideMark/>
          </w:tcPr>
          <w:p w14:paraId="1A58C51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Potassium mmol/L</w:t>
            </w:r>
          </w:p>
        </w:tc>
        <w:tc>
          <w:tcPr>
            <w:tcW w:w="0" w:type="auto"/>
            <w:gridSpan w:val="2"/>
            <w:noWrap/>
            <w:hideMark/>
          </w:tcPr>
          <w:p w14:paraId="5A8D8DD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4.1 (3.6, 4.6)</w:t>
            </w:r>
          </w:p>
        </w:tc>
        <w:tc>
          <w:tcPr>
            <w:tcW w:w="0" w:type="auto"/>
            <w:gridSpan w:val="3"/>
            <w:noWrap/>
            <w:hideMark/>
          </w:tcPr>
          <w:p w14:paraId="038781C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3.9 (3.3, 4.3)</w:t>
            </w:r>
          </w:p>
        </w:tc>
        <w:tc>
          <w:tcPr>
            <w:tcW w:w="0" w:type="auto"/>
            <w:noWrap/>
            <w:hideMark/>
          </w:tcPr>
          <w:p w14:paraId="008B18E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0.069</w:t>
            </w:r>
          </w:p>
        </w:tc>
      </w:tr>
      <w:tr w:rsidR="001258D7" w:rsidRPr="00875358" w14:paraId="144D60ED"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7E591E1A"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Haemoglobin</w:t>
            </w:r>
            <w:proofErr w:type="spellEnd"/>
            <w:r w:rsidRPr="00F83FA2">
              <w:rPr>
                <w:rFonts w:ascii="Arial" w:eastAsia="Arial" w:hAnsi="Arial" w:cs="Arial"/>
                <w:color w:val="000000"/>
                <w:sz w:val="20"/>
                <w:szCs w:val="20"/>
                <w:lang w:eastAsia="en-ZA"/>
              </w:rPr>
              <w:t xml:space="preserve"> g/dL</w:t>
            </w:r>
          </w:p>
        </w:tc>
        <w:tc>
          <w:tcPr>
            <w:tcW w:w="0" w:type="auto"/>
            <w:gridSpan w:val="2"/>
            <w:noWrap/>
            <w:hideMark/>
          </w:tcPr>
          <w:p w14:paraId="3BE4B43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8.7 (7.4, 10.3)</w:t>
            </w:r>
          </w:p>
        </w:tc>
        <w:tc>
          <w:tcPr>
            <w:tcW w:w="0" w:type="auto"/>
            <w:gridSpan w:val="3"/>
            <w:noWrap/>
            <w:hideMark/>
          </w:tcPr>
          <w:p w14:paraId="4FE1B99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8.7 (7.6, 10.4)</w:t>
            </w:r>
          </w:p>
        </w:tc>
        <w:tc>
          <w:tcPr>
            <w:tcW w:w="0" w:type="auto"/>
            <w:noWrap/>
            <w:hideMark/>
          </w:tcPr>
          <w:p w14:paraId="219A482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0.6</w:t>
            </w:r>
          </w:p>
        </w:tc>
      </w:tr>
      <w:tr w:rsidR="001258D7" w:rsidRPr="00875358" w14:paraId="2331C714" w14:textId="77777777" w:rsidTr="00996514">
        <w:trPr>
          <w:trHeight w:val="300"/>
        </w:trPr>
        <w:tc>
          <w:tcPr>
            <w:tcW w:w="0" w:type="auto"/>
            <w:noWrap/>
            <w:hideMark/>
          </w:tcPr>
          <w:p w14:paraId="778C2F8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BP (systolic)</w:t>
            </w:r>
          </w:p>
        </w:tc>
        <w:tc>
          <w:tcPr>
            <w:tcW w:w="0" w:type="auto"/>
            <w:gridSpan w:val="2"/>
            <w:noWrap/>
            <w:hideMark/>
          </w:tcPr>
          <w:p w14:paraId="58090AB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111.0 (102.0, 125.0)</w:t>
            </w:r>
          </w:p>
        </w:tc>
        <w:tc>
          <w:tcPr>
            <w:tcW w:w="0" w:type="auto"/>
            <w:gridSpan w:val="3"/>
            <w:noWrap/>
            <w:hideMark/>
          </w:tcPr>
          <w:p w14:paraId="6DEBF37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120.0 (102.5, 128.5)</w:t>
            </w:r>
          </w:p>
        </w:tc>
        <w:tc>
          <w:tcPr>
            <w:tcW w:w="0" w:type="auto"/>
            <w:noWrap/>
            <w:hideMark/>
          </w:tcPr>
          <w:p w14:paraId="0FE78A1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0A113B14"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7AF0E3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BP (diastolic)</w:t>
            </w:r>
          </w:p>
        </w:tc>
        <w:tc>
          <w:tcPr>
            <w:tcW w:w="0" w:type="auto"/>
            <w:gridSpan w:val="2"/>
            <w:noWrap/>
            <w:hideMark/>
          </w:tcPr>
          <w:p w14:paraId="21C1973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70.0 (60.0, 79.0)</w:t>
            </w:r>
          </w:p>
        </w:tc>
        <w:tc>
          <w:tcPr>
            <w:tcW w:w="0" w:type="auto"/>
            <w:gridSpan w:val="3"/>
            <w:noWrap/>
            <w:hideMark/>
          </w:tcPr>
          <w:p w14:paraId="1AD40D0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71.0 (66.5, 80.0)</w:t>
            </w:r>
          </w:p>
        </w:tc>
        <w:tc>
          <w:tcPr>
            <w:tcW w:w="0" w:type="auto"/>
            <w:noWrap/>
            <w:hideMark/>
          </w:tcPr>
          <w:p w14:paraId="54038CE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0.080</w:t>
            </w:r>
          </w:p>
        </w:tc>
      </w:tr>
      <w:tr w:rsidR="001258D7" w:rsidRPr="00875358" w14:paraId="2734E54D" w14:textId="77777777" w:rsidTr="00996514">
        <w:trPr>
          <w:trHeight w:val="300"/>
        </w:trPr>
        <w:tc>
          <w:tcPr>
            <w:tcW w:w="0" w:type="auto"/>
            <w:noWrap/>
            <w:hideMark/>
          </w:tcPr>
          <w:p w14:paraId="5214247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Heart rate</w:t>
            </w:r>
          </w:p>
        </w:tc>
        <w:tc>
          <w:tcPr>
            <w:tcW w:w="0" w:type="auto"/>
            <w:gridSpan w:val="2"/>
            <w:noWrap/>
            <w:hideMark/>
          </w:tcPr>
          <w:p w14:paraId="69C6C30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91.0 (79.0, 108.8)</w:t>
            </w:r>
          </w:p>
        </w:tc>
        <w:tc>
          <w:tcPr>
            <w:tcW w:w="0" w:type="auto"/>
            <w:gridSpan w:val="3"/>
            <w:noWrap/>
            <w:hideMark/>
          </w:tcPr>
          <w:p w14:paraId="0935351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87.0 (78.5, 107.0)</w:t>
            </w:r>
          </w:p>
        </w:tc>
        <w:tc>
          <w:tcPr>
            <w:tcW w:w="0" w:type="auto"/>
            <w:noWrap/>
            <w:hideMark/>
          </w:tcPr>
          <w:p w14:paraId="59439B9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0.7</w:t>
            </w:r>
          </w:p>
        </w:tc>
      </w:tr>
      <w:tr w:rsidR="001258D7" w:rsidRPr="00875358" w14:paraId="082E7F6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34D7D8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Hypotension</w:t>
            </w:r>
          </w:p>
        </w:tc>
        <w:tc>
          <w:tcPr>
            <w:tcW w:w="0" w:type="auto"/>
            <w:gridSpan w:val="2"/>
            <w:noWrap/>
            <w:hideMark/>
          </w:tcPr>
          <w:p w14:paraId="3ED4C97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46 (9.3%)</w:t>
            </w:r>
          </w:p>
        </w:tc>
        <w:tc>
          <w:tcPr>
            <w:tcW w:w="0" w:type="auto"/>
            <w:gridSpan w:val="3"/>
            <w:noWrap/>
            <w:hideMark/>
          </w:tcPr>
          <w:p w14:paraId="0441503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 (3.7%)</w:t>
            </w:r>
          </w:p>
        </w:tc>
        <w:tc>
          <w:tcPr>
            <w:tcW w:w="0" w:type="auto"/>
            <w:noWrap/>
            <w:hideMark/>
          </w:tcPr>
          <w:p w14:paraId="58AE349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18812E39" w14:textId="77777777" w:rsidTr="00996514">
        <w:trPr>
          <w:trHeight w:val="300"/>
        </w:trPr>
        <w:tc>
          <w:tcPr>
            <w:tcW w:w="0" w:type="auto"/>
            <w:noWrap/>
            <w:hideMark/>
          </w:tcPr>
          <w:p w14:paraId="7AD9B01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Weakness</w:t>
            </w:r>
          </w:p>
        </w:tc>
        <w:tc>
          <w:tcPr>
            <w:tcW w:w="0" w:type="auto"/>
            <w:gridSpan w:val="2"/>
            <w:noWrap/>
            <w:hideMark/>
          </w:tcPr>
          <w:p w14:paraId="0C46166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422 (85.1%)</w:t>
            </w:r>
          </w:p>
        </w:tc>
        <w:tc>
          <w:tcPr>
            <w:tcW w:w="0" w:type="auto"/>
            <w:gridSpan w:val="3"/>
            <w:noWrap/>
            <w:hideMark/>
          </w:tcPr>
          <w:p w14:paraId="77D5A35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 (77.8%)</w:t>
            </w:r>
          </w:p>
        </w:tc>
        <w:tc>
          <w:tcPr>
            <w:tcW w:w="0" w:type="auto"/>
            <w:noWrap/>
            <w:hideMark/>
          </w:tcPr>
          <w:p w14:paraId="59E71B9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469173CD"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ED6FA7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Tiredness</w:t>
            </w:r>
          </w:p>
        </w:tc>
        <w:tc>
          <w:tcPr>
            <w:tcW w:w="0" w:type="auto"/>
            <w:gridSpan w:val="2"/>
            <w:noWrap/>
            <w:hideMark/>
          </w:tcPr>
          <w:p w14:paraId="0853F5E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423 (85.1%)</w:t>
            </w:r>
          </w:p>
        </w:tc>
        <w:tc>
          <w:tcPr>
            <w:tcW w:w="0" w:type="auto"/>
            <w:gridSpan w:val="3"/>
            <w:noWrap/>
            <w:hideMark/>
          </w:tcPr>
          <w:p w14:paraId="180CB79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 (85.2%)</w:t>
            </w:r>
          </w:p>
        </w:tc>
        <w:tc>
          <w:tcPr>
            <w:tcW w:w="0" w:type="auto"/>
            <w:noWrap/>
            <w:hideMark/>
          </w:tcPr>
          <w:p w14:paraId="3AEC098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51B890F9" w14:textId="77777777" w:rsidTr="00996514">
        <w:trPr>
          <w:trHeight w:val="300"/>
        </w:trPr>
        <w:tc>
          <w:tcPr>
            <w:tcW w:w="0" w:type="auto"/>
            <w:noWrap/>
            <w:hideMark/>
          </w:tcPr>
          <w:p w14:paraId="5514650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Poor appetite</w:t>
            </w:r>
          </w:p>
        </w:tc>
        <w:tc>
          <w:tcPr>
            <w:tcW w:w="0" w:type="auto"/>
            <w:gridSpan w:val="2"/>
            <w:noWrap/>
            <w:hideMark/>
          </w:tcPr>
          <w:p w14:paraId="0A738F9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374 (75.9%)</w:t>
            </w:r>
          </w:p>
        </w:tc>
        <w:tc>
          <w:tcPr>
            <w:tcW w:w="0" w:type="auto"/>
            <w:gridSpan w:val="3"/>
            <w:noWrap/>
            <w:hideMark/>
          </w:tcPr>
          <w:p w14:paraId="0E5743A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22 (81.5%)</w:t>
            </w:r>
          </w:p>
        </w:tc>
        <w:tc>
          <w:tcPr>
            <w:tcW w:w="0" w:type="auto"/>
            <w:noWrap/>
            <w:hideMark/>
          </w:tcPr>
          <w:p w14:paraId="44CA59CB"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5AFC7F89"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09E783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Increased pigmentation of the skin</w:t>
            </w:r>
          </w:p>
        </w:tc>
        <w:tc>
          <w:tcPr>
            <w:tcW w:w="0" w:type="auto"/>
            <w:gridSpan w:val="2"/>
            <w:noWrap/>
            <w:hideMark/>
          </w:tcPr>
          <w:p w14:paraId="4A760AE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247 (50.8%)</w:t>
            </w:r>
          </w:p>
        </w:tc>
        <w:tc>
          <w:tcPr>
            <w:tcW w:w="0" w:type="auto"/>
            <w:gridSpan w:val="3"/>
            <w:noWrap/>
            <w:hideMark/>
          </w:tcPr>
          <w:p w14:paraId="2D8D199C"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9 (37.5%)</w:t>
            </w:r>
          </w:p>
        </w:tc>
        <w:tc>
          <w:tcPr>
            <w:tcW w:w="0" w:type="auto"/>
            <w:noWrap/>
            <w:hideMark/>
          </w:tcPr>
          <w:p w14:paraId="191C396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0.2</w:t>
            </w:r>
          </w:p>
        </w:tc>
      </w:tr>
      <w:tr w:rsidR="001258D7" w:rsidRPr="00875358" w14:paraId="424E3DAF" w14:textId="77777777" w:rsidTr="00996514">
        <w:trPr>
          <w:trHeight w:val="300"/>
        </w:trPr>
        <w:tc>
          <w:tcPr>
            <w:tcW w:w="0" w:type="auto"/>
            <w:noWrap/>
            <w:hideMark/>
          </w:tcPr>
          <w:p w14:paraId="23B57FAA"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Nausea</w:t>
            </w:r>
          </w:p>
        </w:tc>
        <w:tc>
          <w:tcPr>
            <w:tcW w:w="0" w:type="auto"/>
            <w:gridSpan w:val="2"/>
            <w:noWrap/>
            <w:hideMark/>
          </w:tcPr>
          <w:p w14:paraId="04EF6EE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263 (53.0%)</w:t>
            </w:r>
          </w:p>
        </w:tc>
        <w:tc>
          <w:tcPr>
            <w:tcW w:w="0" w:type="auto"/>
            <w:gridSpan w:val="3"/>
            <w:noWrap/>
            <w:hideMark/>
          </w:tcPr>
          <w:p w14:paraId="707D8A9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16 (59.3%)</w:t>
            </w:r>
          </w:p>
        </w:tc>
        <w:tc>
          <w:tcPr>
            <w:tcW w:w="0" w:type="auto"/>
            <w:noWrap/>
            <w:hideMark/>
          </w:tcPr>
          <w:p w14:paraId="1B3A0544"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3456A1F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EA13A9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Vomiting</w:t>
            </w:r>
          </w:p>
        </w:tc>
        <w:tc>
          <w:tcPr>
            <w:tcW w:w="0" w:type="auto"/>
            <w:gridSpan w:val="2"/>
            <w:noWrap/>
            <w:hideMark/>
          </w:tcPr>
          <w:p w14:paraId="1A52834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137 (27.7%)</w:t>
            </w:r>
          </w:p>
        </w:tc>
        <w:tc>
          <w:tcPr>
            <w:tcW w:w="0" w:type="auto"/>
            <w:gridSpan w:val="3"/>
            <w:noWrap/>
            <w:hideMark/>
          </w:tcPr>
          <w:p w14:paraId="6A8350B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 (29.6%)</w:t>
            </w:r>
          </w:p>
        </w:tc>
        <w:tc>
          <w:tcPr>
            <w:tcW w:w="0" w:type="auto"/>
            <w:noWrap/>
            <w:hideMark/>
          </w:tcPr>
          <w:p w14:paraId="4ABCB4CE"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0.8</w:t>
            </w:r>
          </w:p>
        </w:tc>
      </w:tr>
      <w:tr w:rsidR="001258D7" w:rsidRPr="00875358" w14:paraId="342DADE3" w14:textId="77777777" w:rsidTr="00996514">
        <w:trPr>
          <w:trHeight w:val="300"/>
        </w:trPr>
        <w:tc>
          <w:tcPr>
            <w:tcW w:w="0" w:type="auto"/>
            <w:noWrap/>
            <w:hideMark/>
          </w:tcPr>
          <w:p w14:paraId="7A8FA7F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Liking for salt</w:t>
            </w:r>
          </w:p>
        </w:tc>
        <w:tc>
          <w:tcPr>
            <w:tcW w:w="0" w:type="auto"/>
            <w:gridSpan w:val="2"/>
            <w:noWrap/>
            <w:hideMark/>
          </w:tcPr>
          <w:p w14:paraId="742A990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262 (53.0%)</w:t>
            </w:r>
          </w:p>
        </w:tc>
        <w:tc>
          <w:tcPr>
            <w:tcW w:w="0" w:type="auto"/>
            <w:gridSpan w:val="3"/>
            <w:noWrap/>
            <w:hideMark/>
          </w:tcPr>
          <w:p w14:paraId="213D585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19 (70.4%)</w:t>
            </w:r>
          </w:p>
        </w:tc>
        <w:tc>
          <w:tcPr>
            <w:tcW w:w="0" w:type="auto"/>
            <w:noWrap/>
            <w:hideMark/>
          </w:tcPr>
          <w:p w14:paraId="4971ECD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0.078</w:t>
            </w:r>
          </w:p>
        </w:tc>
      </w:tr>
      <w:tr w:rsidR="001258D7" w:rsidRPr="00875358" w14:paraId="66A65BE0"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774AF6F"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Hypoglycaemia</w:t>
            </w:r>
            <w:proofErr w:type="spellEnd"/>
          </w:p>
        </w:tc>
        <w:tc>
          <w:tcPr>
            <w:tcW w:w="0" w:type="auto"/>
            <w:gridSpan w:val="2"/>
            <w:noWrap/>
            <w:hideMark/>
          </w:tcPr>
          <w:p w14:paraId="327B2A9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11 (2.2%)</w:t>
            </w:r>
          </w:p>
        </w:tc>
        <w:tc>
          <w:tcPr>
            <w:tcW w:w="0" w:type="auto"/>
            <w:gridSpan w:val="3"/>
            <w:noWrap/>
            <w:hideMark/>
          </w:tcPr>
          <w:p w14:paraId="3A1DA09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1DA6DAD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2A71345C" w14:textId="77777777" w:rsidTr="00996514">
        <w:trPr>
          <w:trHeight w:val="300"/>
        </w:trPr>
        <w:tc>
          <w:tcPr>
            <w:tcW w:w="0" w:type="auto"/>
            <w:noWrap/>
            <w:hideMark/>
          </w:tcPr>
          <w:p w14:paraId="171F9BC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Loss of consciousness</w:t>
            </w:r>
          </w:p>
        </w:tc>
        <w:tc>
          <w:tcPr>
            <w:tcW w:w="0" w:type="auto"/>
            <w:gridSpan w:val="2"/>
            <w:noWrap/>
            <w:hideMark/>
          </w:tcPr>
          <w:p w14:paraId="32A827B7"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7 (1.4%)</w:t>
            </w:r>
          </w:p>
        </w:tc>
        <w:tc>
          <w:tcPr>
            <w:tcW w:w="0" w:type="auto"/>
            <w:gridSpan w:val="3"/>
            <w:noWrap/>
            <w:hideMark/>
          </w:tcPr>
          <w:p w14:paraId="78086C12"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7626F18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3C5494F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3F27EA5" w14:textId="77777777" w:rsidR="001258D7" w:rsidRPr="00F83FA2" w:rsidRDefault="001258D7" w:rsidP="001C0071">
            <w:pPr>
              <w:contextualSpacing/>
              <w:rPr>
                <w:rFonts w:ascii="Arial" w:eastAsia="Times New Roman" w:hAnsi="Arial" w:cs="Arial"/>
                <w:color w:val="000000"/>
                <w:sz w:val="20"/>
                <w:szCs w:val="20"/>
                <w:lang w:val="en-ZA" w:eastAsia="en-ZA"/>
              </w:rPr>
            </w:pPr>
            <w:proofErr w:type="spellStart"/>
            <w:r w:rsidRPr="00F83FA2">
              <w:rPr>
                <w:rFonts w:ascii="Arial" w:eastAsia="Arial" w:hAnsi="Arial" w:cs="Arial"/>
                <w:color w:val="000000"/>
                <w:sz w:val="20"/>
                <w:szCs w:val="20"/>
                <w:lang w:eastAsia="en-ZA"/>
              </w:rPr>
              <w:t>Diarrhoea</w:t>
            </w:r>
            <w:proofErr w:type="spellEnd"/>
          </w:p>
        </w:tc>
        <w:tc>
          <w:tcPr>
            <w:tcW w:w="0" w:type="auto"/>
            <w:gridSpan w:val="2"/>
            <w:noWrap/>
            <w:hideMark/>
          </w:tcPr>
          <w:p w14:paraId="18F155E3"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219 (44.5%)</w:t>
            </w:r>
          </w:p>
        </w:tc>
        <w:tc>
          <w:tcPr>
            <w:tcW w:w="0" w:type="auto"/>
            <w:gridSpan w:val="3"/>
            <w:noWrap/>
            <w:hideMark/>
          </w:tcPr>
          <w:p w14:paraId="7D78A60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 (29.6%)</w:t>
            </w:r>
          </w:p>
        </w:tc>
        <w:tc>
          <w:tcPr>
            <w:tcW w:w="0" w:type="auto"/>
            <w:noWrap/>
            <w:hideMark/>
          </w:tcPr>
          <w:p w14:paraId="1887309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0.13</w:t>
            </w:r>
          </w:p>
        </w:tc>
      </w:tr>
      <w:tr w:rsidR="001258D7" w:rsidRPr="00875358" w14:paraId="5EAD762B" w14:textId="77777777" w:rsidTr="00996514">
        <w:trPr>
          <w:trHeight w:val="300"/>
        </w:trPr>
        <w:tc>
          <w:tcPr>
            <w:tcW w:w="0" w:type="auto"/>
            <w:noWrap/>
            <w:hideMark/>
          </w:tcPr>
          <w:p w14:paraId="13E2FA2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Dizziness</w:t>
            </w:r>
          </w:p>
        </w:tc>
        <w:tc>
          <w:tcPr>
            <w:tcW w:w="0" w:type="auto"/>
            <w:gridSpan w:val="2"/>
            <w:noWrap/>
            <w:hideMark/>
          </w:tcPr>
          <w:p w14:paraId="05A490A1"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236 (47.8%)</w:t>
            </w:r>
          </w:p>
        </w:tc>
        <w:tc>
          <w:tcPr>
            <w:tcW w:w="0" w:type="auto"/>
            <w:gridSpan w:val="3"/>
            <w:noWrap/>
            <w:hideMark/>
          </w:tcPr>
          <w:p w14:paraId="154D22C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 (50.0%)</w:t>
            </w:r>
          </w:p>
        </w:tc>
        <w:tc>
          <w:tcPr>
            <w:tcW w:w="0" w:type="auto"/>
            <w:noWrap/>
            <w:hideMark/>
          </w:tcPr>
          <w:p w14:paraId="4B3B8E79"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0.8</w:t>
            </w:r>
          </w:p>
        </w:tc>
      </w:tr>
      <w:tr w:rsidR="001258D7" w:rsidRPr="00875358" w14:paraId="7B13243E"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F9B38E5"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Shock</w:t>
            </w:r>
          </w:p>
        </w:tc>
        <w:tc>
          <w:tcPr>
            <w:tcW w:w="0" w:type="auto"/>
            <w:gridSpan w:val="2"/>
            <w:noWrap/>
            <w:hideMark/>
          </w:tcPr>
          <w:p w14:paraId="40E28AE6"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 (1.0%)</w:t>
            </w:r>
          </w:p>
        </w:tc>
        <w:tc>
          <w:tcPr>
            <w:tcW w:w="0" w:type="auto"/>
            <w:gridSpan w:val="3"/>
            <w:noWrap/>
            <w:hideMark/>
          </w:tcPr>
          <w:p w14:paraId="4DF76E00"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 (0.0%)</w:t>
            </w:r>
          </w:p>
        </w:tc>
        <w:tc>
          <w:tcPr>
            <w:tcW w:w="0" w:type="auto"/>
            <w:noWrap/>
            <w:hideMark/>
          </w:tcPr>
          <w:p w14:paraId="2843C4A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&gt;0.9</w:t>
            </w:r>
          </w:p>
        </w:tc>
      </w:tr>
      <w:tr w:rsidR="001258D7" w:rsidRPr="00875358" w14:paraId="525BBC30" w14:textId="77777777" w:rsidTr="00996514">
        <w:trPr>
          <w:trHeight w:val="300"/>
        </w:trPr>
        <w:tc>
          <w:tcPr>
            <w:tcW w:w="0" w:type="auto"/>
            <w:noWrap/>
            <w:hideMark/>
          </w:tcPr>
          <w:p w14:paraId="286251F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Anorexia</w:t>
            </w:r>
          </w:p>
        </w:tc>
        <w:tc>
          <w:tcPr>
            <w:tcW w:w="0" w:type="auto"/>
            <w:gridSpan w:val="2"/>
            <w:noWrap/>
            <w:hideMark/>
          </w:tcPr>
          <w:p w14:paraId="5EF02D4D"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234 (47.3%)</w:t>
            </w:r>
          </w:p>
        </w:tc>
        <w:tc>
          <w:tcPr>
            <w:tcW w:w="0" w:type="auto"/>
            <w:gridSpan w:val="3"/>
            <w:noWrap/>
            <w:hideMark/>
          </w:tcPr>
          <w:p w14:paraId="3F06CD5F"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8 (29.6%)</w:t>
            </w:r>
          </w:p>
        </w:tc>
        <w:tc>
          <w:tcPr>
            <w:tcW w:w="0" w:type="auto"/>
            <w:noWrap/>
            <w:hideMark/>
          </w:tcPr>
          <w:p w14:paraId="03018CA8" w14:textId="77777777" w:rsidR="001258D7" w:rsidRPr="00F83FA2" w:rsidRDefault="001258D7" w:rsidP="001C0071">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0.073</w:t>
            </w:r>
          </w:p>
        </w:tc>
      </w:tr>
      <w:tr w:rsidR="001258D7" w:rsidRPr="00875358" w14:paraId="075D5FED"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gridSpan w:val="2"/>
            <w:noWrap/>
            <w:hideMark/>
          </w:tcPr>
          <w:p w14:paraId="2A14EFA5"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Loss of axillary and pubic </w:t>
            </w:r>
            <w:proofErr w:type="gramStart"/>
            <w:r w:rsidRPr="00F83FA2">
              <w:rPr>
                <w:rFonts w:ascii="Arial" w:eastAsia="Arial" w:hAnsi="Arial" w:cs="Arial"/>
                <w:color w:val="000000"/>
                <w:sz w:val="20"/>
                <w:szCs w:val="20"/>
                <w:lang w:eastAsia="en-ZA"/>
              </w:rPr>
              <w:t>hair, if</w:t>
            </w:r>
            <w:proofErr w:type="gramEnd"/>
            <w:r w:rsidRPr="00F83FA2">
              <w:rPr>
                <w:rFonts w:ascii="Arial" w:eastAsia="Arial" w:hAnsi="Arial" w:cs="Arial"/>
                <w:color w:val="000000"/>
                <w:sz w:val="20"/>
                <w:szCs w:val="20"/>
                <w:lang w:eastAsia="en-ZA"/>
              </w:rPr>
              <w:t xml:space="preserve"> female</w:t>
            </w:r>
          </w:p>
        </w:tc>
        <w:tc>
          <w:tcPr>
            <w:tcW w:w="0" w:type="auto"/>
            <w:gridSpan w:val="2"/>
          </w:tcPr>
          <w:p w14:paraId="27BD4785" w14:textId="7ECBE719"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95 (18.9%)</w:t>
            </w:r>
          </w:p>
        </w:tc>
        <w:tc>
          <w:tcPr>
            <w:tcW w:w="0" w:type="auto"/>
            <w:gridSpan w:val="2"/>
          </w:tcPr>
          <w:p w14:paraId="244F5721" w14:textId="6ED6FADA"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3 (11.1%)</w:t>
            </w:r>
          </w:p>
        </w:tc>
        <w:tc>
          <w:tcPr>
            <w:tcW w:w="0" w:type="auto"/>
            <w:tcBorders>
              <w:left w:val="nil"/>
            </w:tcBorders>
            <w:noWrap/>
            <w:hideMark/>
          </w:tcPr>
          <w:p w14:paraId="12CE50BA"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0.5</w:t>
            </w:r>
          </w:p>
        </w:tc>
      </w:tr>
      <w:tr w:rsidR="001258D7" w:rsidRPr="00875358" w14:paraId="12C58610" w14:textId="77777777" w:rsidTr="00996514">
        <w:trPr>
          <w:trHeight w:val="300"/>
        </w:trPr>
        <w:tc>
          <w:tcPr>
            <w:tcW w:w="0" w:type="auto"/>
            <w:noWrap/>
            <w:hideMark/>
          </w:tcPr>
          <w:p w14:paraId="7DC4632E"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Any postural drop in blood pressure</w:t>
            </w:r>
          </w:p>
        </w:tc>
        <w:tc>
          <w:tcPr>
            <w:tcW w:w="0" w:type="auto"/>
            <w:gridSpan w:val="2"/>
            <w:noWrap/>
            <w:hideMark/>
          </w:tcPr>
          <w:p w14:paraId="721DD757"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21 (4.3%)</w:t>
            </w:r>
          </w:p>
        </w:tc>
        <w:tc>
          <w:tcPr>
            <w:tcW w:w="0" w:type="auto"/>
            <w:gridSpan w:val="3"/>
            <w:noWrap/>
            <w:hideMark/>
          </w:tcPr>
          <w:p w14:paraId="7DDB19B7"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 (7.4%)</w:t>
            </w:r>
          </w:p>
        </w:tc>
        <w:tc>
          <w:tcPr>
            <w:tcW w:w="0" w:type="auto"/>
            <w:noWrap/>
            <w:hideMark/>
          </w:tcPr>
          <w:p w14:paraId="59767E16"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0.3</w:t>
            </w:r>
          </w:p>
        </w:tc>
      </w:tr>
      <w:tr w:rsidR="001258D7" w:rsidRPr="00875358" w14:paraId="098DD7A3"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EB4D3E0"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 xml:space="preserve">Presence of </w:t>
            </w:r>
            <w:proofErr w:type="spellStart"/>
            <w:r w:rsidRPr="00F83FA2">
              <w:rPr>
                <w:rFonts w:ascii="Arial" w:eastAsia="Arial" w:hAnsi="Arial" w:cs="Arial"/>
                <w:color w:val="000000"/>
                <w:sz w:val="20"/>
                <w:szCs w:val="20"/>
                <w:lang w:eastAsia="en-ZA"/>
              </w:rPr>
              <w:t>anaemia</w:t>
            </w:r>
            <w:proofErr w:type="spellEnd"/>
          </w:p>
        </w:tc>
        <w:tc>
          <w:tcPr>
            <w:tcW w:w="0" w:type="auto"/>
            <w:gridSpan w:val="2"/>
            <w:noWrap/>
            <w:hideMark/>
          </w:tcPr>
          <w:p w14:paraId="3A311DD4"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290 (58.8%)</w:t>
            </w:r>
          </w:p>
        </w:tc>
        <w:tc>
          <w:tcPr>
            <w:tcW w:w="0" w:type="auto"/>
            <w:gridSpan w:val="3"/>
            <w:noWrap/>
            <w:hideMark/>
          </w:tcPr>
          <w:p w14:paraId="0952259C"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13 (50.0%)</w:t>
            </w:r>
          </w:p>
        </w:tc>
        <w:tc>
          <w:tcPr>
            <w:tcW w:w="0" w:type="auto"/>
            <w:noWrap/>
            <w:hideMark/>
          </w:tcPr>
          <w:p w14:paraId="2F79921D"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0.4</w:t>
            </w:r>
          </w:p>
        </w:tc>
      </w:tr>
      <w:tr w:rsidR="001258D7" w:rsidRPr="00875358" w14:paraId="001EEBC6" w14:textId="77777777" w:rsidTr="00996514">
        <w:trPr>
          <w:trHeight w:val="300"/>
        </w:trPr>
        <w:tc>
          <w:tcPr>
            <w:tcW w:w="0" w:type="auto"/>
            <w:noWrap/>
            <w:hideMark/>
          </w:tcPr>
          <w:p w14:paraId="219637F2"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mortality</w:t>
            </w:r>
          </w:p>
        </w:tc>
        <w:tc>
          <w:tcPr>
            <w:tcW w:w="0" w:type="auto"/>
            <w:gridSpan w:val="2"/>
            <w:noWrap/>
            <w:hideMark/>
          </w:tcPr>
          <w:p w14:paraId="1AED0D71"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60 (43.5%)</w:t>
            </w:r>
          </w:p>
        </w:tc>
        <w:tc>
          <w:tcPr>
            <w:tcW w:w="0" w:type="auto"/>
            <w:gridSpan w:val="3"/>
            <w:noWrap/>
            <w:hideMark/>
          </w:tcPr>
          <w:p w14:paraId="13296951"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6 (50.0%)</w:t>
            </w:r>
          </w:p>
        </w:tc>
        <w:tc>
          <w:tcPr>
            <w:tcW w:w="0" w:type="auto"/>
            <w:noWrap/>
            <w:hideMark/>
          </w:tcPr>
          <w:p w14:paraId="36BA03EB"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0.7</w:t>
            </w:r>
          </w:p>
        </w:tc>
      </w:tr>
      <w:tr w:rsidR="001258D7" w:rsidRPr="00875358" w14:paraId="67FDA1A8" w14:textId="77777777" w:rsidTr="0099651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D47C4DA"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ART exposure</w:t>
            </w:r>
          </w:p>
        </w:tc>
        <w:tc>
          <w:tcPr>
            <w:tcW w:w="0" w:type="auto"/>
            <w:gridSpan w:val="2"/>
            <w:noWrap/>
            <w:hideMark/>
          </w:tcPr>
          <w:p w14:paraId="0557A256"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201 (38.5%)</w:t>
            </w:r>
          </w:p>
        </w:tc>
        <w:tc>
          <w:tcPr>
            <w:tcW w:w="0" w:type="auto"/>
            <w:gridSpan w:val="3"/>
            <w:noWrap/>
            <w:hideMark/>
          </w:tcPr>
          <w:p w14:paraId="0DFB7584"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6 (22.2%)</w:t>
            </w:r>
          </w:p>
        </w:tc>
        <w:tc>
          <w:tcPr>
            <w:tcW w:w="0" w:type="auto"/>
            <w:noWrap/>
            <w:hideMark/>
          </w:tcPr>
          <w:p w14:paraId="02D80C3E"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0.089</w:t>
            </w:r>
          </w:p>
        </w:tc>
      </w:tr>
      <w:tr w:rsidR="001258D7" w:rsidRPr="00875358" w14:paraId="6360F7B4" w14:textId="77777777" w:rsidTr="00996514">
        <w:trPr>
          <w:trHeight w:val="300"/>
        </w:trPr>
        <w:tc>
          <w:tcPr>
            <w:tcW w:w="0" w:type="auto"/>
            <w:noWrap/>
            <w:hideMark/>
          </w:tcPr>
          <w:p w14:paraId="082F9089"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Kidney medication</w:t>
            </w:r>
          </w:p>
        </w:tc>
        <w:tc>
          <w:tcPr>
            <w:tcW w:w="0" w:type="auto"/>
            <w:gridSpan w:val="2"/>
            <w:noWrap/>
            <w:hideMark/>
          </w:tcPr>
          <w:p w14:paraId="23C89DD4"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47 (9.0%)</w:t>
            </w:r>
          </w:p>
        </w:tc>
        <w:tc>
          <w:tcPr>
            <w:tcW w:w="0" w:type="auto"/>
            <w:gridSpan w:val="3"/>
            <w:noWrap/>
            <w:hideMark/>
          </w:tcPr>
          <w:p w14:paraId="625BA17C"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5 (18.5%)</w:t>
            </w:r>
          </w:p>
        </w:tc>
        <w:tc>
          <w:tcPr>
            <w:tcW w:w="0" w:type="auto"/>
            <w:noWrap/>
            <w:hideMark/>
          </w:tcPr>
          <w:p w14:paraId="704EF938" w14:textId="77777777" w:rsidR="001258D7" w:rsidRPr="00F83FA2" w:rsidRDefault="001258D7" w:rsidP="00FE00C8">
            <w:pPr>
              <w:contextualSpacing/>
              <w:rPr>
                <w:rFonts w:ascii="Arial" w:eastAsia="Times New Roman" w:hAnsi="Arial" w:cs="Arial"/>
                <w:color w:val="000000"/>
                <w:sz w:val="20"/>
                <w:szCs w:val="20"/>
                <w:lang w:val="en-ZA" w:eastAsia="en-ZA"/>
              </w:rPr>
            </w:pPr>
            <w:r w:rsidRPr="00F83FA2">
              <w:rPr>
                <w:rFonts w:ascii="Arial" w:eastAsia="Arial" w:hAnsi="Arial" w:cs="Arial"/>
                <w:color w:val="000000"/>
                <w:sz w:val="20"/>
                <w:szCs w:val="20"/>
                <w:lang w:eastAsia="en-ZA"/>
              </w:rPr>
              <w:t>0.2</w:t>
            </w:r>
            <w:commentRangeEnd w:id="973"/>
            <w:r w:rsidR="007C7DE3">
              <w:rPr>
                <w:rStyle w:val="CommentReference"/>
                <w:rFonts w:ascii="Arial" w:hAnsi="Arial"/>
              </w:rPr>
              <w:commentReference w:id="973"/>
            </w:r>
          </w:p>
        </w:tc>
      </w:tr>
    </w:tbl>
    <w:p w14:paraId="72A73D82" w14:textId="1C5A7028" w:rsidR="00407828" w:rsidRPr="00FE00C8" w:rsidRDefault="006A76F1" w:rsidP="001C0071">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lastRenderedPageBreak/>
        <w:t>1</w:t>
      </w:r>
      <w:r w:rsidRPr="00FE00C8">
        <w:rPr>
          <w:i w:val="0"/>
          <w:iCs/>
          <w:sz w:val="16"/>
          <w:szCs w:val="16"/>
        </w:rPr>
        <w:t>Median (</w:t>
      </w:r>
      <w:proofErr w:type="spellStart"/>
      <w:r w:rsidRPr="00FE00C8">
        <w:rPr>
          <w:i w:val="0"/>
          <w:iCs/>
          <w:sz w:val="16"/>
          <w:szCs w:val="16"/>
        </w:rPr>
        <w:t>IQR</w:t>
      </w:r>
      <w:proofErr w:type="spellEnd"/>
      <w:r w:rsidRPr="00FE00C8">
        <w:rPr>
          <w:i w:val="0"/>
          <w:iCs/>
          <w:sz w:val="16"/>
          <w:szCs w:val="16"/>
        </w:rPr>
        <w:t xml:space="preserve">); n (%); </w:t>
      </w:r>
      <w:r w:rsidRPr="00FE00C8">
        <w:rPr>
          <w:i w:val="0"/>
          <w:iCs/>
          <w:sz w:val="16"/>
          <w:szCs w:val="16"/>
          <w:vertAlign w:val="superscript"/>
        </w:rPr>
        <w:t>2</w:t>
      </w:r>
      <w:r w:rsidRPr="00FE00C8">
        <w:rPr>
          <w:i w:val="0"/>
          <w:iCs/>
          <w:sz w:val="16"/>
          <w:szCs w:val="16"/>
        </w:rPr>
        <w:t>Wilcoxon rank sum test; Pearson's Chi-squared test; Fisher's exact test</w:t>
      </w:r>
      <w:r w:rsidR="004241DB" w:rsidRPr="00FE00C8">
        <w:rPr>
          <w:i w:val="0"/>
          <w:iCs/>
          <w:sz w:val="16"/>
          <w:szCs w:val="16"/>
        </w:rPr>
        <w:t>.</w:t>
      </w:r>
    </w:p>
    <w:p w14:paraId="3FF7E62E" w14:textId="654A84F2" w:rsidR="009D039A" w:rsidRPr="00F83FA2" w:rsidRDefault="00EE6233" w:rsidP="00F83FA2">
      <w:pPr>
        <w:pStyle w:val="TableCaption"/>
        <w:pBdr>
          <w:top w:val="none" w:sz="0" w:space="0" w:color="000000"/>
          <w:left w:val="none" w:sz="0" w:space="0" w:color="000000"/>
          <w:bottom w:val="none" w:sz="0" w:space="0" w:color="000000"/>
          <w:right w:val="none" w:sz="0" w:space="0" w:color="000000"/>
        </w:pBdr>
        <w:spacing w:before="60" w:after="60"/>
        <w:ind w:left="60" w:right="60"/>
        <w:rPr>
          <w:b/>
          <w:bCs/>
          <w:i w:val="0"/>
          <w:iCs/>
        </w:rPr>
      </w:pPr>
      <w:r>
        <w:rPr>
          <w:b/>
          <w:bCs/>
          <w:i w:val="0"/>
          <w:iCs/>
        </w:rPr>
        <w:t>Please</w:t>
      </w:r>
      <w:r w:rsidR="005B140E">
        <w:rPr>
          <w:b/>
          <w:bCs/>
          <w:i w:val="0"/>
          <w:iCs/>
        </w:rPr>
        <w:t xml:space="preserve"> describe the P-value and what it compares here.</w:t>
      </w:r>
    </w:p>
    <w:p w14:paraId="71BA5A0F" w14:textId="77777777" w:rsidR="000F37E1" w:rsidRDefault="000F37E1" w:rsidP="00147D20">
      <w:pPr>
        <w:pStyle w:val="BodyText"/>
        <w:jc w:val="both"/>
        <w:rPr>
          <w:rFonts w:asciiTheme="majorHAnsi" w:hAnsiTheme="majorHAnsi" w:cstheme="majorHAnsi"/>
          <w:b/>
          <w:bCs/>
        </w:rPr>
      </w:pPr>
    </w:p>
    <w:p w14:paraId="78C6EF1B" w14:textId="77777777" w:rsidR="000F37E1" w:rsidRDefault="000F37E1" w:rsidP="00147D20">
      <w:pPr>
        <w:pStyle w:val="BodyText"/>
        <w:jc w:val="both"/>
        <w:rPr>
          <w:rFonts w:asciiTheme="majorHAnsi" w:hAnsiTheme="majorHAnsi" w:cstheme="majorHAnsi"/>
          <w:b/>
          <w:bCs/>
        </w:rPr>
      </w:pPr>
    </w:p>
    <w:p w14:paraId="4F24F114" w14:textId="7AF9E8D9" w:rsidR="004C6941" w:rsidRDefault="004C6941" w:rsidP="00147D20">
      <w:pPr>
        <w:pStyle w:val="BodyText"/>
        <w:jc w:val="both"/>
        <w:rPr>
          <w:rFonts w:asciiTheme="majorHAnsi" w:hAnsiTheme="majorHAnsi" w:cstheme="majorHAnsi"/>
          <w:sz w:val="22"/>
          <w:szCs w:val="22"/>
        </w:rPr>
      </w:pPr>
      <w:r>
        <w:rPr>
          <w:rFonts w:asciiTheme="majorHAnsi" w:hAnsiTheme="majorHAnsi" w:cstheme="majorHAnsi"/>
          <w:sz w:val="22"/>
          <w:szCs w:val="22"/>
        </w:rPr>
        <w:t>.</w:t>
      </w:r>
    </w:p>
    <w:p w14:paraId="3603E8F4" w14:textId="37D1C6A3" w:rsidR="00D50028" w:rsidRPr="00156866" w:rsidRDefault="00AD0DCC" w:rsidP="00147D20">
      <w:pPr>
        <w:pStyle w:val="BodyText"/>
        <w:jc w:val="both"/>
        <w:rPr>
          <w:rFonts w:asciiTheme="majorHAnsi" w:hAnsiTheme="majorHAnsi" w:cstheme="majorHAnsi"/>
          <w:b/>
          <w:bCs/>
          <w:sz w:val="22"/>
          <w:szCs w:val="22"/>
        </w:rPr>
      </w:pPr>
      <w:r>
        <w:rPr>
          <w:rFonts w:asciiTheme="majorHAnsi" w:hAnsiTheme="majorHAnsi" w:cstheme="majorHAnsi"/>
          <w:b/>
          <w:bCs/>
          <w:sz w:val="22"/>
          <w:szCs w:val="22"/>
        </w:rPr>
        <w:t>Please describe the differences in cortisol concentrations in detail (Table 4)</w:t>
      </w:r>
    </w:p>
    <w:p w14:paraId="01AC63E6" w14:textId="781391B8" w:rsidR="00267310" w:rsidRDefault="008E0BCD" w:rsidP="00147D20">
      <w:pPr>
        <w:pStyle w:val="BodyText"/>
        <w:jc w:val="both"/>
        <w:rPr>
          <w:rFonts w:asciiTheme="majorHAnsi" w:hAnsiTheme="majorHAnsi" w:cstheme="majorHAnsi"/>
          <w:sz w:val="22"/>
          <w:szCs w:val="22"/>
        </w:rPr>
      </w:pPr>
      <w:r w:rsidRPr="002544B7">
        <w:rPr>
          <w:noProof/>
        </w:rPr>
        <w:drawing>
          <wp:inline distT="0" distB="0" distL="0" distR="0" wp14:anchorId="21CA3376" wp14:editId="6A718E63">
            <wp:extent cx="5943600" cy="5349240"/>
            <wp:effectExtent l="0" t="0" r="0" b="0"/>
            <wp:docPr id="952226710" name="Picture 2"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26710" name="Picture 2" descr="A graph of a number of different colored square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6066BCA0" w:rsidR="00267310" w:rsidRDefault="00BA1DB1" w:rsidP="00147D20">
      <w:pPr>
        <w:pStyle w:val="BodyText"/>
        <w:jc w:val="both"/>
        <w:rPr>
          <w:rFonts w:asciiTheme="majorHAnsi" w:hAnsiTheme="majorHAnsi" w:cstheme="majorHAnsi"/>
          <w:sz w:val="22"/>
          <w:szCs w:val="22"/>
        </w:rPr>
      </w:pPr>
      <w:r>
        <w:rPr>
          <w:rFonts w:asciiTheme="majorHAnsi" w:hAnsiTheme="majorHAnsi" w:cstheme="majorHAnsi"/>
          <w:sz w:val="22"/>
          <w:szCs w:val="22"/>
        </w:rPr>
        <w:t>Fig 1:</w:t>
      </w:r>
      <w:r w:rsidR="00AB0190">
        <w:rPr>
          <w:rFonts w:asciiTheme="majorHAnsi" w:hAnsiTheme="majorHAnsi" w:cstheme="majorHAnsi"/>
          <w:sz w:val="22"/>
          <w:szCs w:val="22"/>
        </w:rPr>
        <w:t xml:space="preserve"> Comparison of cortisol concentrations in </w:t>
      </w:r>
      <w:r>
        <w:rPr>
          <w:rFonts w:asciiTheme="majorHAnsi" w:hAnsiTheme="majorHAnsi" w:cstheme="majorHAnsi"/>
          <w:sz w:val="22"/>
          <w:szCs w:val="22"/>
        </w:rPr>
        <w:t>adrenal insufficiency versus those without adrenal insufficiency</w:t>
      </w:r>
      <w:r w:rsidR="00365F33">
        <w:rPr>
          <w:rFonts w:asciiTheme="majorHAnsi" w:hAnsiTheme="majorHAnsi" w:cstheme="majorHAnsi"/>
          <w:sz w:val="22"/>
          <w:szCs w:val="22"/>
        </w:rPr>
        <w:t xml:space="preserve"> in respect of the random serum, basal, stimulated cortisol concentrations</w:t>
      </w:r>
      <w:r w:rsidR="00671BB1">
        <w:rPr>
          <w:rFonts w:asciiTheme="majorHAnsi" w:hAnsiTheme="majorHAnsi" w:cstheme="majorHAnsi"/>
          <w:sz w:val="22"/>
          <w:szCs w:val="22"/>
        </w:rPr>
        <w:t xml:space="preserve"> and plasma ACTH</w:t>
      </w:r>
      <w:r>
        <w:rPr>
          <w:rFonts w:asciiTheme="majorHAnsi" w:hAnsiTheme="majorHAnsi" w:cstheme="majorHAnsi"/>
          <w:sz w:val="22"/>
          <w:szCs w:val="22"/>
        </w:rPr>
        <w:t>.</w:t>
      </w:r>
      <w:r w:rsidR="00AB0190">
        <w:rPr>
          <w:rFonts w:asciiTheme="majorHAnsi" w:hAnsiTheme="majorHAnsi" w:cstheme="majorHAnsi"/>
          <w:sz w:val="22"/>
          <w:szCs w:val="22"/>
        </w:rPr>
        <w:t xml:space="preserve"> </w:t>
      </w:r>
    </w:p>
    <w:p w14:paraId="2DCAEF2B" w14:textId="66A0477C" w:rsidR="00C40AD8" w:rsidRDefault="00671BB1" w:rsidP="00777873">
      <w:pPr>
        <w:tabs>
          <w:tab w:val="left" w:pos="2994"/>
        </w:tabs>
        <w:jc w:val="both"/>
      </w:pPr>
      <w:r>
        <w:t>Please</w:t>
      </w:r>
      <w:r w:rsidR="00641ECD">
        <w:t xml:space="preserve"> label the table adequately and put in the units and remove the group please. For the p value, you can put an asterisk</w:t>
      </w:r>
      <w:r w:rsidR="002E15CB">
        <w:t xml:space="preserve"> with a P-value &lt;0.001 or whatever the case is</w:t>
      </w:r>
    </w:p>
    <w:p w14:paraId="45856DF9" w14:textId="184B2F44" w:rsidR="00470882" w:rsidRDefault="00470882" w:rsidP="00470882">
      <w:pPr>
        <w:rPr>
          <w:b/>
          <w:bCs/>
        </w:rPr>
      </w:pPr>
      <w:r w:rsidRPr="00957AC1">
        <w:rPr>
          <w:rFonts w:ascii="Arial" w:hAnsi="Arial" w:cs="Arial"/>
          <w:sz w:val="20"/>
          <w:szCs w:val="20"/>
        </w:rPr>
        <w:br w:type="page"/>
      </w:r>
      <w:r w:rsidR="007741DF" w:rsidRPr="00771D66">
        <w:rPr>
          <w:b/>
          <w:bCs/>
        </w:rPr>
        <w:lastRenderedPageBreak/>
        <w:t>Mortality analysis among the AI and Non-AI patients</w:t>
      </w:r>
    </w:p>
    <w:p w14:paraId="6B202832" w14:textId="68499CA9" w:rsidR="00C40AD8" w:rsidRPr="00BA1DB1" w:rsidDel="008438E7" w:rsidRDefault="00EE770B" w:rsidP="00C40AD8">
      <w:pPr>
        <w:rPr>
          <w:del w:id="979" w:author="Joseph Sempa" w:date="2024-07-12T15:37:00Z" w16du:dateUtc="2024-07-12T13:37:00Z"/>
        </w:rPr>
      </w:pPr>
      <w:r>
        <w:t xml:space="preserve">the mortality </w:t>
      </w:r>
      <w:r w:rsidR="004C6941" w:rsidRPr="00BA1DB1">
        <w:t xml:space="preserve">rate was 60/522 (11.49%) and 6/27 (22.22%) in the patients without versus those with </w:t>
      </w:r>
      <w:commentRangeStart w:id="980"/>
      <w:r w:rsidR="004C6941" w:rsidRPr="00BA1DB1">
        <w:t>adrenal insufficiency</w:t>
      </w:r>
      <w:commentRangeEnd w:id="980"/>
      <w:r>
        <w:rPr>
          <w:rStyle w:val="CommentReference"/>
          <w:rFonts w:ascii="Arial" w:hAnsi="Arial"/>
        </w:rPr>
        <w:commentReference w:id="980"/>
      </w:r>
      <w:r w:rsidR="004C6941" w:rsidRPr="00BA1DB1">
        <w:t xml:space="preserve">, respectively. </w:t>
      </w:r>
      <w:commentRangeStart w:id="981"/>
      <w:r w:rsidR="003304A4" w:rsidRPr="00BA1DB1">
        <w:t>At six months of follow-up patients with AI demonstrated</w:t>
      </w:r>
      <w:r>
        <w:t xml:space="preserve"> a </w:t>
      </w:r>
      <w:r w:rsidR="003304A4" w:rsidRPr="00BA1DB1">
        <w:t xml:space="preserve">higher mortality </w:t>
      </w:r>
      <w:r>
        <w:t>XXX (YY_ZZZ) versus AAA (BB_CC</w:t>
      </w:r>
      <w:proofErr w:type="gramStart"/>
      <w:r>
        <w:t>) ;</w:t>
      </w:r>
      <w:proofErr w:type="gramEnd"/>
      <w:r w:rsidR="004C6941" w:rsidRPr="00BA1DB1">
        <w:t xml:space="preserve"> </w:t>
      </w:r>
      <w:r w:rsidR="003304A4" w:rsidRPr="00BA1DB1">
        <w:rPr>
          <w:i/>
          <w:iCs/>
        </w:rPr>
        <w:t>p</w:t>
      </w:r>
      <w:r w:rsidR="003304A4" w:rsidRPr="00BA1DB1">
        <w:t>=0.0</w:t>
      </w:r>
      <w:r w:rsidR="004C6941" w:rsidRPr="00BA1DB1">
        <w:t>22</w:t>
      </w:r>
      <w:r w:rsidR="003304A4" w:rsidRPr="00BA1DB1">
        <w:t>.</w:t>
      </w:r>
      <w:r w:rsidR="00DF308B" w:rsidRPr="00BA1DB1">
        <w:t xml:space="preserve"> </w:t>
      </w:r>
      <w:commentRangeEnd w:id="981"/>
      <w:r w:rsidR="008438E7">
        <w:rPr>
          <w:rStyle w:val="CommentReference"/>
          <w:rFonts w:ascii="Arial" w:hAnsi="Arial"/>
        </w:rPr>
        <w:commentReference w:id="981"/>
      </w:r>
      <w:commentRangeStart w:id="982"/>
      <w:r w:rsidR="00DF308B" w:rsidRPr="008438E7">
        <w:rPr>
          <w:rPrChange w:id="983" w:author="Joseph Sempa" w:date="2024-07-12T15:41:00Z" w16du:dateUtc="2024-07-12T13:41:00Z">
            <w:rPr>
              <w:rFonts w:asciiTheme="majorHAnsi" w:hAnsiTheme="majorHAnsi" w:cstheme="majorHAnsi"/>
            </w:rPr>
          </w:rPrChange>
        </w:rPr>
        <w:t>As expected, the cortisol</w:t>
      </w:r>
      <w:r w:rsidR="00E705A8" w:rsidRPr="008438E7">
        <w:rPr>
          <w:rPrChange w:id="984" w:author="Joseph Sempa" w:date="2024-07-12T15:41:00Z" w16du:dateUtc="2024-07-12T13:41:00Z">
            <w:rPr>
              <w:rFonts w:asciiTheme="majorHAnsi" w:hAnsiTheme="majorHAnsi" w:cstheme="majorHAnsi"/>
            </w:rPr>
          </w:rPrChange>
        </w:rPr>
        <w:t xml:space="preserve"> concentrations </w:t>
      </w:r>
      <w:r w:rsidR="00DF308B" w:rsidRPr="008438E7">
        <w:rPr>
          <w:rPrChange w:id="985" w:author="Joseph Sempa" w:date="2024-07-12T15:41:00Z" w16du:dateUtc="2024-07-12T13:41:00Z">
            <w:rPr>
              <w:rFonts w:asciiTheme="majorHAnsi" w:hAnsiTheme="majorHAnsi" w:cstheme="majorHAnsi"/>
            </w:rPr>
          </w:rPrChange>
        </w:rPr>
        <w:t>were</w:t>
      </w:r>
      <w:r w:rsidR="00E705A8" w:rsidRPr="008438E7">
        <w:rPr>
          <w:rPrChange w:id="986" w:author="Joseph Sempa" w:date="2024-07-12T15:41:00Z" w16du:dateUtc="2024-07-12T13:41:00Z">
            <w:rPr>
              <w:rFonts w:asciiTheme="majorHAnsi" w:hAnsiTheme="majorHAnsi" w:cstheme="majorHAnsi"/>
            </w:rPr>
          </w:rPrChange>
        </w:rPr>
        <w:t xml:space="preserve"> elevated in </w:t>
      </w:r>
      <w:r w:rsidR="00DF308B" w:rsidRPr="008438E7">
        <w:rPr>
          <w:rPrChange w:id="987" w:author="Joseph Sempa" w:date="2024-07-12T15:41:00Z" w16du:dateUtc="2024-07-12T13:41:00Z">
            <w:rPr>
              <w:rFonts w:asciiTheme="majorHAnsi" w:hAnsiTheme="majorHAnsi" w:cstheme="majorHAnsi"/>
            </w:rPr>
          </w:rPrChange>
        </w:rPr>
        <w:t xml:space="preserve">non-AI patients with the random cortisol concentration of 477 (368-615) </w:t>
      </w:r>
      <w:r w:rsidR="00E705A8" w:rsidRPr="008438E7">
        <w:rPr>
          <w:rPrChange w:id="988" w:author="Joseph Sempa" w:date="2024-07-12T15:41:00Z" w16du:dateUtc="2024-07-12T13:41:00Z">
            <w:rPr>
              <w:rFonts w:asciiTheme="majorHAnsi" w:hAnsiTheme="majorHAnsi" w:cstheme="majorHAnsi"/>
            </w:rPr>
          </w:rPrChange>
        </w:rPr>
        <w:t xml:space="preserve">nmol/L </w:t>
      </w:r>
      <w:r w:rsidR="00DF308B" w:rsidRPr="008438E7">
        <w:rPr>
          <w:rPrChange w:id="989" w:author="Joseph Sempa" w:date="2024-07-12T15:41:00Z" w16du:dateUtc="2024-07-12T13:41:00Z">
            <w:rPr>
              <w:rFonts w:asciiTheme="majorHAnsi" w:hAnsiTheme="majorHAnsi" w:cstheme="majorHAnsi"/>
            </w:rPr>
          </w:rPrChange>
        </w:rPr>
        <w:t>vs 307 IQR (262-336)</w:t>
      </w:r>
      <w:r w:rsidR="00E705A8" w:rsidRPr="008438E7">
        <w:rPr>
          <w:rPrChange w:id="990" w:author="Joseph Sempa" w:date="2024-07-12T15:41:00Z" w16du:dateUtc="2024-07-12T13:41:00Z">
            <w:rPr>
              <w:rFonts w:asciiTheme="majorHAnsi" w:hAnsiTheme="majorHAnsi" w:cstheme="majorHAnsi"/>
            </w:rPr>
          </w:rPrChange>
        </w:rPr>
        <w:t xml:space="preserve"> nmol/L</w:t>
      </w:r>
      <w:r w:rsidR="00DF308B" w:rsidRPr="008438E7">
        <w:rPr>
          <w:rPrChange w:id="991" w:author="Joseph Sempa" w:date="2024-07-12T15:41:00Z" w16du:dateUtc="2024-07-12T13:41:00Z">
            <w:rPr>
              <w:rFonts w:asciiTheme="majorHAnsi" w:hAnsiTheme="majorHAnsi" w:cstheme="majorHAnsi"/>
            </w:rPr>
          </w:rPrChange>
        </w:rPr>
        <w:t xml:space="preserve"> </w:t>
      </w:r>
      <w:r w:rsidR="00DF308B" w:rsidRPr="008438E7">
        <w:rPr>
          <w:rPrChange w:id="992" w:author="Joseph Sempa" w:date="2024-07-12T15:41:00Z" w16du:dateUtc="2024-07-12T13:41:00Z">
            <w:rPr>
              <w:rFonts w:asciiTheme="majorHAnsi" w:hAnsiTheme="majorHAnsi" w:cstheme="majorHAnsi"/>
              <w:i/>
              <w:iCs/>
            </w:rPr>
          </w:rPrChange>
        </w:rPr>
        <w:t>p</w:t>
      </w:r>
      <w:r w:rsidR="00DF308B" w:rsidRPr="008438E7">
        <w:rPr>
          <w:rPrChange w:id="993" w:author="Joseph Sempa" w:date="2024-07-12T15:41:00Z" w16du:dateUtc="2024-07-12T13:41:00Z">
            <w:rPr>
              <w:rFonts w:asciiTheme="majorHAnsi" w:hAnsiTheme="majorHAnsi" w:cstheme="majorHAnsi"/>
            </w:rPr>
          </w:rPrChange>
        </w:rPr>
        <w:t xml:space="preserve">=0.004, basal cortisol of 500 IQR (433-636) vs 308 IQR (246-365) </w:t>
      </w:r>
      <w:r w:rsidR="00DF308B" w:rsidRPr="008438E7">
        <w:rPr>
          <w:rPrChange w:id="994" w:author="Joseph Sempa" w:date="2024-07-12T15:41:00Z" w16du:dateUtc="2024-07-12T13:41:00Z">
            <w:rPr>
              <w:rFonts w:asciiTheme="majorHAnsi" w:hAnsiTheme="majorHAnsi" w:cstheme="majorHAnsi"/>
              <w:i/>
              <w:iCs/>
            </w:rPr>
          </w:rPrChange>
        </w:rPr>
        <w:t>p</w:t>
      </w:r>
      <w:r w:rsidR="00DF308B" w:rsidRPr="008438E7">
        <w:rPr>
          <w:rPrChange w:id="995" w:author="Joseph Sempa" w:date="2024-07-12T15:41:00Z" w16du:dateUtc="2024-07-12T13:41:00Z">
            <w:rPr>
              <w:rFonts w:asciiTheme="majorHAnsi" w:hAnsiTheme="majorHAnsi" w:cstheme="majorHAnsi"/>
            </w:rPr>
          </w:rPrChange>
        </w:rPr>
        <w:t xml:space="preserve">&lt;0.001, stimulated cortisol concentration of 795 IQR (662-890) vs 375 </w:t>
      </w:r>
      <w:proofErr w:type="spellStart"/>
      <w:r w:rsidR="00DF308B" w:rsidRPr="008438E7">
        <w:rPr>
          <w:rPrChange w:id="996" w:author="Joseph Sempa" w:date="2024-07-12T15:41:00Z" w16du:dateUtc="2024-07-12T13:41:00Z">
            <w:rPr>
              <w:rFonts w:asciiTheme="majorHAnsi" w:hAnsiTheme="majorHAnsi" w:cstheme="majorHAnsi"/>
            </w:rPr>
          </w:rPrChange>
        </w:rPr>
        <w:t>IQR</w:t>
      </w:r>
      <w:proofErr w:type="spellEnd"/>
      <w:r w:rsidR="00DF308B" w:rsidRPr="008438E7">
        <w:rPr>
          <w:rPrChange w:id="997" w:author="Joseph Sempa" w:date="2024-07-12T15:41:00Z" w16du:dateUtc="2024-07-12T13:41:00Z">
            <w:rPr>
              <w:rFonts w:asciiTheme="majorHAnsi" w:hAnsiTheme="majorHAnsi" w:cstheme="majorHAnsi"/>
            </w:rPr>
          </w:rPrChange>
        </w:rPr>
        <w:t xml:space="preserve"> (338-424) </w:t>
      </w:r>
      <w:r w:rsidR="00DF308B" w:rsidRPr="008438E7">
        <w:rPr>
          <w:rPrChange w:id="998" w:author="Joseph Sempa" w:date="2024-07-12T15:41:00Z" w16du:dateUtc="2024-07-12T13:41:00Z">
            <w:rPr>
              <w:rFonts w:asciiTheme="majorHAnsi" w:hAnsiTheme="majorHAnsi" w:cstheme="majorHAnsi"/>
              <w:i/>
              <w:iCs/>
            </w:rPr>
          </w:rPrChange>
        </w:rPr>
        <w:t>p</w:t>
      </w:r>
      <w:r w:rsidR="00DF308B" w:rsidRPr="008438E7">
        <w:rPr>
          <w:rPrChange w:id="999" w:author="Joseph Sempa" w:date="2024-07-12T15:41:00Z" w16du:dateUtc="2024-07-12T13:41:00Z">
            <w:rPr>
              <w:rFonts w:asciiTheme="majorHAnsi" w:hAnsiTheme="majorHAnsi" w:cstheme="majorHAnsi"/>
            </w:rPr>
          </w:rPrChange>
        </w:rPr>
        <w:t>&lt;0.001</w:t>
      </w:r>
      <w:commentRangeEnd w:id="982"/>
      <w:r w:rsidR="00E705A8" w:rsidRPr="008438E7">
        <w:rPr>
          <w:rPrChange w:id="1000" w:author="Joseph Sempa" w:date="2024-07-12T15:41:00Z" w16du:dateUtc="2024-07-12T13:41:00Z">
            <w:rPr>
              <w:rStyle w:val="CommentReference"/>
              <w:rFonts w:ascii="Arial" w:hAnsi="Arial"/>
            </w:rPr>
          </w:rPrChange>
        </w:rPr>
        <w:commentReference w:id="982"/>
      </w:r>
      <w:r w:rsidR="00DF308B" w:rsidRPr="00BA1DB1">
        <w:rPr>
          <w:rFonts w:asciiTheme="majorHAnsi" w:hAnsiTheme="majorHAnsi" w:cstheme="majorHAnsi"/>
        </w:rPr>
        <w:t>).</w:t>
      </w:r>
      <w:r w:rsidR="00E705A8">
        <w:t xml:space="preserve"> Mortality was associated with the presence of </w:t>
      </w:r>
      <w:commentRangeStart w:id="1001"/>
      <w:commentRangeStart w:id="1002"/>
      <w:r w:rsidR="003304A4" w:rsidRPr="00BA1DB1">
        <w:t>tuberculosis</w:t>
      </w:r>
      <w:commentRangeEnd w:id="1001"/>
      <w:r w:rsidR="000204B6" w:rsidRPr="00BA1DB1">
        <w:rPr>
          <w:rStyle w:val="CommentReference"/>
          <w:rFonts w:ascii="Arial" w:hAnsi="Arial"/>
          <w:sz w:val="24"/>
          <w:szCs w:val="24"/>
        </w:rPr>
        <w:commentReference w:id="1001"/>
      </w:r>
      <w:commentRangeEnd w:id="1002"/>
      <w:r w:rsidR="000F37E1" w:rsidRPr="00BA1DB1">
        <w:rPr>
          <w:rStyle w:val="CommentReference"/>
          <w:rFonts w:ascii="Arial" w:hAnsi="Arial"/>
          <w:sz w:val="24"/>
          <w:szCs w:val="24"/>
        </w:rPr>
        <w:commentReference w:id="1002"/>
      </w:r>
      <w:r w:rsidR="003304A4" w:rsidRPr="00BA1DB1">
        <w:t xml:space="preserve"> in both groups</w:t>
      </w:r>
      <w:r w:rsidR="000204B6" w:rsidRPr="00BA1DB1">
        <w:t xml:space="preserve"> of</w:t>
      </w:r>
      <w:r w:rsidR="00E705A8">
        <w:t xml:space="preserve"> patients</w:t>
      </w:r>
      <w:r w:rsidR="000204B6" w:rsidRPr="00BA1DB1">
        <w:t xml:space="preserve"> </w:t>
      </w:r>
      <w:r w:rsidR="003304A4" w:rsidRPr="00BA1DB1">
        <w:t>83</w:t>
      </w:r>
      <w:r w:rsidR="004C6941" w:rsidRPr="00BA1DB1">
        <w:t>.3</w:t>
      </w:r>
      <w:r w:rsidR="003304A4" w:rsidRPr="00BA1DB1">
        <w:t>%</w:t>
      </w:r>
      <w:r w:rsidR="000204B6" w:rsidRPr="00BA1DB1">
        <w:t xml:space="preserve"> and </w:t>
      </w:r>
      <w:r w:rsidR="003304A4" w:rsidRPr="00BA1DB1">
        <w:t>8</w:t>
      </w:r>
      <w:r w:rsidR="004C6941" w:rsidRPr="00BA1DB1">
        <w:t>1.7</w:t>
      </w:r>
      <w:r w:rsidR="003304A4" w:rsidRPr="00BA1DB1">
        <w:t>% for the AI</w:t>
      </w:r>
      <w:r w:rsidR="000204B6" w:rsidRPr="00BA1DB1">
        <w:t xml:space="preserve"> and </w:t>
      </w:r>
      <w:r w:rsidR="003304A4" w:rsidRPr="00BA1DB1">
        <w:t>non-AI</w:t>
      </w:r>
      <w:r w:rsidR="000204B6" w:rsidRPr="00BA1DB1">
        <w:t xml:space="preserve"> groups, respectively</w:t>
      </w:r>
      <w:r w:rsidR="003304A4" w:rsidRPr="00BA1DB1">
        <w:t>.</w:t>
      </w:r>
      <w:r w:rsidR="000204B6" w:rsidRPr="00BA1DB1">
        <w:t xml:space="preserve"> Cryptococcal infection</w:t>
      </w:r>
      <w:r w:rsidR="00E705A8">
        <w:t xml:space="preserve"> was associated with </w:t>
      </w:r>
      <w:proofErr w:type="gramStart"/>
      <w:r w:rsidR="00E705A8">
        <w:t>a,</w:t>
      </w:r>
      <w:proofErr w:type="gramEnd"/>
      <w:r w:rsidR="00E705A8">
        <w:t xml:space="preserve"> </w:t>
      </w:r>
      <w:r w:rsidR="000204B6" w:rsidRPr="00BA1DB1">
        <w:t xml:space="preserve">higher </w:t>
      </w:r>
      <w:r w:rsidR="003304A4" w:rsidRPr="00BA1DB1">
        <w:t>mortality</w:t>
      </w:r>
      <w:r w:rsidR="000204B6" w:rsidRPr="00BA1DB1">
        <w:t xml:space="preserve"> in the </w:t>
      </w:r>
      <w:r w:rsidR="003304A4" w:rsidRPr="00BA1DB1">
        <w:t>AI</w:t>
      </w:r>
      <w:r w:rsidR="000204B6" w:rsidRPr="00BA1DB1">
        <w:t xml:space="preserve"> compared with the non-AI groups</w:t>
      </w:r>
      <w:r w:rsidR="00E705A8">
        <w:t xml:space="preserve"> (</w:t>
      </w:r>
      <w:r w:rsidR="003304A4" w:rsidRPr="00BA1DB1">
        <w:t>50% versus 5.</w:t>
      </w:r>
      <w:r w:rsidR="004C6941" w:rsidRPr="00BA1DB1">
        <w:t>0</w:t>
      </w:r>
      <w:r w:rsidR="003304A4" w:rsidRPr="00BA1DB1">
        <w:t>%</w:t>
      </w:r>
      <w:r w:rsidR="00E705A8">
        <w:t>)</w:t>
      </w:r>
      <w:r w:rsidR="000204B6" w:rsidRPr="00BA1DB1">
        <w:t>, respectively;</w:t>
      </w:r>
      <w:r w:rsidR="003304A4" w:rsidRPr="00BA1DB1">
        <w:t xml:space="preserve"> </w:t>
      </w:r>
      <w:r w:rsidR="003304A4" w:rsidRPr="00BA1DB1">
        <w:rPr>
          <w:i/>
          <w:iCs/>
        </w:rPr>
        <w:t>p</w:t>
      </w:r>
      <w:r w:rsidR="003304A4" w:rsidRPr="00BA1DB1">
        <w:t>=0.00</w:t>
      </w:r>
      <w:r w:rsidR="004C6941" w:rsidRPr="00BA1DB1">
        <w:t>8</w:t>
      </w:r>
      <w:r w:rsidR="003304A4" w:rsidRPr="00BA1DB1">
        <w:t>.</w:t>
      </w:r>
      <w:r w:rsidR="00BA1DB1">
        <w:t xml:space="preserve"> Table 4</w:t>
      </w:r>
    </w:p>
    <w:p w14:paraId="277E1270" w14:textId="77777777" w:rsidR="004C6941" w:rsidRDefault="004C6941" w:rsidP="00C40AD8"/>
    <w:p w14:paraId="576AFC2A" w14:textId="4A17C6D5" w:rsidR="004C6941" w:rsidRDefault="004C6941" w:rsidP="004C6941">
      <w:pPr>
        <w:spacing w:after="0"/>
        <w:rPr>
          <w:rFonts w:ascii="Aptos Narrow" w:eastAsia="Arial" w:hAnsi="Aptos Narrow" w:cs="Times New Roman"/>
          <w:color w:val="000000"/>
          <w:sz w:val="22"/>
          <w:szCs w:val="22"/>
          <w:lang w:eastAsia="en-ZA"/>
        </w:rPr>
      </w:pPr>
      <w:del w:id="1003" w:author="Joseph Sempa" w:date="2024-07-12T15:36:00Z" w16du:dateUtc="2024-07-12T13:36:00Z">
        <w:r w:rsidDel="008438E7">
          <w:rPr>
            <w:rFonts w:ascii="Aptos Narrow" w:eastAsia="Arial" w:hAnsi="Aptos Narrow" w:cs="Times New Roman"/>
            <w:noProof/>
            <w:color w:val="000000"/>
            <w:sz w:val="22"/>
            <w:szCs w:val="22"/>
            <w:lang w:eastAsia="en-ZA"/>
          </w:rPr>
          <w:drawing>
            <wp:inline distT="0" distB="0" distL="0" distR="0" wp14:anchorId="27FC9FFC" wp14:editId="63CC1D13">
              <wp:extent cx="6369298" cy="3829050"/>
              <wp:effectExtent l="0" t="0" r="0" b="0"/>
              <wp:docPr id="1698958525"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57681" name="Picture 2" descr="A graph with numbers and lines&#10;&#10;Description automatically generated"/>
                      <pic:cNvPicPr/>
                    </pic:nvPicPr>
                    <pic:blipFill rotWithShape="1">
                      <a:blip r:embed="rId17">
                        <a:extLst>
                          <a:ext uri="{28A0092B-C50C-407E-A947-70E740481C1C}">
                            <a14:useLocalDpi xmlns:a14="http://schemas.microsoft.com/office/drawing/2010/main" val="0"/>
                          </a:ext>
                        </a:extLst>
                      </a:blip>
                      <a:srcRect l="22917" t="21082" r="22436" b="20513"/>
                      <a:stretch/>
                    </pic:blipFill>
                    <pic:spPr bwMode="auto">
                      <a:xfrm>
                        <a:off x="0" y="0"/>
                        <a:ext cx="6369656" cy="3829265"/>
                      </a:xfrm>
                      <a:prstGeom prst="rect">
                        <a:avLst/>
                      </a:prstGeom>
                      <a:ln>
                        <a:noFill/>
                      </a:ln>
                      <a:extLst>
                        <a:ext uri="{53640926-AAD7-44D8-BBD7-CCE9431645EC}">
                          <a14:shadowObscured xmlns:a14="http://schemas.microsoft.com/office/drawing/2010/main"/>
                        </a:ext>
                      </a:extLst>
                    </pic:spPr>
                  </pic:pic>
                </a:graphicData>
              </a:graphic>
            </wp:inline>
          </w:drawing>
        </w:r>
      </w:del>
      <w:ins w:id="1004" w:author="Joseph Sempa" w:date="2024-07-12T15:37:00Z" w16du:dateUtc="2024-07-12T13:37:00Z">
        <w:r w:rsidR="008438E7">
          <w:rPr>
            <w:rFonts w:ascii="Aptos Narrow" w:eastAsia="Arial" w:hAnsi="Aptos Narrow" w:cs="Times New Roman"/>
            <w:noProof/>
            <w:color w:val="000000"/>
            <w:sz w:val="22"/>
            <w:szCs w:val="22"/>
            <w:lang w:eastAsia="en-ZA"/>
          </w:rPr>
          <w:drawing>
            <wp:inline distT="0" distB="0" distL="0" distR="0" wp14:anchorId="0D33B53F" wp14:editId="18F8C3D8">
              <wp:extent cx="5287992" cy="3149166"/>
              <wp:effectExtent l="0" t="0" r="8255" b="0"/>
              <wp:docPr id="1895890147" name="Picture 1" descr="A graph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90147" name="Picture 1" descr="A graph showing the results of a test&#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22501" t="21159" r="21916" b="19994"/>
                      <a:stretch/>
                    </pic:blipFill>
                    <pic:spPr bwMode="auto">
                      <a:xfrm>
                        <a:off x="0" y="0"/>
                        <a:ext cx="5303362" cy="3158319"/>
                      </a:xfrm>
                      <a:prstGeom prst="rect">
                        <a:avLst/>
                      </a:prstGeom>
                      <a:ln>
                        <a:noFill/>
                      </a:ln>
                      <a:extLst>
                        <a:ext uri="{53640926-AAD7-44D8-BBD7-CCE9431645EC}">
                          <a14:shadowObscured xmlns:a14="http://schemas.microsoft.com/office/drawing/2010/main"/>
                        </a:ext>
                      </a:extLst>
                    </pic:spPr>
                  </pic:pic>
                </a:graphicData>
              </a:graphic>
            </wp:inline>
          </w:drawing>
        </w:r>
      </w:ins>
    </w:p>
    <w:p w14:paraId="3E58A93B" w14:textId="146978C9" w:rsidR="004C6941" w:rsidRDefault="004C6941" w:rsidP="004C6941">
      <w:pPr>
        <w:pStyle w:val="BodyText"/>
        <w:rPr>
          <w:rFonts w:asciiTheme="majorHAnsi" w:hAnsiTheme="majorHAnsi" w:cstheme="majorHAnsi"/>
          <w:sz w:val="22"/>
          <w:szCs w:val="22"/>
        </w:rPr>
      </w:pPr>
      <w:r>
        <w:rPr>
          <w:rFonts w:asciiTheme="majorHAnsi" w:hAnsiTheme="majorHAnsi" w:cstheme="majorHAnsi"/>
          <w:sz w:val="22"/>
          <w:szCs w:val="22"/>
        </w:rPr>
        <w:t xml:space="preserve">Fig 1: </w:t>
      </w:r>
      <w:commentRangeStart w:id="1005"/>
      <w:r>
        <w:rPr>
          <w:rFonts w:asciiTheme="majorHAnsi" w:hAnsiTheme="majorHAnsi" w:cstheme="majorHAnsi"/>
          <w:sz w:val="22"/>
          <w:szCs w:val="22"/>
        </w:rPr>
        <w:t>The Kaplan-Meier survival curve over time</w:t>
      </w:r>
      <w:r w:rsidR="00DF308B">
        <w:rPr>
          <w:rFonts w:asciiTheme="majorHAnsi" w:hAnsiTheme="majorHAnsi" w:cstheme="majorHAnsi"/>
          <w:sz w:val="22"/>
          <w:szCs w:val="22"/>
        </w:rPr>
        <w:t xml:space="preserve"> comparing patients with and without adrenal insufficiency</w:t>
      </w:r>
      <w:commentRangeEnd w:id="1005"/>
      <w:r w:rsidR="00A2514B">
        <w:rPr>
          <w:rStyle w:val="CommentReference"/>
          <w:rFonts w:ascii="Arial" w:hAnsi="Arial"/>
        </w:rPr>
        <w:commentReference w:id="1005"/>
      </w:r>
    </w:p>
    <w:p w14:paraId="1EF2237B" w14:textId="59C7C702" w:rsidR="00E705A8" w:rsidRDefault="00E705A8" w:rsidP="004C6941">
      <w:pPr>
        <w:pStyle w:val="BodyText"/>
        <w:rPr>
          <w:rFonts w:asciiTheme="majorHAnsi" w:hAnsiTheme="majorHAnsi" w:cstheme="majorHAnsi"/>
          <w:sz w:val="22"/>
          <w:szCs w:val="22"/>
        </w:rPr>
      </w:pPr>
      <w:r>
        <w:rPr>
          <w:rFonts w:asciiTheme="majorHAnsi" w:hAnsiTheme="majorHAnsi" w:cstheme="majorHAnsi"/>
          <w:sz w:val="22"/>
          <w:szCs w:val="22"/>
        </w:rPr>
        <w:t>please insert an asterisk in the figure where it is significant</w:t>
      </w:r>
    </w:p>
    <w:p w14:paraId="6A610B55" w14:textId="77777777" w:rsidR="004C6941" w:rsidRDefault="004C6941" w:rsidP="004C6941">
      <w:pPr>
        <w:pStyle w:val="BodyText"/>
        <w:rPr>
          <w:rFonts w:asciiTheme="majorHAnsi" w:hAnsiTheme="majorHAnsi" w:cstheme="majorHAnsi"/>
          <w:sz w:val="22"/>
          <w:szCs w:val="22"/>
        </w:rPr>
      </w:pPr>
    </w:p>
    <w:p w14:paraId="7CC05801" w14:textId="77777777" w:rsidR="004C6941" w:rsidRDefault="004C6941" w:rsidP="00C40AD8"/>
    <w:p w14:paraId="3BC25BAC" w14:textId="77777777" w:rsidR="00DF308B" w:rsidRDefault="00DF308B" w:rsidP="00DF308B">
      <w:pPr>
        <w:rPr>
          <w:b/>
          <w:bCs/>
          <w:i/>
          <w:sz w:val="18"/>
          <w:szCs w:val="18"/>
        </w:rPr>
      </w:pPr>
    </w:p>
    <w:p w14:paraId="06CFEC1E" w14:textId="77777777" w:rsidR="00DF308B" w:rsidRPr="00C40AD8" w:rsidRDefault="00DF308B" w:rsidP="00DF308B">
      <w:pPr>
        <w:rPr>
          <w:b/>
          <w:bCs/>
          <w:sz w:val="18"/>
          <w:szCs w:val="18"/>
        </w:rPr>
      </w:pPr>
    </w:p>
    <w:p w14:paraId="4BB30265" w14:textId="2E67A0EA" w:rsidR="00C40AD8" w:rsidRPr="00DF308B" w:rsidRDefault="00C40AD8" w:rsidP="00DF308B">
      <w:pPr>
        <w:pStyle w:val="TableCaption"/>
        <w:pBdr>
          <w:top w:val="none" w:sz="0" w:space="0" w:color="000000"/>
          <w:left w:val="none" w:sz="0" w:space="0" w:color="000000"/>
          <w:bottom w:val="none" w:sz="0" w:space="0" w:color="000000"/>
          <w:right w:val="none" w:sz="0" w:space="0" w:color="000000"/>
        </w:pBdr>
        <w:spacing w:before="60" w:after="60"/>
        <w:ind w:left="60" w:right="60"/>
        <w:rPr>
          <w:b/>
          <w:bCs/>
          <w:sz w:val="28"/>
          <w:szCs w:val="28"/>
        </w:rPr>
      </w:pPr>
      <w:r w:rsidRPr="00DF308B">
        <w:rPr>
          <w:b/>
          <w:bCs/>
          <w:sz w:val="28"/>
          <w:szCs w:val="28"/>
        </w:rPr>
        <w:t xml:space="preserve">Table </w:t>
      </w:r>
      <w:r w:rsidR="000F37E1" w:rsidRPr="00DF308B">
        <w:rPr>
          <w:b/>
          <w:bCs/>
          <w:sz w:val="28"/>
          <w:szCs w:val="28"/>
        </w:rPr>
        <w:t>4</w:t>
      </w:r>
      <w:r w:rsidRPr="00DF308B">
        <w:rPr>
          <w:b/>
          <w:bCs/>
          <w:sz w:val="28"/>
          <w:szCs w:val="28"/>
        </w:rPr>
        <w:t>: Comparison of Mortality among Non-AI vs AI patients</w:t>
      </w:r>
    </w:p>
    <w:tbl>
      <w:tblPr>
        <w:tblStyle w:val="PlainTable5"/>
        <w:tblW w:w="5000" w:type="pct"/>
        <w:tblLook w:val="0420" w:firstRow="1" w:lastRow="0" w:firstColumn="0" w:lastColumn="0" w:noHBand="0" w:noVBand="1"/>
      </w:tblPr>
      <w:tblGrid>
        <w:gridCol w:w="4101"/>
        <w:gridCol w:w="1865"/>
        <w:gridCol w:w="1865"/>
        <w:gridCol w:w="1529"/>
        <w:tblGridChange w:id="1006">
          <w:tblGrid>
            <w:gridCol w:w="4101"/>
            <w:gridCol w:w="1865"/>
            <w:gridCol w:w="1865"/>
            <w:gridCol w:w="1529"/>
          </w:tblGrid>
        </w:tblGridChange>
      </w:tblGrid>
      <w:tr w:rsidR="00C40AD8" w:rsidRPr="00C40AD8" w14:paraId="2CBFB6BB" w14:textId="77777777" w:rsidTr="001C0071">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rPr>
                <w:b/>
                <w:bCs/>
                <w:sz w:val="24"/>
                <w:szCs w:val="24"/>
              </w:rPr>
            </w:pPr>
            <w:r w:rsidRPr="00DF308B">
              <w:rPr>
                <w:rFonts w:ascii="Arial" w:eastAsia="Arial" w:hAnsi="Arial" w:cs="Arial"/>
                <w:b/>
                <w:bCs/>
                <w:i w:val="0"/>
                <w:color w:val="000000"/>
                <w:sz w:val="24"/>
                <w:szCs w:val="24"/>
              </w:rPr>
              <w:t>Variable</w:t>
            </w:r>
          </w:p>
        </w:tc>
        <w:tc>
          <w:tcPr>
            <w:tcW w:w="996" w:type="pct"/>
          </w:tcPr>
          <w:p w14:paraId="32ABC637"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
                <w:bCs/>
                <w:sz w:val="24"/>
                <w:szCs w:val="24"/>
              </w:rPr>
            </w:pPr>
            <w:r w:rsidRPr="00DF308B">
              <w:rPr>
                <w:rFonts w:ascii="Arial" w:eastAsia="Arial" w:hAnsi="Arial" w:cs="Arial"/>
                <w:b/>
                <w:bCs/>
                <w:i w:val="0"/>
                <w:color w:val="000000"/>
                <w:sz w:val="24"/>
                <w:szCs w:val="24"/>
              </w:rPr>
              <w:t>1, N = 60</w:t>
            </w:r>
            <w:r w:rsidRPr="00DF308B">
              <w:rPr>
                <w:rFonts w:ascii="Arial" w:eastAsia="Arial" w:hAnsi="Arial" w:cs="Arial"/>
                <w:b/>
                <w:bCs/>
                <w:i w:val="0"/>
                <w:color w:val="000000"/>
                <w:sz w:val="24"/>
                <w:szCs w:val="24"/>
                <w:vertAlign w:val="superscript"/>
              </w:rPr>
              <w:t>1</w:t>
            </w:r>
          </w:p>
        </w:tc>
        <w:tc>
          <w:tcPr>
            <w:tcW w:w="996" w:type="pct"/>
          </w:tcPr>
          <w:p w14:paraId="02E0047A"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
                <w:bCs/>
                <w:sz w:val="24"/>
                <w:szCs w:val="24"/>
              </w:rPr>
            </w:pPr>
            <w:r w:rsidRPr="00DF308B">
              <w:rPr>
                <w:rFonts w:ascii="Arial" w:eastAsia="Arial" w:hAnsi="Arial" w:cs="Arial"/>
                <w:b/>
                <w:bCs/>
                <w:i w:val="0"/>
                <w:color w:val="000000"/>
                <w:sz w:val="24"/>
                <w:szCs w:val="24"/>
              </w:rPr>
              <w:t>2, N = 6</w:t>
            </w:r>
            <w:r w:rsidRPr="00DF308B">
              <w:rPr>
                <w:rFonts w:ascii="Arial" w:eastAsia="Arial" w:hAnsi="Arial" w:cs="Arial"/>
                <w:b/>
                <w:bCs/>
                <w:i w:val="0"/>
                <w:color w:val="000000"/>
                <w:sz w:val="24"/>
                <w:szCs w:val="24"/>
                <w:vertAlign w:val="superscript"/>
              </w:rPr>
              <w:t>1</w:t>
            </w:r>
          </w:p>
        </w:tc>
        <w:tc>
          <w:tcPr>
            <w:tcW w:w="817" w:type="pct"/>
          </w:tcPr>
          <w:p w14:paraId="67185D49" w14:textId="77777777" w:rsidR="00C40AD8" w:rsidRPr="00DF308B"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b/>
                <w:bCs/>
                <w:sz w:val="24"/>
                <w:szCs w:val="24"/>
              </w:rPr>
            </w:pPr>
            <w:r w:rsidRPr="00DF308B">
              <w:rPr>
                <w:rFonts w:ascii="Arial" w:eastAsia="Arial" w:hAnsi="Arial" w:cs="Arial"/>
                <w:b/>
                <w:bCs/>
                <w:i w:val="0"/>
                <w:color w:val="000000"/>
                <w:sz w:val="24"/>
                <w:szCs w:val="24"/>
              </w:rPr>
              <w:t>p-value</w:t>
            </w:r>
            <w:r w:rsidRPr="00DF308B">
              <w:rPr>
                <w:rFonts w:ascii="Arial" w:eastAsia="Arial" w:hAnsi="Arial" w:cs="Arial"/>
                <w:b/>
                <w:bCs/>
                <w:i w:val="0"/>
                <w:color w:val="000000"/>
                <w:sz w:val="24"/>
                <w:szCs w:val="24"/>
                <w:vertAlign w:val="superscript"/>
              </w:rPr>
              <w:t>2</w:t>
            </w:r>
          </w:p>
        </w:tc>
      </w:tr>
      <w:tr w:rsidR="00C40AD8" w:rsidRPr="00C40AD8" w14:paraId="6EE7733E"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Age at enrolment, median (IQR) (years)</w:t>
            </w:r>
          </w:p>
        </w:tc>
        <w:tc>
          <w:tcPr>
            <w:tcW w:w="996" w:type="pct"/>
          </w:tcPr>
          <w:p w14:paraId="7AF3E0CB"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(33, 44)</w:t>
            </w:r>
          </w:p>
        </w:tc>
        <w:tc>
          <w:tcPr>
            <w:tcW w:w="996" w:type="pct"/>
          </w:tcPr>
          <w:p w14:paraId="7903D888"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41 (33, 46)</w:t>
            </w:r>
          </w:p>
        </w:tc>
        <w:tc>
          <w:tcPr>
            <w:tcW w:w="817" w:type="pct"/>
          </w:tcPr>
          <w:p w14:paraId="2396E54D"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0.6</w:t>
            </w:r>
          </w:p>
        </w:tc>
      </w:tr>
      <w:tr w:rsidR="00593F13" w:rsidRPr="00C40AD8" w14:paraId="6412C3A0" w14:textId="77777777" w:rsidTr="001C0071">
        <w:tc>
          <w:tcPr>
            <w:tcW w:w="2191" w:type="pct"/>
          </w:tcPr>
          <w:p w14:paraId="403CFB2C" w14:textId="367D65ED"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del w:id="1007" w:author="Joseph Sempa" w:date="2024-07-12T15:44:00Z" w16du:dateUtc="2024-07-12T13:44:00Z">
              <w:r w:rsidDel="008438E7">
                <w:rPr>
                  <w:rFonts w:eastAsia="Arial" w:cs="Arial"/>
                  <w:b/>
                  <w:color w:val="000000"/>
                  <w:sz w:val="18"/>
                  <w:szCs w:val="18"/>
                </w:rPr>
                <w:lastRenderedPageBreak/>
                <w:delText>Female g</w:delText>
              </w:r>
            </w:del>
            <w:ins w:id="1008" w:author="Joseph Sempa" w:date="2024-07-12T15:44:00Z" w16du:dateUtc="2024-07-12T13:44:00Z">
              <w:r w:rsidR="008438E7">
                <w:rPr>
                  <w:rFonts w:eastAsia="Arial" w:cs="Arial"/>
                  <w:b/>
                  <w:color w:val="000000"/>
                  <w:sz w:val="18"/>
                  <w:szCs w:val="18"/>
                </w:rPr>
                <w:t>G</w:t>
              </w:r>
            </w:ins>
            <w:r w:rsidRPr="00C40AD8">
              <w:rPr>
                <w:rFonts w:eastAsia="Arial" w:cs="Arial"/>
                <w:b/>
                <w:color w:val="000000"/>
                <w:sz w:val="18"/>
                <w:szCs w:val="18"/>
              </w:rPr>
              <w:t xml:space="preserve">ender, </w:t>
            </w:r>
            <w:proofErr w:type="gramStart"/>
            <w:r w:rsidRPr="00C40AD8">
              <w:rPr>
                <w:rFonts w:eastAsia="Arial" w:cs="Arial"/>
                <w:b/>
                <w:color w:val="000000"/>
                <w:sz w:val="18"/>
                <w:szCs w:val="18"/>
              </w:rPr>
              <w:t>n(</w:t>
            </w:r>
            <w:proofErr w:type="gramEnd"/>
            <w:r w:rsidRPr="00C40AD8">
              <w:rPr>
                <w:rFonts w:eastAsia="Arial" w:cs="Arial"/>
                <w:b/>
                <w:color w:val="000000"/>
                <w:sz w:val="18"/>
                <w:szCs w:val="18"/>
              </w:rPr>
              <w:t>%)</w:t>
            </w:r>
          </w:p>
        </w:tc>
        <w:tc>
          <w:tcPr>
            <w:tcW w:w="996" w:type="pct"/>
          </w:tcPr>
          <w:p w14:paraId="7E7CA551" w14:textId="66018030"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del w:id="1009" w:author="Joseph Sempa" w:date="2024-07-12T15:42:00Z" w16du:dateUtc="2024-07-12T13:42:00Z">
              <w:r w:rsidRPr="00C40AD8" w:rsidDel="008438E7">
                <w:rPr>
                  <w:rFonts w:eastAsia="Arial" w:cs="Arial"/>
                  <w:color w:val="000000"/>
                  <w:sz w:val="18"/>
                  <w:szCs w:val="18"/>
                </w:rPr>
                <w:delText>32 (53.3%)</w:delText>
              </w:r>
            </w:del>
          </w:p>
        </w:tc>
        <w:tc>
          <w:tcPr>
            <w:tcW w:w="996" w:type="pct"/>
          </w:tcPr>
          <w:p w14:paraId="0EDF0891" w14:textId="66EB2544"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del w:id="1010" w:author="Joseph Sempa" w:date="2024-07-12T15:42:00Z" w16du:dateUtc="2024-07-12T13:42:00Z">
              <w:r w:rsidRPr="00C40AD8" w:rsidDel="008438E7">
                <w:rPr>
                  <w:rFonts w:eastAsia="Arial" w:cs="Arial"/>
                  <w:color w:val="000000"/>
                  <w:sz w:val="18"/>
                  <w:szCs w:val="18"/>
                </w:rPr>
                <w:delText>3 (50.0%)</w:delText>
              </w:r>
            </w:del>
          </w:p>
        </w:tc>
        <w:tc>
          <w:tcPr>
            <w:tcW w:w="817" w:type="pct"/>
          </w:tcPr>
          <w:p w14:paraId="1D586B2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0D1BC495" w14:textId="77777777" w:rsidTr="001C0071">
        <w:trPr>
          <w:cnfStyle w:val="000000100000" w:firstRow="0" w:lastRow="0" w:firstColumn="0" w:lastColumn="0" w:oddVBand="0" w:evenVBand="0" w:oddHBand="1" w:evenHBand="0" w:firstRowFirstColumn="0" w:firstRowLastColumn="0" w:lastRowFirstColumn="0" w:lastRowLastColumn="0"/>
          <w:ins w:id="1011" w:author="Joseph Sempa" w:date="2024-07-12T15:42:00Z" w16du:dateUtc="2024-07-12T13:42:00Z"/>
        </w:trPr>
        <w:tc>
          <w:tcPr>
            <w:tcW w:w="2191" w:type="pct"/>
          </w:tcPr>
          <w:p w14:paraId="0DDB30B2" w14:textId="66AE8453"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ins w:id="1012" w:author="Joseph Sempa" w:date="2024-07-12T15:42:00Z" w16du:dateUtc="2024-07-12T13:42:00Z"/>
                <w:rFonts w:eastAsia="Arial" w:cs="Arial"/>
                <w:b/>
                <w:color w:val="000000"/>
                <w:sz w:val="18"/>
                <w:szCs w:val="18"/>
              </w:rPr>
            </w:pPr>
            <w:ins w:id="1013" w:author="Joseph Sempa" w:date="2024-07-12T15:42:00Z" w16du:dateUtc="2024-07-12T13:42:00Z">
              <w:r>
                <w:rPr>
                  <w:rFonts w:eastAsia="Arial" w:cs="Arial"/>
                  <w:b/>
                  <w:color w:val="000000"/>
                  <w:sz w:val="18"/>
                  <w:szCs w:val="18"/>
                </w:rPr>
                <w:t>Female</w:t>
              </w:r>
            </w:ins>
          </w:p>
        </w:tc>
        <w:tc>
          <w:tcPr>
            <w:tcW w:w="996" w:type="pct"/>
          </w:tcPr>
          <w:p w14:paraId="2CE7C760" w14:textId="18969266"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14" w:author="Joseph Sempa" w:date="2024-07-12T15:42:00Z" w16du:dateUtc="2024-07-12T13:42:00Z"/>
                <w:rFonts w:eastAsia="Arial" w:cs="Arial"/>
                <w:color w:val="000000"/>
                <w:sz w:val="18"/>
                <w:szCs w:val="18"/>
              </w:rPr>
            </w:pPr>
            <w:ins w:id="1015" w:author="Joseph Sempa" w:date="2024-07-12T15:42:00Z" w16du:dateUtc="2024-07-12T13:42:00Z">
              <w:r w:rsidRPr="00C40AD8">
                <w:rPr>
                  <w:rFonts w:eastAsia="Arial" w:cs="Arial"/>
                  <w:color w:val="000000"/>
                  <w:sz w:val="18"/>
                  <w:szCs w:val="18"/>
                </w:rPr>
                <w:t>32 (53.3%)</w:t>
              </w:r>
            </w:ins>
          </w:p>
        </w:tc>
        <w:tc>
          <w:tcPr>
            <w:tcW w:w="996" w:type="pct"/>
          </w:tcPr>
          <w:p w14:paraId="52D875E1" w14:textId="637B160A"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16" w:author="Joseph Sempa" w:date="2024-07-12T15:42:00Z" w16du:dateUtc="2024-07-12T13:42:00Z"/>
                <w:rFonts w:eastAsia="Arial" w:cs="Arial"/>
                <w:color w:val="000000"/>
                <w:sz w:val="18"/>
                <w:szCs w:val="18"/>
              </w:rPr>
            </w:pPr>
            <w:ins w:id="1017" w:author="Joseph Sempa" w:date="2024-07-12T15:42:00Z" w16du:dateUtc="2024-07-12T13:42:00Z">
              <w:r w:rsidRPr="00C40AD8">
                <w:rPr>
                  <w:rFonts w:eastAsia="Arial" w:cs="Arial"/>
                  <w:color w:val="000000"/>
                  <w:sz w:val="18"/>
                  <w:szCs w:val="18"/>
                </w:rPr>
                <w:t>3 (50.0%)</w:t>
              </w:r>
            </w:ins>
          </w:p>
        </w:tc>
        <w:tc>
          <w:tcPr>
            <w:tcW w:w="817" w:type="pct"/>
          </w:tcPr>
          <w:p w14:paraId="552F27E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18" w:author="Joseph Sempa" w:date="2024-07-12T15:42:00Z" w16du:dateUtc="2024-07-12T13:42:00Z"/>
                <w:rFonts w:eastAsia="Arial" w:cs="Arial"/>
                <w:color w:val="000000"/>
                <w:sz w:val="18"/>
                <w:szCs w:val="18"/>
              </w:rPr>
            </w:pPr>
          </w:p>
        </w:tc>
      </w:tr>
      <w:tr w:rsidR="008438E7" w:rsidRPr="00C40AD8" w14:paraId="3A2E174F" w14:textId="77777777" w:rsidTr="004A396F">
        <w:tblPrEx>
          <w:tblW w:w="5000" w:type="pct"/>
          <w:tblLook w:val="0420" w:firstRow="1" w:lastRow="0" w:firstColumn="0" w:lastColumn="0" w:noHBand="0" w:noVBand="1"/>
          <w:tblPrExChange w:id="1019" w:author="Joseph Sempa" w:date="2024-07-12T15:43:00Z" w16du:dateUtc="2024-07-12T13:43:00Z">
            <w:tblPrEx>
              <w:tblW w:w="5000" w:type="pct"/>
              <w:tblLook w:val="0420" w:firstRow="1" w:lastRow="0" w:firstColumn="0" w:lastColumn="0" w:noHBand="0" w:noVBand="1"/>
            </w:tblPrEx>
          </w:tblPrExChange>
        </w:tblPrEx>
        <w:trPr>
          <w:ins w:id="1020" w:author="Joseph Sempa" w:date="2024-07-12T15:42:00Z" w16du:dateUtc="2024-07-12T13:42:00Z"/>
        </w:trPr>
        <w:tc>
          <w:tcPr>
            <w:tcW w:w="2191" w:type="pct"/>
            <w:tcPrChange w:id="1021" w:author="Joseph Sempa" w:date="2024-07-12T15:43:00Z" w16du:dateUtc="2024-07-12T13:43:00Z">
              <w:tcPr>
                <w:tcW w:w="2191" w:type="pct"/>
              </w:tcPr>
            </w:tcPrChange>
          </w:tcPr>
          <w:p w14:paraId="3C2D84B4" w14:textId="5DF62F90"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ins w:id="1022" w:author="Joseph Sempa" w:date="2024-07-12T15:42:00Z" w16du:dateUtc="2024-07-12T13:42:00Z"/>
                <w:rFonts w:eastAsia="Arial" w:cs="Arial"/>
                <w:b/>
                <w:color w:val="000000"/>
                <w:sz w:val="18"/>
                <w:szCs w:val="18"/>
              </w:rPr>
            </w:pPr>
            <w:ins w:id="1023" w:author="Joseph Sempa" w:date="2024-07-12T15:42:00Z" w16du:dateUtc="2024-07-12T13:42:00Z">
              <w:r>
                <w:rPr>
                  <w:rFonts w:eastAsia="Arial" w:cs="Arial"/>
                  <w:b/>
                  <w:color w:val="000000"/>
                  <w:sz w:val="18"/>
                  <w:szCs w:val="18"/>
                </w:rPr>
                <w:t>Male</w:t>
              </w:r>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24" w:author="Joseph Sempa" w:date="2024-07-12T15:43:00Z" w16du:dateUtc="2024-07-12T13:43:00Z">
              <w:tcPr>
                <w:tcW w:w="996" w:type="pct"/>
              </w:tcPr>
            </w:tcPrChange>
          </w:tcPr>
          <w:p w14:paraId="3948BB3E" w14:textId="25594C1D"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25" w:author="Joseph Sempa" w:date="2024-07-12T15:42:00Z" w16du:dateUtc="2024-07-12T13:42:00Z"/>
                <w:rFonts w:eastAsia="Arial" w:cs="Arial"/>
                <w:color w:val="000000"/>
                <w:sz w:val="18"/>
                <w:szCs w:val="18"/>
              </w:rPr>
            </w:pPr>
            <w:ins w:id="1026" w:author="Joseph Sempa" w:date="2024-07-12T15:43:00Z" w16du:dateUtc="2024-07-12T13:43:00Z">
              <w:r w:rsidRPr="008438E7">
                <w:rPr>
                  <w:rFonts w:eastAsia="Arial" w:cs="Arial"/>
                  <w:color w:val="000000"/>
                  <w:sz w:val="18"/>
                  <w:szCs w:val="18"/>
                  <w:rPrChange w:id="1027" w:author="Joseph Sempa" w:date="2024-07-12T15:43:00Z" w16du:dateUtc="2024-07-12T13:43:00Z">
                    <w:rPr>
                      <w:rFonts w:eastAsia="Arial" w:cs="Arial"/>
                      <w:color w:val="000000"/>
                    </w:rPr>
                  </w:rPrChange>
                </w:rPr>
                <w:t>28 (46.7%)</w:t>
              </w:r>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28" w:author="Joseph Sempa" w:date="2024-07-12T15:43:00Z" w16du:dateUtc="2024-07-12T13:43:00Z">
              <w:tcPr>
                <w:tcW w:w="996" w:type="pct"/>
              </w:tcPr>
            </w:tcPrChange>
          </w:tcPr>
          <w:p w14:paraId="364408CC" w14:textId="6DC9B63F"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29" w:author="Joseph Sempa" w:date="2024-07-12T15:42:00Z" w16du:dateUtc="2024-07-12T13:42:00Z"/>
                <w:rFonts w:eastAsia="Arial" w:cs="Arial"/>
                <w:color w:val="000000"/>
                <w:sz w:val="18"/>
                <w:szCs w:val="18"/>
              </w:rPr>
            </w:pPr>
            <w:ins w:id="1030" w:author="Joseph Sempa" w:date="2024-07-12T15:43:00Z" w16du:dateUtc="2024-07-12T13:43:00Z">
              <w:r w:rsidRPr="008438E7">
                <w:rPr>
                  <w:rFonts w:eastAsia="Arial" w:cs="Arial"/>
                  <w:color w:val="000000"/>
                  <w:sz w:val="18"/>
                  <w:szCs w:val="18"/>
                  <w:rPrChange w:id="1031" w:author="Joseph Sempa" w:date="2024-07-12T15:43:00Z" w16du:dateUtc="2024-07-12T13:43:00Z">
                    <w:rPr>
                      <w:rFonts w:eastAsia="Arial" w:cs="Arial"/>
                      <w:color w:val="000000"/>
                    </w:rPr>
                  </w:rPrChange>
                </w:rPr>
                <w:t>3 (50.0%)</w:t>
              </w:r>
            </w:ins>
          </w:p>
        </w:tc>
        <w:tc>
          <w:tcPr>
            <w:tcW w:w="817" w:type="pct"/>
            <w:tcPrChange w:id="1032" w:author="Joseph Sempa" w:date="2024-07-12T15:43:00Z" w16du:dateUtc="2024-07-12T13:43:00Z">
              <w:tcPr>
                <w:tcW w:w="817" w:type="pct"/>
              </w:tcPr>
            </w:tcPrChange>
          </w:tcPr>
          <w:p w14:paraId="6B125AB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33" w:author="Joseph Sempa" w:date="2024-07-12T15:42:00Z" w16du:dateUtc="2024-07-12T13:42:00Z"/>
                <w:rFonts w:eastAsia="Arial" w:cs="Arial"/>
                <w:color w:val="000000"/>
                <w:sz w:val="18"/>
                <w:szCs w:val="18"/>
              </w:rPr>
            </w:pPr>
          </w:p>
        </w:tc>
      </w:tr>
      <w:tr w:rsidR="008438E7" w:rsidRPr="00C40AD8" w14:paraId="3821334F"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35D3437" w14:textId="4E8E3D0E"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Black African e</w:t>
            </w:r>
            <w:r w:rsidRPr="00C40AD8">
              <w:rPr>
                <w:rFonts w:eastAsia="Arial" w:cs="Arial"/>
                <w:b/>
                <w:color w:val="000000"/>
                <w:sz w:val="18"/>
                <w:szCs w:val="18"/>
              </w:rPr>
              <w:t>thnicity, n</w:t>
            </w:r>
            <w:r>
              <w:rPr>
                <w:rFonts w:eastAsia="Arial" w:cs="Arial"/>
                <w:b/>
                <w:color w:val="000000"/>
                <w:sz w:val="18"/>
                <w:szCs w:val="18"/>
              </w:rPr>
              <w:t xml:space="preserve"> </w:t>
            </w:r>
            <w:r w:rsidRPr="00C40AD8">
              <w:rPr>
                <w:rFonts w:eastAsia="Arial" w:cs="Arial"/>
                <w:b/>
                <w:color w:val="000000"/>
                <w:sz w:val="18"/>
                <w:szCs w:val="18"/>
              </w:rPr>
              <w:t>(%)</w:t>
            </w:r>
          </w:p>
        </w:tc>
        <w:tc>
          <w:tcPr>
            <w:tcW w:w="996" w:type="pct"/>
          </w:tcPr>
          <w:p w14:paraId="29A8CB45" w14:textId="621BE1CA"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del w:id="1034" w:author="Joseph Sempa" w:date="2024-07-12T15:44:00Z" w16du:dateUtc="2024-07-12T13:44:00Z">
              <w:r w:rsidRPr="00C40AD8" w:rsidDel="008438E7">
                <w:rPr>
                  <w:rFonts w:eastAsia="Arial" w:cs="Arial"/>
                  <w:color w:val="000000"/>
                  <w:sz w:val="18"/>
                  <w:szCs w:val="18"/>
                </w:rPr>
                <w:delText>52 (86.7%)</w:delText>
              </w:r>
            </w:del>
          </w:p>
        </w:tc>
        <w:tc>
          <w:tcPr>
            <w:tcW w:w="996" w:type="pct"/>
          </w:tcPr>
          <w:p w14:paraId="4B8ACCC4" w14:textId="0AD9D70E"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del w:id="1035" w:author="Joseph Sempa" w:date="2024-07-12T15:44:00Z" w16du:dateUtc="2024-07-12T13:44:00Z">
              <w:r w:rsidRPr="00C40AD8" w:rsidDel="008438E7">
                <w:rPr>
                  <w:rFonts w:eastAsia="Arial" w:cs="Arial"/>
                  <w:color w:val="000000"/>
                  <w:sz w:val="18"/>
                  <w:szCs w:val="18"/>
                </w:rPr>
                <w:delText>4 (66.7%)</w:delText>
              </w:r>
            </w:del>
          </w:p>
        </w:tc>
        <w:tc>
          <w:tcPr>
            <w:tcW w:w="817" w:type="pct"/>
          </w:tcPr>
          <w:p w14:paraId="26DE459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7EAF84F3" w14:textId="77777777" w:rsidTr="001C0071">
        <w:trPr>
          <w:ins w:id="1036" w:author="Joseph Sempa" w:date="2024-07-12T15:43:00Z" w16du:dateUtc="2024-07-12T13:43:00Z"/>
        </w:trPr>
        <w:tc>
          <w:tcPr>
            <w:tcW w:w="2191" w:type="pct"/>
          </w:tcPr>
          <w:p w14:paraId="6C79D6CD" w14:textId="16B5444E"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ins w:id="1037" w:author="Joseph Sempa" w:date="2024-07-12T15:43:00Z" w16du:dateUtc="2024-07-12T13:43:00Z"/>
                <w:rFonts w:eastAsia="Arial" w:cs="Arial"/>
                <w:b/>
                <w:color w:val="000000"/>
                <w:sz w:val="18"/>
                <w:szCs w:val="18"/>
              </w:rPr>
            </w:pPr>
            <w:ins w:id="1038" w:author="Joseph Sempa" w:date="2024-07-12T15:43:00Z" w16du:dateUtc="2024-07-12T13:43:00Z">
              <w:r>
                <w:rPr>
                  <w:rFonts w:eastAsia="Arial" w:cs="Arial"/>
                  <w:b/>
                  <w:color w:val="000000"/>
                  <w:sz w:val="18"/>
                  <w:szCs w:val="18"/>
                </w:rPr>
                <w:t xml:space="preserve">Black </w:t>
              </w:r>
            </w:ins>
            <w:ins w:id="1039" w:author="Joseph Sempa" w:date="2024-07-12T15:44:00Z" w16du:dateUtc="2024-07-12T13:44:00Z">
              <w:r>
                <w:rPr>
                  <w:rFonts w:eastAsia="Arial" w:cs="Arial"/>
                  <w:b/>
                  <w:color w:val="000000"/>
                  <w:sz w:val="18"/>
                  <w:szCs w:val="18"/>
                </w:rPr>
                <w:t>African</w:t>
              </w:r>
            </w:ins>
          </w:p>
        </w:tc>
        <w:tc>
          <w:tcPr>
            <w:tcW w:w="996" w:type="pct"/>
          </w:tcPr>
          <w:p w14:paraId="193278ED" w14:textId="7543D96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40" w:author="Joseph Sempa" w:date="2024-07-12T15:43:00Z" w16du:dateUtc="2024-07-12T13:43:00Z"/>
                <w:rFonts w:eastAsia="Arial" w:cs="Arial"/>
                <w:color w:val="000000"/>
                <w:sz w:val="18"/>
                <w:szCs w:val="18"/>
              </w:rPr>
            </w:pPr>
            <w:ins w:id="1041" w:author="Joseph Sempa" w:date="2024-07-12T15:44:00Z" w16du:dateUtc="2024-07-12T13:44:00Z">
              <w:r w:rsidRPr="00C40AD8">
                <w:rPr>
                  <w:rFonts w:eastAsia="Arial" w:cs="Arial"/>
                  <w:color w:val="000000"/>
                  <w:sz w:val="18"/>
                  <w:szCs w:val="18"/>
                </w:rPr>
                <w:t>52 (86.7%)</w:t>
              </w:r>
            </w:ins>
          </w:p>
        </w:tc>
        <w:tc>
          <w:tcPr>
            <w:tcW w:w="996" w:type="pct"/>
          </w:tcPr>
          <w:p w14:paraId="4055D8B7" w14:textId="46F89924"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42" w:author="Joseph Sempa" w:date="2024-07-12T15:43:00Z" w16du:dateUtc="2024-07-12T13:43:00Z"/>
                <w:rFonts w:eastAsia="Arial" w:cs="Arial"/>
                <w:color w:val="000000"/>
                <w:sz w:val="18"/>
                <w:szCs w:val="18"/>
              </w:rPr>
            </w:pPr>
            <w:ins w:id="1043" w:author="Joseph Sempa" w:date="2024-07-12T15:44:00Z" w16du:dateUtc="2024-07-12T13:44:00Z">
              <w:r w:rsidRPr="00C40AD8">
                <w:rPr>
                  <w:rFonts w:eastAsia="Arial" w:cs="Arial"/>
                  <w:color w:val="000000"/>
                  <w:sz w:val="18"/>
                  <w:szCs w:val="18"/>
                </w:rPr>
                <w:t>4 (66.7%)</w:t>
              </w:r>
            </w:ins>
          </w:p>
        </w:tc>
        <w:tc>
          <w:tcPr>
            <w:tcW w:w="817" w:type="pct"/>
          </w:tcPr>
          <w:p w14:paraId="3867BC4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44" w:author="Joseph Sempa" w:date="2024-07-12T15:43:00Z" w16du:dateUtc="2024-07-12T13:43:00Z"/>
                <w:rFonts w:eastAsia="Arial" w:cs="Arial"/>
                <w:color w:val="000000"/>
                <w:sz w:val="18"/>
                <w:szCs w:val="18"/>
              </w:rPr>
            </w:pPr>
          </w:p>
        </w:tc>
      </w:tr>
      <w:tr w:rsidR="008438E7" w:rsidRPr="00C40AD8" w14:paraId="76C7711C" w14:textId="77777777" w:rsidTr="00375B3C">
        <w:tblPrEx>
          <w:tblW w:w="5000" w:type="pct"/>
          <w:tblLook w:val="0420" w:firstRow="1" w:lastRow="0" w:firstColumn="0" w:lastColumn="0" w:noHBand="0" w:noVBand="1"/>
          <w:tblPrExChange w:id="1045" w:author="Joseph Sempa" w:date="2024-07-12T15:45:00Z" w16du:dateUtc="2024-07-12T13:45:00Z">
            <w:tblPrEx>
              <w:tblW w:w="5000" w:type="pct"/>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ins w:id="1046" w:author="Joseph Sempa" w:date="2024-07-12T15:43:00Z" w16du:dateUtc="2024-07-12T13:43:00Z"/>
        </w:trPr>
        <w:tc>
          <w:tcPr>
            <w:tcW w:w="2191" w:type="pct"/>
            <w:tcPrChange w:id="1047" w:author="Joseph Sempa" w:date="2024-07-12T15:45:00Z" w16du:dateUtc="2024-07-12T13:45:00Z">
              <w:tcPr>
                <w:tcW w:w="2191" w:type="pct"/>
              </w:tcPr>
            </w:tcPrChange>
          </w:tcPr>
          <w:p w14:paraId="5716DDF2" w14:textId="2C2F9F67" w:rsidR="008438E7"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cnfStyle w:val="000000100000" w:firstRow="0" w:lastRow="0" w:firstColumn="0" w:lastColumn="0" w:oddVBand="0" w:evenVBand="0" w:oddHBand="1" w:evenHBand="0" w:firstRowFirstColumn="0" w:firstRowLastColumn="0" w:lastRowFirstColumn="0" w:lastRowLastColumn="0"/>
              <w:rPr>
                <w:ins w:id="1048" w:author="Joseph Sempa" w:date="2024-07-12T15:43:00Z" w16du:dateUtc="2024-07-12T13:43:00Z"/>
                <w:rFonts w:eastAsia="Arial" w:cs="Arial"/>
                <w:b/>
                <w:color w:val="000000"/>
                <w:sz w:val="18"/>
                <w:szCs w:val="18"/>
              </w:rPr>
            </w:pPr>
            <w:ins w:id="1049" w:author="Joseph Sempa" w:date="2024-07-12T15:44:00Z" w16du:dateUtc="2024-07-12T13:44:00Z">
              <w:r>
                <w:rPr>
                  <w:rFonts w:eastAsia="Arial" w:cs="Arial"/>
                  <w:b/>
                  <w:color w:val="000000"/>
                  <w:sz w:val="18"/>
                  <w:szCs w:val="18"/>
                </w:rPr>
                <w:t>Other</w:t>
              </w:r>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50" w:author="Joseph Sempa" w:date="2024-07-12T15:45:00Z" w16du:dateUtc="2024-07-12T13:45:00Z">
              <w:tcPr>
                <w:tcW w:w="996" w:type="pct"/>
              </w:tcPr>
            </w:tcPrChange>
          </w:tcPr>
          <w:p w14:paraId="234D652F" w14:textId="4CB1D078"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1051" w:author="Joseph Sempa" w:date="2024-07-12T15:43:00Z" w16du:dateUtc="2024-07-12T13:43:00Z"/>
                <w:rFonts w:eastAsia="Arial" w:cs="Arial"/>
                <w:color w:val="000000"/>
                <w:sz w:val="18"/>
                <w:szCs w:val="18"/>
              </w:rPr>
            </w:pPr>
            <w:ins w:id="1052" w:author="Joseph Sempa" w:date="2024-07-12T15:45:00Z" w16du:dateUtc="2024-07-12T13:45:00Z">
              <w:r w:rsidRPr="008438E7">
                <w:rPr>
                  <w:rFonts w:eastAsia="Arial" w:cs="Arial"/>
                  <w:color w:val="000000"/>
                  <w:sz w:val="18"/>
                  <w:szCs w:val="18"/>
                  <w:rPrChange w:id="1053" w:author="Joseph Sempa" w:date="2024-07-12T15:45:00Z" w16du:dateUtc="2024-07-12T13:45:00Z">
                    <w:rPr>
                      <w:rFonts w:eastAsia="Arial" w:cs="Arial"/>
                      <w:color w:val="000000"/>
                    </w:rPr>
                  </w:rPrChange>
                </w:rPr>
                <w:t>8 (13.3%)</w:t>
              </w:r>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54" w:author="Joseph Sempa" w:date="2024-07-12T15:45:00Z" w16du:dateUtc="2024-07-12T13:45:00Z">
              <w:tcPr>
                <w:tcW w:w="996" w:type="pct"/>
              </w:tcPr>
            </w:tcPrChange>
          </w:tcPr>
          <w:p w14:paraId="6B2F6E80" w14:textId="5C975E9D"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1055" w:author="Joseph Sempa" w:date="2024-07-12T15:43:00Z" w16du:dateUtc="2024-07-12T13:43:00Z"/>
                <w:rFonts w:eastAsia="Arial" w:cs="Arial"/>
                <w:color w:val="000000"/>
                <w:sz w:val="18"/>
                <w:szCs w:val="18"/>
              </w:rPr>
            </w:pPr>
            <w:ins w:id="1056" w:author="Joseph Sempa" w:date="2024-07-12T15:45:00Z" w16du:dateUtc="2024-07-12T13:45:00Z">
              <w:r w:rsidRPr="008438E7">
                <w:rPr>
                  <w:rFonts w:eastAsia="Arial" w:cs="Arial"/>
                  <w:color w:val="000000"/>
                  <w:sz w:val="18"/>
                  <w:szCs w:val="18"/>
                  <w:rPrChange w:id="1057" w:author="Joseph Sempa" w:date="2024-07-12T15:45:00Z" w16du:dateUtc="2024-07-12T13:45:00Z">
                    <w:rPr>
                      <w:rFonts w:eastAsia="Arial" w:cs="Arial"/>
                      <w:color w:val="000000"/>
                    </w:rPr>
                  </w:rPrChange>
                </w:rPr>
                <w:t>2 (33.3%)</w:t>
              </w:r>
            </w:ins>
          </w:p>
        </w:tc>
        <w:tc>
          <w:tcPr>
            <w:tcW w:w="817" w:type="pct"/>
            <w:tcPrChange w:id="1058" w:author="Joseph Sempa" w:date="2024-07-12T15:45:00Z" w16du:dateUtc="2024-07-12T13:45:00Z">
              <w:tcPr>
                <w:tcW w:w="817" w:type="pct"/>
              </w:tcPr>
            </w:tcPrChange>
          </w:tcPr>
          <w:p w14:paraId="15AF07B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1059" w:author="Joseph Sempa" w:date="2024-07-12T15:43:00Z" w16du:dateUtc="2024-07-12T13:43:00Z"/>
                <w:rFonts w:eastAsia="Arial" w:cs="Arial"/>
                <w:color w:val="000000"/>
                <w:sz w:val="18"/>
                <w:szCs w:val="18"/>
              </w:rPr>
            </w:pPr>
          </w:p>
        </w:tc>
      </w:tr>
      <w:tr w:rsidR="008438E7" w:rsidRPr="00C40AD8" w14:paraId="097D39EA" w14:textId="77777777" w:rsidTr="001C0071">
        <w:tc>
          <w:tcPr>
            <w:tcW w:w="2191" w:type="pct"/>
          </w:tcPr>
          <w:p w14:paraId="00D4FB5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Duration of current illness, median (IQR) (days)</w:t>
            </w:r>
          </w:p>
        </w:tc>
        <w:tc>
          <w:tcPr>
            <w:tcW w:w="996" w:type="pct"/>
          </w:tcPr>
          <w:p w14:paraId="05B9E07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14 (14, 21)</w:t>
            </w:r>
          </w:p>
        </w:tc>
        <w:tc>
          <w:tcPr>
            <w:tcW w:w="996" w:type="pct"/>
          </w:tcPr>
          <w:p w14:paraId="46E4014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14 (11, 14)</w:t>
            </w:r>
          </w:p>
        </w:tc>
        <w:tc>
          <w:tcPr>
            <w:tcW w:w="817" w:type="pct"/>
          </w:tcPr>
          <w:p w14:paraId="3410F469"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0.079</w:t>
            </w:r>
          </w:p>
        </w:tc>
      </w:tr>
      <w:tr w:rsidR="008438E7" w:rsidRPr="00C40AD8" w14:paraId="20576546"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C16440C" w14:textId="57EAB2AB" w:rsidR="008438E7" w:rsidRPr="00EA3C6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Random cortisol</w:t>
            </w:r>
          </w:p>
        </w:tc>
        <w:tc>
          <w:tcPr>
            <w:tcW w:w="996" w:type="pct"/>
          </w:tcPr>
          <w:p w14:paraId="3D3D5F98" w14:textId="41C91661"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477 (368, 615)</w:t>
            </w:r>
          </w:p>
        </w:tc>
        <w:tc>
          <w:tcPr>
            <w:tcW w:w="996" w:type="pct"/>
          </w:tcPr>
          <w:p w14:paraId="76891EE2" w14:textId="5A6C6E5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307 (262, 336)</w:t>
            </w:r>
          </w:p>
        </w:tc>
        <w:tc>
          <w:tcPr>
            <w:tcW w:w="817" w:type="pct"/>
          </w:tcPr>
          <w:p w14:paraId="0572CE0C" w14:textId="0CD1D70D"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4C6941">
              <w:rPr>
                <w:rFonts w:eastAsia="Arial" w:cs="Arial"/>
                <w:b/>
                <w:bCs/>
                <w:color w:val="000000"/>
                <w:sz w:val="18"/>
                <w:szCs w:val="18"/>
              </w:rPr>
              <w:t>0.004</w:t>
            </w:r>
          </w:p>
        </w:tc>
      </w:tr>
      <w:tr w:rsidR="008438E7" w:rsidRPr="00C40AD8" w14:paraId="5F87EEF7" w14:textId="77777777" w:rsidTr="001C0071">
        <w:tc>
          <w:tcPr>
            <w:tcW w:w="2191" w:type="pct"/>
          </w:tcPr>
          <w:p w14:paraId="314B28A5" w14:textId="093D2FB4" w:rsidR="008438E7" w:rsidRPr="00EA3C6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Basal cortisol</w:t>
            </w:r>
          </w:p>
        </w:tc>
        <w:tc>
          <w:tcPr>
            <w:tcW w:w="996" w:type="pct"/>
          </w:tcPr>
          <w:p w14:paraId="2B630D2C" w14:textId="6933C03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500 (433, 636)</w:t>
            </w:r>
          </w:p>
        </w:tc>
        <w:tc>
          <w:tcPr>
            <w:tcW w:w="996" w:type="pct"/>
          </w:tcPr>
          <w:p w14:paraId="11FD128D" w14:textId="016234E2"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308 (246, 365)</w:t>
            </w:r>
          </w:p>
        </w:tc>
        <w:tc>
          <w:tcPr>
            <w:tcW w:w="817" w:type="pct"/>
          </w:tcPr>
          <w:p w14:paraId="34BD5C3A" w14:textId="2F93845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4C6941">
              <w:rPr>
                <w:rFonts w:eastAsia="Arial" w:cs="Arial"/>
                <w:b/>
                <w:bCs/>
                <w:color w:val="000000"/>
                <w:sz w:val="18"/>
                <w:szCs w:val="18"/>
              </w:rPr>
              <w:t>&lt;0.001</w:t>
            </w:r>
          </w:p>
        </w:tc>
      </w:tr>
      <w:tr w:rsidR="008438E7" w:rsidRPr="00C40AD8" w14:paraId="4E5B6149"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0058E4A" w14:textId="23C48823" w:rsidR="008438E7" w:rsidRPr="00EA3C6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Stimulated cortisol</w:t>
            </w:r>
          </w:p>
        </w:tc>
        <w:tc>
          <w:tcPr>
            <w:tcW w:w="996" w:type="pct"/>
          </w:tcPr>
          <w:p w14:paraId="70305EDB" w14:textId="4948C6F6"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795 (662, 890)</w:t>
            </w:r>
          </w:p>
        </w:tc>
        <w:tc>
          <w:tcPr>
            <w:tcW w:w="996" w:type="pct"/>
          </w:tcPr>
          <w:p w14:paraId="0AB3FDAF" w14:textId="0805AA0B"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375 (338, 424)</w:t>
            </w:r>
          </w:p>
        </w:tc>
        <w:tc>
          <w:tcPr>
            <w:tcW w:w="817" w:type="pct"/>
          </w:tcPr>
          <w:p w14:paraId="3617E93C" w14:textId="5C591B8C"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b/>
                <w:bCs/>
                <w:color w:val="000000"/>
                <w:sz w:val="18"/>
                <w:szCs w:val="18"/>
              </w:rPr>
            </w:pPr>
            <w:r w:rsidRPr="004C6941">
              <w:rPr>
                <w:rFonts w:eastAsia="Arial" w:cs="Arial"/>
                <w:b/>
                <w:bCs/>
                <w:color w:val="000000"/>
                <w:sz w:val="18"/>
                <w:szCs w:val="18"/>
              </w:rPr>
              <w:t>&lt;0.001</w:t>
            </w:r>
          </w:p>
        </w:tc>
      </w:tr>
      <w:tr w:rsidR="008438E7" w:rsidRPr="00C40AD8" w14:paraId="39C45057" w14:textId="77777777" w:rsidTr="001C0071">
        <w:tc>
          <w:tcPr>
            <w:tcW w:w="2191" w:type="pct"/>
          </w:tcPr>
          <w:p w14:paraId="24236A5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Weight loss</w:t>
            </w:r>
          </w:p>
        </w:tc>
        <w:tc>
          <w:tcPr>
            <w:tcW w:w="996" w:type="pct"/>
          </w:tcPr>
          <w:p w14:paraId="7DB3B5D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51 (87.9%)</w:t>
            </w:r>
          </w:p>
        </w:tc>
        <w:tc>
          <w:tcPr>
            <w:tcW w:w="996" w:type="pct"/>
          </w:tcPr>
          <w:p w14:paraId="7253ED5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18C4322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4CF1F140"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B4AFB7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Viral load (log10 Copies/mL)</w:t>
            </w:r>
          </w:p>
        </w:tc>
        <w:tc>
          <w:tcPr>
            <w:tcW w:w="996" w:type="pct"/>
          </w:tcPr>
          <w:p w14:paraId="469DC03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11.74 (9.55, 13.08)</w:t>
            </w:r>
          </w:p>
        </w:tc>
        <w:tc>
          <w:tcPr>
            <w:tcW w:w="996" w:type="pct"/>
          </w:tcPr>
          <w:p w14:paraId="2CE51DA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w:t>
            </w:r>
          </w:p>
        </w:tc>
        <w:tc>
          <w:tcPr>
            <w:tcW w:w="817" w:type="pct"/>
          </w:tcPr>
          <w:p w14:paraId="6CB0928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8438E7" w:rsidRPr="00C40AD8" w:rsidDel="007C7DE3" w14:paraId="7655DCBA" w14:textId="00000E6E" w:rsidTr="001C0071">
        <w:trPr>
          <w:del w:id="1060" w:author="Joseph Sempa" w:date="2024-07-12T15:46:00Z" w16du:dateUtc="2024-07-12T13:46:00Z"/>
        </w:trPr>
        <w:tc>
          <w:tcPr>
            <w:tcW w:w="2191" w:type="pct"/>
          </w:tcPr>
          <w:p w14:paraId="78C104AE" w14:textId="6371F68D" w:rsidR="008438E7" w:rsidRPr="00C40AD8" w:rsidDel="007C7DE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061" w:author="Joseph Sempa" w:date="2024-07-12T15:46:00Z" w16du:dateUtc="2024-07-12T13:46:00Z"/>
                <w:sz w:val="18"/>
                <w:szCs w:val="18"/>
              </w:rPr>
            </w:pPr>
            <w:del w:id="1062" w:author="Joseph Sempa" w:date="2024-07-12T15:46:00Z" w16du:dateUtc="2024-07-12T13:46:00Z">
              <w:r w:rsidRPr="00C40AD8" w:rsidDel="007C7DE3">
                <w:rPr>
                  <w:rFonts w:eastAsia="Arial" w:cs="Arial"/>
                  <w:b/>
                  <w:color w:val="000000"/>
                  <w:sz w:val="18"/>
                  <w:szCs w:val="18"/>
                </w:rPr>
                <w:delText>Tuberculosis</w:delText>
              </w:r>
            </w:del>
          </w:p>
        </w:tc>
        <w:tc>
          <w:tcPr>
            <w:tcW w:w="996" w:type="pct"/>
          </w:tcPr>
          <w:p w14:paraId="1FDD7EA6" w14:textId="442E9C0F" w:rsidR="008438E7" w:rsidRPr="00C40AD8" w:rsidDel="007C7DE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63" w:author="Joseph Sempa" w:date="2024-07-12T15:46:00Z" w16du:dateUtc="2024-07-12T13:46:00Z"/>
                <w:sz w:val="18"/>
                <w:szCs w:val="18"/>
              </w:rPr>
            </w:pPr>
            <w:del w:id="1064" w:author="Joseph Sempa" w:date="2024-07-12T15:46:00Z" w16du:dateUtc="2024-07-12T13:46:00Z">
              <w:r w:rsidRPr="00C40AD8" w:rsidDel="007C7DE3">
                <w:rPr>
                  <w:rFonts w:eastAsia="Arial" w:cs="Arial"/>
                  <w:color w:val="000000"/>
                  <w:sz w:val="18"/>
                  <w:szCs w:val="18"/>
                </w:rPr>
                <w:delText>49 (81.7%)</w:delText>
              </w:r>
            </w:del>
          </w:p>
        </w:tc>
        <w:tc>
          <w:tcPr>
            <w:tcW w:w="996" w:type="pct"/>
          </w:tcPr>
          <w:p w14:paraId="0F506E77" w14:textId="050B42AB" w:rsidR="008438E7" w:rsidRPr="00C40AD8" w:rsidDel="007C7DE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65" w:author="Joseph Sempa" w:date="2024-07-12T15:46:00Z" w16du:dateUtc="2024-07-12T13:46:00Z"/>
                <w:sz w:val="18"/>
                <w:szCs w:val="18"/>
              </w:rPr>
            </w:pPr>
            <w:del w:id="1066" w:author="Joseph Sempa" w:date="2024-07-12T15:46:00Z" w16du:dateUtc="2024-07-12T13:46:00Z">
              <w:r w:rsidRPr="00C40AD8" w:rsidDel="007C7DE3">
                <w:rPr>
                  <w:rFonts w:eastAsia="Arial" w:cs="Arial"/>
                  <w:color w:val="000000"/>
                  <w:sz w:val="18"/>
                  <w:szCs w:val="18"/>
                </w:rPr>
                <w:delText>5 (83.3%)</w:delText>
              </w:r>
            </w:del>
          </w:p>
        </w:tc>
        <w:tc>
          <w:tcPr>
            <w:tcW w:w="817" w:type="pct"/>
          </w:tcPr>
          <w:p w14:paraId="1BAA7BA3" w14:textId="2BCD59F0" w:rsidR="008438E7" w:rsidRPr="00C40AD8" w:rsidDel="007C7DE3"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67" w:author="Joseph Sempa" w:date="2024-07-12T15:46:00Z" w16du:dateUtc="2024-07-12T13:46:00Z"/>
                <w:sz w:val="18"/>
                <w:szCs w:val="18"/>
              </w:rPr>
            </w:pPr>
            <w:del w:id="1068" w:author="Joseph Sempa" w:date="2024-07-12T15:46:00Z" w16du:dateUtc="2024-07-12T13:46:00Z">
              <w:r w:rsidRPr="00C40AD8" w:rsidDel="007C7DE3">
                <w:rPr>
                  <w:rFonts w:eastAsia="Arial" w:cs="Arial"/>
                  <w:color w:val="000000"/>
                  <w:sz w:val="18"/>
                  <w:szCs w:val="18"/>
                </w:rPr>
                <w:delText>&gt;0.9</w:delText>
              </w:r>
            </w:del>
          </w:p>
        </w:tc>
      </w:tr>
      <w:tr w:rsidR="008438E7" w:rsidRPr="00C40AD8" w14:paraId="1F07F1BD" w14:textId="77777777" w:rsidTr="008D68DD">
        <w:tblPrEx>
          <w:tblW w:w="5000" w:type="pct"/>
          <w:tblLook w:val="0420" w:firstRow="1" w:lastRow="0" w:firstColumn="0" w:lastColumn="0" w:noHBand="0" w:noVBand="1"/>
          <w:tblPrExChange w:id="1069" w:author="Joseph Sempa" w:date="2024-07-12T15:46:00Z" w16du:dateUtc="2024-07-12T13:46:00Z">
            <w:tblPrEx>
              <w:tblW w:w="5000" w:type="pct"/>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ins w:id="1070" w:author="Joseph Sempa" w:date="2024-07-12T15:45:00Z" w16du:dateUtc="2024-07-12T13:45:00Z"/>
        </w:trPr>
        <w:tc>
          <w:tcPr>
            <w:tcW w:w="2191" w:type="pct"/>
            <w:tcPrChange w:id="1071" w:author="Joseph Sempa" w:date="2024-07-12T15:46:00Z" w16du:dateUtc="2024-07-12T13:46:00Z">
              <w:tcPr>
                <w:tcW w:w="2191" w:type="pct"/>
              </w:tcPr>
            </w:tcPrChange>
          </w:tcPr>
          <w:p w14:paraId="05703EE7" w14:textId="36F60B53"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cnfStyle w:val="000000100000" w:firstRow="0" w:lastRow="0" w:firstColumn="0" w:lastColumn="0" w:oddVBand="0" w:evenVBand="0" w:oddHBand="1" w:evenHBand="0" w:firstRowFirstColumn="0" w:firstRowLastColumn="0" w:lastRowFirstColumn="0" w:lastRowLastColumn="0"/>
              <w:rPr>
                <w:ins w:id="1072" w:author="Joseph Sempa" w:date="2024-07-12T15:45:00Z" w16du:dateUtc="2024-07-12T13:45:00Z"/>
                <w:rFonts w:eastAsia="Arial" w:cs="Arial"/>
                <w:b/>
                <w:color w:val="000000"/>
                <w:sz w:val="18"/>
                <w:szCs w:val="18"/>
              </w:rPr>
            </w:pPr>
            <w:proofErr w:type="spellStart"/>
            <w:ins w:id="1073" w:author="Joseph Sempa" w:date="2024-07-12T15:45:00Z" w16du:dateUtc="2024-07-12T13:45:00Z">
              <w:r>
                <w:rPr>
                  <w:rFonts w:eastAsia="Arial" w:cs="Arial"/>
                  <w:b/>
                  <w:color w:val="000000"/>
                  <w:sz w:val="18"/>
                  <w:szCs w:val="18"/>
                </w:rPr>
                <w:t>PTB</w:t>
              </w:r>
              <w:proofErr w:type="spellEnd"/>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74" w:author="Joseph Sempa" w:date="2024-07-12T15:46:00Z" w16du:dateUtc="2024-07-12T13:46:00Z">
              <w:tcPr>
                <w:tcW w:w="996" w:type="pct"/>
              </w:tcPr>
            </w:tcPrChange>
          </w:tcPr>
          <w:p w14:paraId="3E29E69B" w14:textId="23D8FF2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1075" w:author="Joseph Sempa" w:date="2024-07-12T15:45:00Z" w16du:dateUtc="2024-07-12T13:45:00Z"/>
                <w:rFonts w:eastAsia="Arial" w:cs="Arial"/>
                <w:color w:val="000000"/>
                <w:sz w:val="18"/>
                <w:szCs w:val="18"/>
              </w:rPr>
            </w:pPr>
            <w:ins w:id="1076" w:author="Joseph Sempa" w:date="2024-07-12T15:46:00Z" w16du:dateUtc="2024-07-12T13:46:00Z">
              <w:r w:rsidRPr="008438E7">
                <w:rPr>
                  <w:rFonts w:eastAsia="Arial" w:cs="Arial"/>
                  <w:color w:val="000000"/>
                  <w:sz w:val="18"/>
                  <w:szCs w:val="18"/>
                  <w:rPrChange w:id="1077" w:author="Joseph Sempa" w:date="2024-07-12T15:46:00Z" w16du:dateUtc="2024-07-12T13:46:00Z">
                    <w:rPr>
                      <w:rFonts w:eastAsia="Arial" w:cs="Arial"/>
                      <w:color w:val="000000"/>
                    </w:rPr>
                  </w:rPrChange>
                </w:rPr>
                <w:t>42 (70.0%)</w:t>
              </w:r>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78" w:author="Joseph Sempa" w:date="2024-07-12T15:46:00Z" w16du:dateUtc="2024-07-12T13:46:00Z">
              <w:tcPr>
                <w:tcW w:w="996" w:type="pct"/>
              </w:tcPr>
            </w:tcPrChange>
          </w:tcPr>
          <w:p w14:paraId="6880951C" w14:textId="56C1333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1079" w:author="Joseph Sempa" w:date="2024-07-12T15:45:00Z" w16du:dateUtc="2024-07-12T13:45:00Z"/>
                <w:rFonts w:eastAsia="Arial" w:cs="Arial"/>
                <w:color w:val="000000"/>
                <w:sz w:val="18"/>
                <w:szCs w:val="18"/>
              </w:rPr>
            </w:pPr>
            <w:ins w:id="1080" w:author="Joseph Sempa" w:date="2024-07-12T15:46:00Z" w16du:dateUtc="2024-07-12T13:46:00Z">
              <w:r w:rsidRPr="008438E7">
                <w:rPr>
                  <w:rFonts w:eastAsia="Arial" w:cs="Arial"/>
                  <w:color w:val="000000"/>
                  <w:sz w:val="18"/>
                  <w:szCs w:val="18"/>
                  <w:rPrChange w:id="1081" w:author="Joseph Sempa" w:date="2024-07-12T15:46:00Z" w16du:dateUtc="2024-07-12T13:46:00Z">
                    <w:rPr>
                      <w:rFonts w:eastAsia="Arial" w:cs="Arial"/>
                      <w:color w:val="000000"/>
                    </w:rPr>
                  </w:rPrChange>
                </w:rPr>
                <w:t>2 (33.3%)</w:t>
              </w:r>
            </w:ins>
          </w:p>
        </w:tc>
        <w:tc>
          <w:tcPr>
            <w:tcW w:w="817" w:type="pct"/>
            <w:tcBorders>
              <w:top w:val="none" w:sz="0" w:space="0" w:color="000000"/>
              <w:left w:val="none" w:sz="0" w:space="0" w:color="000000"/>
              <w:bottom w:val="none" w:sz="0" w:space="0" w:color="000000"/>
              <w:right w:val="none" w:sz="0" w:space="0" w:color="000000"/>
            </w:tcBorders>
            <w:shd w:val="clear" w:color="auto" w:fill="FFFFFF"/>
            <w:tcPrChange w:id="1082" w:author="Joseph Sempa" w:date="2024-07-12T15:46:00Z" w16du:dateUtc="2024-07-12T13:46:00Z">
              <w:tcPr>
                <w:tcW w:w="817" w:type="pct"/>
              </w:tcPr>
            </w:tcPrChange>
          </w:tcPr>
          <w:p w14:paraId="27E533FB" w14:textId="4CD699B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cnfStyle w:val="000000100000" w:firstRow="0" w:lastRow="0" w:firstColumn="0" w:lastColumn="0" w:oddVBand="0" w:evenVBand="0" w:oddHBand="1" w:evenHBand="0" w:firstRowFirstColumn="0" w:firstRowLastColumn="0" w:lastRowFirstColumn="0" w:lastRowLastColumn="0"/>
              <w:rPr>
                <w:ins w:id="1083" w:author="Joseph Sempa" w:date="2024-07-12T15:45:00Z" w16du:dateUtc="2024-07-12T13:45:00Z"/>
                <w:rFonts w:eastAsia="Arial" w:cs="Arial"/>
                <w:color w:val="000000"/>
                <w:sz w:val="18"/>
                <w:szCs w:val="18"/>
              </w:rPr>
            </w:pPr>
            <w:ins w:id="1084" w:author="Joseph Sempa" w:date="2024-07-12T15:46:00Z" w16du:dateUtc="2024-07-12T13:46:00Z">
              <w:r w:rsidRPr="008438E7">
                <w:rPr>
                  <w:rFonts w:eastAsia="Arial" w:cs="Arial"/>
                  <w:color w:val="000000"/>
                  <w:sz w:val="18"/>
                  <w:szCs w:val="18"/>
                  <w:rPrChange w:id="1085" w:author="Joseph Sempa" w:date="2024-07-12T15:46:00Z" w16du:dateUtc="2024-07-12T13:46:00Z">
                    <w:rPr>
                      <w:rFonts w:eastAsia="Arial" w:cs="Arial"/>
                      <w:color w:val="000000"/>
                    </w:rPr>
                  </w:rPrChange>
                </w:rPr>
                <w:t>0.090</w:t>
              </w:r>
            </w:ins>
          </w:p>
        </w:tc>
      </w:tr>
      <w:tr w:rsidR="008438E7" w:rsidRPr="00C40AD8" w14:paraId="55D75246" w14:textId="77777777" w:rsidTr="008D68DD">
        <w:tblPrEx>
          <w:tblW w:w="5000" w:type="pct"/>
          <w:tblLook w:val="0420" w:firstRow="1" w:lastRow="0" w:firstColumn="0" w:lastColumn="0" w:noHBand="0" w:noVBand="1"/>
          <w:tblPrExChange w:id="1086" w:author="Joseph Sempa" w:date="2024-07-12T15:46:00Z" w16du:dateUtc="2024-07-12T13:46:00Z">
            <w:tblPrEx>
              <w:tblW w:w="5000" w:type="pct"/>
              <w:tblLook w:val="0420" w:firstRow="1" w:lastRow="0" w:firstColumn="0" w:lastColumn="0" w:noHBand="0" w:noVBand="1"/>
            </w:tblPrEx>
          </w:tblPrExChange>
        </w:tblPrEx>
        <w:trPr>
          <w:ins w:id="1087" w:author="Joseph Sempa" w:date="2024-07-12T15:45:00Z" w16du:dateUtc="2024-07-12T13:45:00Z"/>
        </w:trPr>
        <w:tc>
          <w:tcPr>
            <w:tcW w:w="2191" w:type="pct"/>
            <w:tcPrChange w:id="1088" w:author="Joseph Sempa" w:date="2024-07-12T15:46:00Z" w16du:dateUtc="2024-07-12T13:46:00Z">
              <w:tcPr>
                <w:tcW w:w="2191" w:type="pct"/>
              </w:tcPr>
            </w:tcPrChange>
          </w:tcPr>
          <w:p w14:paraId="00D33901" w14:textId="4DA8D154"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ins w:id="1089" w:author="Joseph Sempa" w:date="2024-07-12T15:45:00Z" w16du:dateUtc="2024-07-12T13:45:00Z"/>
                <w:rFonts w:eastAsia="Arial" w:cs="Arial"/>
                <w:b/>
                <w:color w:val="000000"/>
                <w:sz w:val="18"/>
                <w:szCs w:val="18"/>
              </w:rPr>
            </w:pPr>
            <w:proofErr w:type="spellStart"/>
            <w:ins w:id="1090" w:author="Joseph Sempa" w:date="2024-07-12T15:45:00Z" w16du:dateUtc="2024-07-12T13:45:00Z">
              <w:r>
                <w:rPr>
                  <w:rFonts w:eastAsia="Arial" w:cs="Arial"/>
                  <w:b/>
                  <w:color w:val="000000"/>
                  <w:sz w:val="18"/>
                  <w:szCs w:val="18"/>
                </w:rPr>
                <w:t>EPTB</w:t>
              </w:r>
              <w:proofErr w:type="spellEnd"/>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91" w:author="Joseph Sempa" w:date="2024-07-12T15:46:00Z" w16du:dateUtc="2024-07-12T13:46:00Z">
              <w:tcPr>
                <w:tcW w:w="996" w:type="pct"/>
              </w:tcPr>
            </w:tcPrChange>
          </w:tcPr>
          <w:p w14:paraId="423E91D6" w14:textId="5FD438C1"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92" w:author="Joseph Sempa" w:date="2024-07-12T15:45:00Z" w16du:dateUtc="2024-07-12T13:45:00Z"/>
                <w:rFonts w:eastAsia="Arial" w:cs="Arial"/>
                <w:color w:val="000000"/>
                <w:sz w:val="18"/>
                <w:szCs w:val="18"/>
              </w:rPr>
            </w:pPr>
            <w:ins w:id="1093" w:author="Joseph Sempa" w:date="2024-07-12T15:46:00Z" w16du:dateUtc="2024-07-12T13:46:00Z">
              <w:r w:rsidRPr="008438E7">
                <w:rPr>
                  <w:rFonts w:eastAsia="Arial" w:cs="Arial"/>
                  <w:color w:val="000000"/>
                  <w:sz w:val="18"/>
                  <w:szCs w:val="18"/>
                  <w:rPrChange w:id="1094" w:author="Joseph Sempa" w:date="2024-07-12T15:46:00Z" w16du:dateUtc="2024-07-12T13:46:00Z">
                    <w:rPr>
                      <w:rFonts w:eastAsia="Arial" w:cs="Arial"/>
                      <w:color w:val="000000"/>
                    </w:rPr>
                  </w:rPrChange>
                </w:rPr>
                <w:t>7 (11.7%)</w:t>
              </w:r>
            </w:ins>
          </w:p>
        </w:tc>
        <w:tc>
          <w:tcPr>
            <w:tcW w:w="996" w:type="pct"/>
            <w:tcBorders>
              <w:top w:val="none" w:sz="0" w:space="0" w:color="000000"/>
              <w:left w:val="none" w:sz="0" w:space="0" w:color="000000"/>
              <w:bottom w:val="none" w:sz="0" w:space="0" w:color="000000"/>
              <w:right w:val="none" w:sz="0" w:space="0" w:color="000000"/>
            </w:tcBorders>
            <w:shd w:val="clear" w:color="auto" w:fill="FFFFFF"/>
            <w:tcPrChange w:id="1095" w:author="Joseph Sempa" w:date="2024-07-12T15:46:00Z" w16du:dateUtc="2024-07-12T13:46:00Z">
              <w:tcPr>
                <w:tcW w:w="996" w:type="pct"/>
              </w:tcPr>
            </w:tcPrChange>
          </w:tcPr>
          <w:p w14:paraId="756D9A9A" w14:textId="6B922930"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096" w:author="Joseph Sempa" w:date="2024-07-12T15:45:00Z" w16du:dateUtc="2024-07-12T13:45:00Z"/>
                <w:rFonts w:eastAsia="Arial" w:cs="Arial"/>
                <w:color w:val="000000"/>
                <w:sz w:val="18"/>
                <w:szCs w:val="18"/>
              </w:rPr>
            </w:pPr>
            <w:ins w:id="1097" w:author="Joseph Sempa" w:date="2024-07-12T15:46:00Z" w16du:dateUtc="2024-07-12T13:46:00Z">
              <w:r w:rsidRPr="008438E7">
                <w:rPr>
                  <w:rFonts w:eastAsia="Arial" w:cs="Arial"/>
                  <w:color w:val="000000"/>
                  <w:sz w:val="18"/>
                  <w:szCs w:val="18"/>
                  <w:rPrChange w:id="1098" w:author="Joseph Sempa" w:date="2024-07-12T15:46:00Z" w16du:dateUtc="2024-07-12T13:46:00Z">
                    <w:rPr>
                      <w:rFonts w:eastAsia="Arial" w:cs="Arial"/>
                      <w:color w:val="000000"/>
                    </w:rPr>
                  </w:rPrChange>
                </w:rPr>
                <w:t>3 (50.0%)</w:t>
              </w:r>
            </w:ins>
          </w:p>
        </w:tc>
        <w:tc>
          <w:tcPr>
            <w:tcW w:w="817" w:type="pct"/>
            <w:tcBorders>
              <w:top w:val="none" w:sz="0" w:space="0" w:color="000000"/>
              <w:left w:val="none" w:sz="0" w:space="0" w:color="000000"/>
              <w:bottom w:val="none" w:sz="0" w:space="0" w:color="000000"/>
              <w:right w:val="none" w:sz="0" w:space="0" w:color="000000"/>
            </w:tcBorders>
            <w:shd w:val="clear" w:color="auto" w:fill="FFFFFF"/>
            <w:tcPrChange w:id="1099" w:author="Joseph Sempa" w:date="2024-07-12T15:46:00Z" w16du:dateUtc="2024-07-12T13:46:00Z">
              <w:tcPr>
                <w:tcW w:w="817" w:type="pct"/>
              </w:tcPr>
            </w:tcPrChange>
          </w:tcPr>
          <w:p w14:paraId="08D105C7" w14:textId="614317E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100" w:author="Joseph Sempa" w:date="2024-07-12T15:45:00Z" w16du:dateUtc="2024-07-12T13:45:00Z"/>
                <w:rFonts w:eastAsia="Arial" w:cs="Arial"/>
                <w:color w:val="000000"/>
                <w:sz w:val="18"/>
                <w:szCs w:val="18"/>
              </w:rPr>
            </w:pPr>
            <w:ins w:id="1101" w:author="Joseph Sempa" w:date="2024-07-12T15:46:00Z" w16du:dateUtc="2024-07-12T13:46:00Z">
              <w:r w:rsidRPr="008438E7">
                <w:rPr>
                  <w:rFonts w:eastAsia="Arial" w:cs="Arial"/>
                  <w:color w:val="000000"/>
                  <w:sz w:val="18"/>
                  <w:szCs w:val="18"/>
                  <w:rPrChange w:id="1102" w:author="Joseph Sempa" w:date="2024-07-12T15:46:00Z" w16du:dateUtc="2024-07-12T13:46:00Z">
                    <w:rPr>
                      <w:rFonts w:eastAsia="Arial" w:cs="Arial"/>
                      <w:color w:val="000000"/>
                    </w:rPr>
                  </w:rPrChange>
                </w:rPr>
                <w:t>0.040</w:t>
              </w:r>
            </w:ins>
          </w:p>
        </w:tc>
      </w:tr>
      <w:tr w:rsidR="008438E7" w:rsidRPr="00C40AD8" w14:paraId="4028715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5701B47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Cryptococcus neoformans</w:t>
            </w:r>
          </w:p>
        </w:tc>
        <w:tc>
          <w:tcPr>
            <w:tcW w:w="996" w:type="pct"/>
          </w:tcPr>
          <w:p w14:paraId="777544D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w:t>
            </w:r>
          </w:p>
        </w:tc>
        <w:tc>
          <w:tcPr>
            <w:tcW w:w="996" w:type="pct"/>
          </w:tcPr>
          <w:p w14:paraId="68DE155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2AE5778F" w14:textId="77777777" w:rsidR="008438E7" w:rsidRPr="00BB5E1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BB5E1E">
              <w:rPr>
                <w:rFonts w:eastAsia="Arial" w:cs="Arial"/>
                <w:b/>
                <w:bCs/>
                <w:color w:val="000000"/>
                <w:sz w:val="18"/>
                <w:szCs w:val="18"/>
              </w:rPr>
              <w:t>0.008</w:t>
            </w:r>
          </w:p>
        </w:tc>
      </w:tr>
      <w:tr w:rsidR="008438E7" w:rsidRPr="00C40AD8" w14:paraId="4D227CD0" w14:textId="77777777" w:rsidTr="001C0071">
        <w:tc>
          <w:tcPr>
            <w:tcW w:w="2191" w:type="pct"/>
          </w:tcPr>
          <w:p w14:paraId="6A908F2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Pneumonia</w:t>
            </w:r>
          </w:p>
        </w:tc>
        <w:tc>
          <w:tcPr>
            <w:tcW w:w="996" w:type="pct"/>
          </w:tcPr>
          <w:p w14:paraId="46D1FEF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 (11.7%)</w:t>
            </w:r>
          </w:p>
        </w:tc>
        <w:tc>
          <w:tcPr>
            <w:tcW w:w="996" w:type="pct"/>
          </w:tcPr>
          <w:p w14:paraId="012E9A4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3E256A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142F9FA1"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24F967A" w14:textId="466B5119"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 xml:space="preserve">Herpes simplex virus </w:t>
            </w:r>
            <w:r w:rsidRPr="00C40AD8">
              <w:rPr>
                <w:rFonts w:eastAsia="Arial" w:cs="Arial"/>
                <w:b/>
                <w:color w:val="000000"/>
                <w:sz w:val="18"/>
                <w:szCs w:val="18"/>
              </w:rPr>
              <w:t>HSV</w:t>
            </w:r>
          </w:p>
        </w:tc>
        <w:tc>
          <w:tcPr>
            <w:tcW w:w="996" w:type="pct"/>
          </w:tcPr>
          <w:p w14:paraId="224CBBF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74D3869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1DF078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5536CF2" w14:textId="77777777" w:rsidTr="001C0071">
        <w:tc>
          <w:tcPr>
            <w:tcW w:w="2191" w:type="pct"/>
          </w:tcPr>
          <w:p w14:paraId="020BAD26" w14:textId="29134258"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Hep</w:t>
            </w:r>
            <w:r>
              <w:rPr>
                <w:rFonts w:eastAsia="Arial" w:cs="Arial"/>
                <w:b/>
                <w:color w:val="000000"/>
                <w:sz w:val="18"/>
                <w:szCs w:val="18"/>
              </w:rPr>
              <w:t xml:space="preserve">atitis </w:t>
            </w:r>
            <w:r w:rsidRPr="00C40AD8">
              <w:rPr>
                <w:rFonts w:eastAsia="Arial" w:cs="Arial"/>
                <w:b/>
                <w:color w:val="000000"/>
                <w:sz w:val="18"/>
                <w:szCs w:val="18"/>
              </w:rPr>
              <w:t>B</w:t>
            </w:r>
          </w:p>
        </w:tc>
        <w:tc>
          <w:tcPr>
            <w:tcW w:w="996" w:type="pct"/>
          </w:tcPr>
          <w:p w14:paraId="14FE2D2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7615DF7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4029F972"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0.091</w:t>
            </w:r>
          </w:p>
        </w:tc>
      </w:tr>
      <w:tr w:rsidR="008438E7" w:rsidRPr="00C40AD8" w14:paraId="1CB3D254"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C87544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Candida</w:t>
            </w:r>
          </w:p>
        </w:tc>
        <w:tc>
          <w:tcPr>
            <w:tcW w:w="996" w:type="pct"/>
          </w:tcPr>
          <w:p w14:paraId="3EB93C3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(6.7%)</w:t>
            </w:r>
          </w:p>
        </w:tc>
        <w:tc>
          <w:tcPr>
            <w:tcW w:w="996" w:type="pct"/>
          </w:tcPr>
          <w:p w14:paraId="6348506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840E59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3A5F262F" w14:textId="77777777" w:rsidTr="001C0071">
        <w:tc>
          <w:tcPr>
            <w:tcW w:w="2191" w:type="pct"/>
          </w:tcPr>
          <w:p w14:paraId="368EFCA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Syphilis</w:t>
            </w:r>
          </w:p>
        </w:tc>
        <w:tc>
          <w:tcPr>
            <w:tcW w:w="996" w:type="pct"/>
          </w:tcPr>
          <w:p w14:paraId="26808C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w:t>
            </w:r>
          </w:p>
        </w:tc>
        <w:tc>
          <w:tcPr>
            <w:tcW w:w="996" w:type="pct"/>
          </w:tcPr>
          <w:p w14:paraId="2CA4B76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461BFA5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9355C53"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F489F5B" w14:textId="2BFF3D80"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w:t>
            </w:r>
            <w:r>
              <w:rPr>
                <w:rFonts w:eastAsia="Arial" w:cs="Arial"/>
                <w:b/>
                <w:color w:val="000000"/>
                <w:sz w:val="18"/>
                <w:szCs w:val="18"/>
              </w:rPr>
              <w:t>acterial</w:t>
            </w:r>
            <w:r w:rsidRPr="00C40AD8">
              <w:rPr>
                <w:rFonts w:eastAsia="Arial" w:cs="Arial"/>
                <w:b/>
                <w:color w:val="000000"/>
                <w:sz w:val="18"/>
                <w:szCs w:val="18"/>
              </w:rPr>
              <w:t xml:space="preserve"> meni</w:t>
            </w:r>
            <w:r>
              <w:rPr>
                <w:rFonts w:eastAsia="Arial" w:cs="Arial"/>
                <w:b/>
                <w:color w:val="000000"/>
                <w:sz w:val="18"/>
                <w:szCs w:val="18"/>
              </w:rPr>
              <w:t>n</w:t>
            </w:r>
            <w:r w:rsidRPr="00C40AD8">
              <w:rPr>
                <w:rFonts w:eastAsia="Arial" w:cs="Arial"/>
                <w:b/>
                <w:color w:val="000000"/>
                <w:sz w:val="18"/>
                <w:szCs w:val="18"/>
              </w:rPr>
              <w:t>gitis</w:t>
            </w:r>
          </w:p>
        </w:tc>
        <w:tc>
          <w:tcPr>
            <w:tcW w:w="996" w:type="pct"/>
          </w:tcPr>
          <w:p w14:paraId="50164E6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02CBD33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072A51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57411C0E" w14:textId="77777777" w:rsidTr="001C0071">
        <w:tc>
          <w:tcPr>
            <w:tcW w:w="2191" w:type="pct"/>
          </w:tcPr>
          <w:p w14:paraId="7F23A042" w14:textId="64659871"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Urinary tract infection</w:t>
            </w:r>
          </w:p>
        </w:tc>
        <w:tc>
          <w:tcPr>
            <w:tcW w:w="996" w:type="pct"/>
          </w:tcPr>
          <w:p w14:paraId="14C8087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58F9030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3F55E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44FC9DF"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7DE2E48" w14:textId="3770C68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w:t>
            </w:r>
            <w:r>
              <w:rPr>
                <w:rFonts w:eastAsia="Arial" w:cs="Arial"/>
                <w:b/>
                <w:color w:val="000000"/>
                <w:sz w:val="18"/>
                <w:szCs w:val="18"/>
              </w:rPr>
              <w:t xml:space="preserve">neumocystis </w:t>
            </w:r>
            <w:proofErr w:type="spellStart"/>
            <w:r>
              <w:rPr>
                <w:rFonts w:eastAsia="Arial" w:cs="Arial"/>
                <w:b/>
                <w:color w:val="000000"/>
                <w:sz w:val="18"/>
                <w:szCs w:val="18"/>
              </w:rPr>
              <w:t>Jiroveci</w:t>
            </w:r>
            <w:proofErr w:type="spellEnd"/>
            <w:r>
              <w:rPr>
                <w:rFonts w:eastAsia="Arial" w:cs="Arial"/>
                <w:b/>
                <w:color w:val="000000"/>
                <w:sz w:val="18"/>
                <w:szCs w:val="18"/>
              </w:rPr>
              <w:t xml:space="preserve"> Pneumonia</w:t>
            </w:r>
          </w:p>
        </w:tc>
        <w:tc>
          <w:tcPr>
            <w:tcW w:w="996" w:type="pct"/>
          </w:tcPr>
          <w:p w14:paraId="21A2814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w:t>
            </w:r>
          </w:p>
        </w:tc>
        <w:tc>
          <w:tcPr>
            <w:tcW w:w="996" w:type="pct"/>
          </w:tcPr>
          <w:p w14:paraId="7245999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32317A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7C5EEDF6" w14:textId="77777777" w:rsidTr="001C0071">
        <w:tc>
          <w:tcPr>
            <w:tcW w:w="2191" w:type="pct"/>
          </w:tcPr>
          <w:p w14:paraId="2400464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COVID-19</w:t>
            </w:r>
          </w:p>
        </w:tc>
        <w:tc>
          <w:tcPr>
            <w:tcW w:w="996" w:type="pct"/>
          </w:tcPr>
          <w:p w14:paraId="3994081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7F06A04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C3FF32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8438E7" w:rsidRPr="00C40AD8" w14:paraId="5561DD73"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0DBE05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Neurocysticercosis</w:t>
            </w:r>
          </w:p>
        </w:tc>
        <w:tc>
          <w:tcPr>
            <w:tcW w:w="996" w:type="pct"/>
          </w:tcPr>
          <w:p w14:paraId="6E39574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28D5D5B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2E74E42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8438E7" w:rsidRPr="00C40AD8" w14:paraId="28957CAD" w14:textId="77777777" w:rsidTr="001C0071">
        <w:tc>
          <w:tcPr>
            <w:tcW w:w="2191" w:type="pct"/>
          </w:tcPr>
          <w:p w14:paraId="2679557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Total CD4 count</w:t>
            </w:r>
          </w:p>
        </w:tc>
        <w:tc>
          <w:tcPr>
            <w:tcW w:w="996" w:type="pct"/>
          </w:tcPr>
          <w:p w14:paraId="17D0F4D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28 (14, 55)</w:t>
            </w:r>
          </w:p>
        </w:tc>
        <w:tc>
          <w:tcPr>
            <w:tcW w:w="996" w:type="pct"/>
          </w:tcPr>
          <w:p w14:paraId="464E064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30 (16, 45)</w:t>
            </w:r>
          </w:p>
        </w:tc>
        <w:tc>
          <w:tcPr>
            <w:tcW w:w="817" w:type="pct"/>
          </w:tcPr>
          <w:p w14:paraId="3A534BF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261FA591"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9DCB2B2" w14:textId="6182A27F"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White cell count </w:t>
            </w:r>
            <w:r>
              <w:rPr>
                <w:rFonts w:eastAsia="Arial" w:cs="Arial"/>
                <w:b/>
                <w:color w:val="000000"/>
                <w:sz w:val="18"/>
                <w:szCs w:val="18"/>
              </w:rPr>
              <w:t>x</w:t>
            </w:r>
            <w:r w:rsidRPr="00C40AD8">
              <w:rPr>
                <w:rFonts w:eastAsia="Arial" w:cs="Arial"/>
                <w:b/>
                <w:color w:val="000000"/>
                <w:sz w:val="18"/>
                <w:szCs w:val="18"/>
              </w:rPr>
              <w:t>10</w:t>
            </w:r>
            <w:r w:rsidRPr="001C0071">
              <w:rPr>
                <w:rFonts w:eastAsia="Arial" w:cs="Arial"/>
                <w:b/>
                <w:color w:val="000000"/>
                <w:sz w:val="18"/>
                <w:szCs w:val="18"/>
                <w:vertAlign w:val="superscript"/>
              </w:rPr>
              <w:t>9</w:t>
            </w:r>
          </w:p>
        </w:tc>
        <w:tc>
          <w:tcPr>
            <w:tcW w:w="996" w:type="pct"/>
          </w:tcPr>
          <w:p w14:paraId="72C012D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5.2 (3.4, 7.4)</w:t>
            </w:r>
          </w:p>
        </w:tc>
        <w:tc>
          <w:tcPr>
            <w:tcW w:w="996" w:type="pct"/>
          </w:tcPr>
          <w:p w14:paraId="4D9F49B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8.3 (4.3, 27.5)</w:t>
            </w:r>
          </w:p>
        </w:tc>
        <w:tc>
          <w:tcPr>
            <w:tcW w:w="817" w:type="pct"/>
          </w:tcPr>
          <w:p w14:paraId="72DD129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357450AC" w14:textId="77777777" w:rsidTr="001C0071">
        <w:tc>
          <w:tcPr>
            <w:tcW w:w="2191" w:type="pct"/>
          </w:tcPr>
          <w:p w14:paraId="7E78B22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Sodium mmol/L</w:t>
            </w:r>
          </w:p>
        </w:tc>
        <w:tc>
          <w:tcPr>
            <w:tcW w:w="996" w:type="pct"/>
          </w:tcPr>
          <w:p w14:paraId="7758B89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133.0 (128.0, 136.0)</w:t>
            </w:r>
          </w:p>
        </w:tc>
        <w:tc>
          <w:tcPr>
            <w:tcW w:w="996" w:type="pct"/>
          </w:tcPr>
          <w:p w14:paraId="21ADB0D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136.5 (133.3, 139.0)</w:t>
            </w:r>
          </w:p>
        </w:tc>
        <w:tc>
          <w:tcPr>
            <w:tcW w:w="817" w:type="pct"/>
          </w:tcPr>
          <w:p w14:paraId="1F665F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0.15</w:t>
            </w:r>
          </w:p>
        </w:tc>
      </w:tr>
      <w:tr w:rsidR="008438E7" w:rsidRPr="00C40AD8" w14:paraId="6A939A42"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A479CF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Potassium mmol/L</w:t>
            </w:r>
          </w:p>
        </w:tc>
        <w:tc>
          <w:tcPr>
            <w:tcW w:w="996" w:type="pct"/>
          </w:tcPr>
          <w:p w14:paraId="385E933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3.95 (3.60, 4.57)</w:t>
            </w:r>
          </w:p>
        </w:tc>
        <w:tc>
          <w:tcPr>
            <w:tcW w:w="996" w:type="pct"/>
          </w:tcPr>
          <w:p w14:paraId="1F418D4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3.70 (3.37, 3.88)</w:t>
            </w:r>
          </w:p>
        </w:tc>
        <w:tc>
          <w:tcPr>
            <w:tcW w:w="817" w:type="pct"/>
          </w:tcPr>
          <w:p w14:paraId="30D4B0E9"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0.077</w:t>
            </w:r>
          </w:p>
        </w:tc>
      </w:tr>
      <w:tr w:rsidR="008438E7" w:rsidRPr="00C40AD8" w14:paraId="2D1DA28C" w14:textId="77777777" w:rsidTr="001C0071">
        <w:tc>
          <w:tcPr>
            <w:tcW w:w="2191" w:type="pct"/>
          </w:tcPr>
          <w:p w14:paraId="3B91B7F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Haemoglobin</w:t>
            </w:r>
            <w:proofErr w:type="spellEnd"/>
            <w:r w:rsidRPr="00C40AD8">
              <w:rPr>
                <w:rFonts w:eastAsia="Arial" w:cs="Arial"/>
                <w:b/>
                <w:color w:val="000000"/>
                <w:sz w:val="18"/>
                <w:szCs w:val="18"/>
              </w:rPr>
              <w:t xml:space="preserve"> g/dL</w:t>
            </w:r>
          </w:p>
        </w:tc>
        <w:tc>
          <w:tcPr>
            <w:tcW w:w="996" w:type="pct"/>
          </w:tcPr>
          <w:p w14:paraId="604C088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8.20 (7.00, 9.63)</w:t>
            </w:r>
          </w:p>
        </w:tc>
        <w:tc>
          <w:tcPr>
            <w:tcW w:w="996" w:type="pct"/>
          </w:tcPr>
          <w:p w14:paraId="5FEEFB0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9.60 (8.25, 10.95)</w:t>
            </w:r>
          </w:p>
        </w:tc>
        <w:tc>
          <w:tcPr>
            <w:tcW w:w="817" w:type="pct"/>
          </w:tcPr>
          <w:p w14:paraId="6E2218C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0.3</w:t>
            </w:r>
          </w:p>
        </w:tc>
      </w:tr>
      <w:tr w:rsidR="008438E7" w:rsidRPr="00C40AD8" w14:paraId="7CF6558B"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4F1B24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BP (systolic)</w:t>
            </w:r>
          </w:p>
        </w:tc>
        <w:tc>
          <w:tcPr>
            <w:tcW w:w="996" w:type="pct"/>
          </w:tcPr>
          <w:p w14:paraId="2751D47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110 (102, 120)</w:t>
            </w:r>
          </w:p>
        </w:tc>
        <w:tc>
          <w:tcPr>
            <w:tcW w:w="996" w:type="pct"/>
          </w:tcPr>
          <w:p w14:paraId="0951B92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128 (122, 130)</w:t>
            </w:r>
          </w:p>
        </w:tc>
        <w:tc>
          <w:tcPr>
            <w:tcW w:w="817" w:type="pct"/>
          </w:tcPr>
          <w:p w14:paraId="1F3986D5"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0.059</w:t>
            </w:r>
          </w:p>
        </w:tc>
      </w:tr>
      <w:tr w:rsidR="008438E7" w:rsidRPr="00C40AD8" w14:paraId="1A9AE14E" w14:textId="77777777" w:rsidTr="001C0071">
        <w:tc>
          <w:tcPr>
            <w:tcW w:w="2191" w:type="pct"/>
          </w:tcPr>
          <w:p w14:paraId="113CB03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BP (diastolic)</w:t>
            </w:r>
          </w:p>
        </w:tc>
        <w:tc>
          <w:tcPr>
            <w:tcW w:w="996" w:type="pct"/>
          </w:tcPr>
          <w:p w14:paraId="60418F4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71 (67, 80)</w:t>
            </w:r>
          </w:p>
        </w:tc>
        <w:tc>
          <w:tcPr>
            <w:tcW w:w="996" w:type="pct"/>
          </w:tcPr>
          <w:p w14:paraId="4E22EB2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74 (65, 78)</w:t>
            </w:r>
          </w:p>
        </w:tc>
        <w:tc>
          <w:tcPr>
            <w:tcW w:w="817" w:type="pct"/>
          </w:tcPr>
          <w:p w14:paraId="2CA3951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0.8</w:t>
            </w:r>
          </w:p>
        </w:tc>
      </w:tr>
      <w:tr w:rsidR="008438E7" w:rsidRPr="00C40AD8" w14:paraId="0BA2D1F9"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2C23A4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Heart rate</w:t>
            </w:r>
          </w:p>
        </w:tc>
        <w:tc>
          <w:tcPr>
            <w:tcW w:w="996" w:type="pct"/>
          </w:tcPr>
          <w:p w14:paraId="3042F14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91 (82, 108)</w:t>
            </w:r>
          </w:p>
        </w:tc>
        <w:tc>
          <w:tcPr>
            <w:tcW w:w="996" w:type="pct"/>
          </w:tcPr>
          <w:p w14:paraId="132E830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87 (72, 98)</w:t>
            </w:r>
          </w:p>
        </w:tc>
        <w:tc>
          <w:tcPr>
            <w:tcW w:w="817" w:type="pct"/>
          </w:tcPr>
          <w:p w14:paraId="7A64E49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0.3</w:t>
            </w:r>
          </w:p>
        </w:tc>
      </w:tr>
      <w:tr w:rsidR="008438E7" w:rsidRPr="00C40AD8" w14:paraId="08082A6C" w14:textId="77777777" w:rsidTr="001C0071">
        <w:tc>
          <w:tcPr>
            <w:tcW w:w="2191" w:type="pct"/>
          </w:tcPr>
          <w:p w14:paraId="005DF1D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Hypotension</w:t>
            </w:r>
          </w:p>
        </w:tc>
        <w:tc>
          <w:tcPr>
            <w:tcW w:w="996" w:type="pct"/>
          </w:tcPr>
          <w:p w14:paraId="2F1350F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 (12.1%)</w:t>
            </w:r>
          </w:p>
        </w:tc>
        <w:tc>
          <w:tcPr>
            <w:tcW w:w="996" w:type="pct"/>
          </w:tcPr>
          <w:p w14:paraId="1315223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2CCE791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656D94B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C50142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Weakness</w:t>
            </w:r>
          </w:p>
        </w:tc>
        <w:tc>
          <w:tcPr>
            <w:tcW w:w="996" w:type="pct"/>
          </w:tcPr>
          <w:p w14:paraId="6721E85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54 (93.1%)</w:t>
            </w:r>
          </w:p>
        </w:tc>
        <w:tc>
          <w:tcPr>
            <w:tcW w:w="996" w:type="pct"/>
          </w:tcPr>
          <w:p w14:paraId="1ADC53F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118CE659"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0.093</w:t>
            </w:r>
          </w:p>
        </w:tc>
      </w:tr>
      <w:tr w:rsidR="008438E7" w:rsidRPr="00C40AD8" w14:paraId="649ECC7A" w14:textId="77777777" w:rsidTr="001C0071">
        <w:tc>
          <w:tcPr>
            <w:tcW w:w="2191" w:type="pct"/>
          </w:tcPr>
          <w:p w14:paraId="37EFD72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Tiredness</w:t>
            </w:r>
          </w:p>
        </w:tc>
        <w:tc>
          <w:tcPr>
            <w:tcW w:w="996" w:type="pct"/>
          </w:tcPr>
          <w:p w14:paraId="071E9BE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53 (93.0%)</w:t>
            </w:r>
          </w:p>
        </w:tc>
        <w:tc>
          <w:tcPr>
            <w:tcW w:w="996" w:type="pct"/>
          </w:tcPr>
          <w:p w14:paraId="3C4F125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6 (100.0%)</w:t>
            </w:r>
          </w:p>
        </w:tc>
        <w:tc>
          <w:tcPr>
            <w:tcW w:w="817" w:type="pct"/>
          </w:tcPr>
          <w:p w14:paraId="407F099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525ECA7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B174521"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Poor appetite</w:t>
            </w:r>
          </w:p>
        </w:tc>
        <w:tc>
          <w:tcPr>
            <w:tcW w:w="996" w:type="pct"/>
          </w:tcPr>
          <w:p w14:paraId="06C3D08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51 (87.9%)</w:t>
            </w:r>
          </w:p>
        </w:tc>
        <w:tc>
          <w:tcPr>
            <w:tcW w:w="996" w:type="pct"/>
          </w:tcPr>
          <w:p w14:paraId="212417E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6 (100.0%)</w:t>
            </w:r>
          </w:p>
        </w:tc>
        <w:tc>
          <w:tcPr>
            <w:tcW w:w="817" w:type="pct"/>
          </w:tcPr>
          <w:p w14:paraId="00B59D4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40584965" w14:textId="77777777" w:rsidTr="001C0071">
        <w:tc>
          <w:tcPr>
            <w:tcW w:w="2191" w:type="pct"/>
          </w:tcPr>
          <w:p w14:paraId="198AEB4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Increased pigmentation of the skin</w:t>
            </w:r>
          </w:p>
        </w:tc>
        <w:tc>
          <w:tcPr>
            <w:tcW w:w="996" w:type="pct"/>
          </w:tcPr>
          <w:p w14:paraId="0170441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36 (63.2%)</w:t>
            </w:r>
          </w:p>
        </w:tc>
        <w:tc>
          <w:tcPr>
            <w:tcW w:w="996" w:type="pct"/>
          </w:tcPr>
          <w:p w14:paraId="4AF08BD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(40.0%)</w:t>
            </w:r>
          </w:p>
        </w:tc>
        <w:tc>
          <w:tcPr>
            <w:tcW w:w="817" w:type="pct"/>
          </w:tcPr>
          <w:p w14:paraId="093138A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0.4</w:t>
            </w:r>
          </w:p>
        </w:tc>
      </w:tr>
      <w:tr w:rsidR="008438E7" w:rsidRPr="00C40AD8" w14:paraId="64CA969D"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16048DE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Nausea</w:t>
            </w:r>
          </w:p>
        </w:tc>
        <w:tc>
          <w:tcPr>
            <w:tcW w:w="996" w:type="pct"/>
          </w:tcPr>
          <w:p w14:paraId="47C45AB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37 (63.8%)</w:t>
            </w:r>
          </w:p>
        </w:tc>
        <w:tc>
          <w:tcPr>
            <w:tcW w:w="996" w:type="pct"/>
          </w:tcPr>
          <w:p w14:paraId="52D9E89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 (83.3%)</w:t>
            </w:r>
          </w:p>
        </w:tc>
        <w:tc>
          <w:tcPr>
            <w:tcW w:w="817" w:type="pct"/>
          </w:tcPr>
          <w:p w14:paraId="0CBDB4B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36BFFE79" w14:textId="77777777" w:rsidTr="001C0071">
        <w:tc>
          <w:tcPr>
            <w:tcW w:w="2191" w:type="pct"/>
          </w:tcPr>
          <w:p w14:paraId="4B00DF7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Vomiting</w:t>
            </w:r>
          </w:p>
        </w:tc>
        <w:tc>
          <w:tcPr>
            <w:tcW w:w="996" w:type="pct"/>
          </w:tcPr>
          <w:p w14:paraId="7B8A080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15 (25.9%)</w:t>
            </w:r>
          </w:p>
        </w:tc>
        <w:tc>
          <w:tcPr>
            <w:tcW w:w="996" w:type="pct"/>
          </w:tcPr>
          <w:p w14:paraId="796239D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(33.3%)</w:t>
            </w:r>
          </w:p>
        </w:tc>
        <w:tc>
          <w:tcPr>
            <w:tcW w:w="817" w:type="pct"/>
          </w:tcPr>
          <w:p w14:paraId="485317A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3E1FF8F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E922B6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Liking for salt</w:t>
            </w:r>
          </w:p>
        </w:tc>
        <w:tc>
          <w:tcPr>
            <w:tcW w:w="996" w:type="pct"/>
          </w:tcPr>
          <w:p w14:paraId="4897877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(65.5%)</w:t>
            </w:r>
          </w:p>
        </w:tc>
        <w:tc>
          <w:tcPr>
            <w:tcW w:w="996" w:type="pct"/>
          </w:tcPr>
          <w:p w14:paraId="783424C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037517D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53C85FC3" w14:textId="77777777" w:rsidTr="001C0071">
        <w:tc>
          <w:tcPr>
            <w:tcW w:w="2191" w:type="pct"/>
          </w:tcPr>
          <w:p w14:paraId="6B9E99C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Hypoglycaemia</w:t>
            </w:r>
          </w:p>
        </w:tc>
        <w:tc>
          <w:tcPr>
            <w:tcW w:w="996" w:type="pct"/>
          </w:tcPr>
          <w:p w14:paraId="3E7E722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13ED728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174F2EF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0D9B2784"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90EACF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Loss of consciousness</w:t>
            </w:r>
          </w:p>
        </w:tc>
        <w:tc>
          <w:tcPr>
            <w:tcW w:w="996" w:type="pct"/>
          </w:tcPr>
          <w:p w14:paraId="530EFDA9"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01262C7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085870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7B8D4597" w14:textId="77777777" w:rsidTr="001C0071">
        <w:tc>
          <w:tcPr>
            <w:tcW w:w="2191" w:type="pct"/>
          </w:tcPr>
          <w:p w14:paraId="1447A28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Diarrhoea</w:t>
            </w:r>
          </w:p>
        </w:tc>
        <w:tc>
          <w:tcPr>
            <w:tcW w:w="996" w:type="pct"/>
          </w:tcPr>
          <w:p w14:paraId="1B31B26D"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33 (56.9%)</w:t>
            </w:r>
          </w:p>
        </w:tc>
        <w:tc>
          <w:tcPr>
            <w:tcW w:w="996" w:type="pct"/>
          </w:tcPr>
          <w:p w14:paraId="5C96B7FB"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1D1CF91B" w14:textId="77777777" w:rsidR="008438E7" w:rsidRPr="004C6941"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4C6941">
              <w:rPr>
                <w:rFonts w:eastAsia="Arial" w:cs="Arial"/>
                <w:color w:val="000000"/>
                <w:sz w:val="18"/>
                <w:szCs w:val="18"/>
              </w:rPr>
              <w:t>0.090</w:t>
            </w:r>
          </w:p>
        </w:tc>
      </w:tr>
      <w:tr w:rsidR="008438E7" w:rsidRPr="00C40AD8" w14:paraId="49F21211"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5B3A85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Dizziness</w:t>
            </w:r>
          </w:p>
        </w:tc>
        <w:tc>
          <w:tcPr>
            <w:tcW w:w="996" w:type="pct"/>
          </w:tcPr>
          <w:p w14:paraId="084D0C0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34 (59.6%)</w:t>
            </w:r>
          </w:p>
        </w:tc>
        <w:tc>
          <w:tcPr>
            <w:tcW w:w="996" w:type="pct"/>
          </w:tcPr>
          <w:p w14:paraId="0ED287D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3DB0FD4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8438E7" w:rsidRPr="00C40AD8" w14:paraId="0F48EAEC" w14:textId="77777777" w:rsidTr="001C0071">
        <w:tc>
          <w:tcPr>
            <w:tcW w:w="2191" w:type="pct"/>
          </w:tcPr>
          <w:p w14:paraId="66ABFEA0"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Shock</w:t>
            </w:r>
          </w:p>
        </w:tc>
        <w:tc>
          <w:tcPr>
            <w:tcW w:w="996" w:type="pct"/>
          </w:tcPr>
          <w:p w14:paraId="6F5421E7"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09A59CB3"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1792338"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6E2DA75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B690F7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Anorexia</w:t>
            </w:r>
          </w:p>
        </w:tc>
        <w:tc>
          <w:tcPr>
            <w:tcW w:w="996" w:type="pct"/>
          </w:tcPr>
          <w:p w14:paraId="088316C2"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35 (60.3%)</w:t>
            </w:r>
          </w:p>
        </w:tc>
        <w:tc>
          <w:tcPr>
            <w:tcW w:w="996" w:type="pct"/>
          </w:tcPr>
          <w:p w14:paraId="280CD1BE"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(33.3%)</w:t>
            </w:r>
          </w:p>
        </w:tc>
        <w:tc>
          <w:tcPr>
            <w:tcW w:w="817" w:type="pct"/>
          </w:tcPr>
          <w:p w14:paraId="0ED7218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8438E7" w:rsidRPr="00C40AD8" w14:paraId="14B8D65A" w14:textId="77777777" w:rsidTr="001C0071">
        <w:tc>
          <w:tcPr>
            <w:tcW w:w="2191" w:type="pct"/>
          </w:tcPr>
          <w:p w14:paraId="687954AC"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Loss of axillary and pubic hair, if female</w:t>
            </w:r>
          </w:p>
        </w:tc>
        <w:tc>
          <w:tcPr>
            <w:tcW w:w="996" w:type="pct"/>
          </w:tcPr>
          <w:p w14:paraId="11B240CD" w14:textId="784337BC"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19 (33.3%)</w:t>
            </w:r>
          </w:p>
        </w:tc>
        <w:tc>
          <w:tcPr>
            <w:tcW w:w="996" w:type="pct"/>
          </w:tcPr>
          <w:p w14:paraId="7E6CA4AD" w14:textId="45BE2D1E"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28F6877F"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0.8</w:t>
            </w:r>
          </w:p>
        </w:tc>
      </w:tr>
      <w:tr w:rsidR="008438E7" w:rsidRPr="00C40AD8" w14:paraId="06642D97"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BB1E6E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Any postural drop in blood pressure</w:t>
            </w:r>
          </w:p>
        </w:tc>
        <w:tc>
          <w:tcPr>
            <w:tcW w:w="996" w:type="pct"/>
          </w:tcPr>
          <w:p w14:paraId="42F36DF4"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(7.0%)</w:t>
            </w:r>
          </w:p>
        </w:tc>
        <w:tc>
          <w:tcPr>
            <w:tcW w:w="996" w:type="pct"/>
          </w:tcPr>
          <w:p w14:paraId="0FCDFB2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C2945B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8438E7" w:rsidRPr="00C40AD8" w14:paraId="2ADF1FC5" w14:textId="77777777" w:rsidTr="001C0071">
        <w:tc>
          <w:tcPr>
            <w:tcW w:w="2191" w:type="pct"/>
          </w:tcPr>
          <w:p w14:paraId="4C359EA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Presence of </w:t>
            </w:r>
            <w:proofErr w:type="spellStart"/>
            <w:r w:rsidRPr="00C40AD8">
              <w:rPr>
                <w:rFonts w:eastAsia="Arial" w:cs="Arial"/>
                <w:b/>
                <w:color w:val="000000"/>
                <w:sz w:val="18"/>
                <w:szCs w:val="18"/>
              </w:rPr>
              <w:t>anaemia</w:t>
            </w:r>
            <w:proofErr w:type="spellEnd"/>
          </w:p>
        </w:tc>
        <w:tc>
          <w:tcPr>
            <w:tcW w:w="996" w:type="pct"/>
          </w:tcPr>
          <w:p w14:paraId="401400E6"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(65.5%)</w:t>
            </w:r>
          </w:p>
        </w:tc>
        <w:tc>
          <w:tcPr>
            <w:tcW w:w="996" w:type="pct"/>
          </w:tcPr>
          <w:p w14:paraId="5A73530A"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15459E85" w14:textId="77777777" w:rsidR="008438E7" w:rsidRPr="00C40AD8"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w:t>
      </w:r>
      <w:proofErr w:type="spellStart"/>
      <w:r w:rsidRPr="00C40AD8">
        <w:rPr>
          <w:rFonts w:eastAsia="Arial" w:cs="Arial"/>
          <w:color w:val="000000"/>
          <w:sz w:val="18"/>
          <w:szCs w:val="18"/>
        </w:rPr>
        <w:t>IQR</w:t>
      </w:r>
      <w:proofErr w:type="spellEnd"/>
      <w:r w:rsidRPr="00C40AD8">
        <w:rPr>
          <w:rFonts w:eastAsia="Arial" w:cs="Arial"/>
          <w:color w:val="000000"/>
          <w:sz w:val="18"/>
          <w:szCs w:val="18"/>
        </w:rPr>
        <w:t>);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2BE2AD73" w14:textId="77777777" w:rsidR="008E0BCD" w:rsidRDefault="008E0BCD" w:rsidP="005F45D3">
      <w:pPr>
        <w:tabs>
          <w:tab w:val="left" w:pos="2994"/>
        </w:tabs>
      </w:pPr>
    </w:p>
    <w:p w14:paraId="024DD547" w14:textId="72AEB0B1" w:rsidR="00BA2494" w:rsidRPr="00C03CB9" w:rsidRDefault="005F6FDD" w:rsidP="00BA2494">
      <w:pPr>
        <w:pStyle w:val="BodyText"/>
        <w:rPr>
          <w:rFonts w:asciiTheme="majorHAnsi" w:hAnsiTheme="majorHAnsi" w:cstheme="majorHAnsi"/>
          <w:b/>
          <w:bCs/>
          <w:sz w:val="22"/>
          <w:szCs w:val="22"/>
        </w:rPr>
      </w:pPr>
      <w:r>
        <w:rPr>
          <w:rFonts w:asciiTheme="majorHAnsi" w:hAnsiTheme="majorHAnsi" w:cstheme="majorHAnsi"/>
          <w:b/>
          <w:bCs/>
          <w:sz w:val="22"/>
          <w:szCs w:val="22"/>
        </w:rPr>
        <w:t xml:space="preserve">Linear regression </w:t>
      </w:r>
      <w:r w:rsidR="00BA2494" w:rsidRPr="00C03CB9">
        <w:rPr>
          <w:rFonts w:asciiTheme="majorHAnsi" w:hAnsiTheme="majorHAnsi" w:cstheme="majorHAnsi"/>
          <w:b/>
          <w:bCs/>
          <w:sz w:val="22"/>
          <w:szCs w:val="22"/>
        </w:rPr>
        <w:t>and multivariate analysis.</w:t>
      </w:r>
    </w:p>
    <w:p w14:paraId="2A78F407" w14:textId="49B9DD78" w:rsidR="00796EFE" w:rsidRPr="002C2274" w:rsidRDefault="005F6FDD" w:rsidP="00796EFE">
      <w:pPr>
        <w:rPr>
          <w:rFonts w:asciiTheme="majorHAnsi" w:hAnsiTheme="majorHAnsi" w:cstheme="majorHAnsi"/>
          <w:sz w:val="22"/>
          <w:szCs w:val="22"/>
        </w:rPr>
      </w:pPr>
      <w:r>
        <w:rPr>
          <w:rFonts w:asciiTheme="majorHAnsi" w:hAnsiTheme="majorHAnsi" w:cstheme="majorHAnsi"/>
          <w:sz w:val="22"/>
          <w:szCs w:val="22"/>
        </w:rPr>
        <w:t>When we performed linear regression analyses</w:t>
      </w:r>
      <w:r w:rsidR="00796EFE" w:rsidRPr="002C2274">
        <w:rPr>
          <w:rFonts w:asciiTheme="majorHAnsi" w:hAnsiTheme="majorHAnsi" w:cstheme="majorHAnsi"/>
          <w:sz w:val="22"/>
          <w:szCs w:val="22"/>
        </w:rPr>
        <w:t xml:space="preserve">, only </w:t>
      </w:r>
      <w:r w:rsidR="00E03F08">
        <w:rPr>
          <w:rFonts w:asciiTheme="majorHAnsi" w:hAnsiTheme="majorHAnsi" w:cstheme="majorHAnsi"/>
          <w:sz w:val="22"/>
          <w:szCs w:val="22"/>
        </w:rPr>
        <w:t>r</w:t>
      </w:r>
      <w:r w:rsidR="00796EFE" w:rsidRPr="002C2274">
        <w:rPr>
          <w:rFonts w:asciiTheme="majorHAnsi" w:hAnsiTheme="majorHAnsi" w:cstheme="majorHAnsi"/>
          <w:sz w:val="22"/>
          <w:szCs w:val="22"/>
        </w:rPr>
        <w:t xml:space="preserve">andom cortisol, basal cortisol and stimulated cortisol and </w:t>
      </w:r>
      <w:r w:rsidR="00BA1DB1">
        <w:rPr>
          <w:rFonts w:asciiTheme="majorHAnsi" w:hAnsiTheme="majorHAnsi" w:cstheme="majorHAnsi"/>
          <w:sz w:val="22"/>
          <w:szCs w:val="22"/>
        </w:rPr>
        <w:t>o</w:t>
      </w:r>
      <w:r w:rsidR="00796EFE" w:rsidRPr="002C2274">
        <w:rPr>
          <w:rFonts w:asciiTheme="majorHAnsi" w:hAnsiTheme="majorHAnsi" w:cstheme="majorHAnsi"/>
          <w:sz w:val="22"/>
          <w:szCs w:val="22"/>
        </w:rPr>
        <w:t xml:space="preserve">ther opportunistic infections, were associated with AI. A 10 nmol/L increase in random cortisol was associated with an 18% increase in the odds of being diagnosed with AI, 1.18 (95%CI:1.13, </w:t>
      </w:r>
      <w:r w:rsidR="00796EFE" w:rsidRPr="002C2274">
        <w:rPr>
          <w:rFonts w:asciiTheme="majorHAnsi" w:hAnsiTheme="majorHAnsi" w:cstheme="majorHAnsi"/>
          <w:sz w:val="22"/>
          <w:szCs w:val="22"/>
        </w:rPr>
        <w:lastRenderedPageBreak/>
        <w:t>1.25). A 10 nmol/L increase in basal cortisol was associated with a 10% increase in the odds of being diagnosed with AI, 1.10 (95%CI:1.06, 1.15), while a 10 nmol/L increase in stimulated cortisol was associated with a 34% increase in the odds of being diagnosed with AI, 1.34 (95%CI:1.20, 1.59).</w:t>
      </w:r>
    </w:p>
    <w:p w14:paraId="0769EF40" w14:textId="048B6DE9" w:rsidR="004010F5" w:rsidRDefault="00796EFE" w:rsidP="00F04257">
      <w:pPr>
        <w:pStyle w:val="BodyText"/>
        <w:rPr>
          <w:rFonts w:asciiTheme="majorHAnsi" w:hAnsiTheme="majorHAnsi" w:cstheme="majorHAnsi"/>
          <w:sz w:val="22"/>
          <w:szCs w:val="22"/>
        </w:rPr>
      </w:pPr>
      <w:r w:rsidRPr="002C2274">
        <w:rPr>
          <w:rFonts w:asciiTheme="majorHAnsi" w:hAnsiTheme="majorHAnsi" w:cstheme="majorHAnsi"/>
          <w:sz w:val="22"/>
          <w:szCs w:val="22"/>
        </w:rPr>
        <w:t xml:space="preserve">At multivariate analysis, after adjusting for lymphocyte count, both random morning cortisol and ACTH were </w:t>
      </w:r>
      <w:r w:rsidR="005F6FDD">
        <w:rPr>
          <w:rFonts w:asciiTheme="majorHAnsi" w:hAnsiTheme="majorHAnsi" w:cstheme="majorHAnsi"/>
          <w:sz w:val="22"/>
          <w:szCs w:val="22"/>
        </w:rPr>
        <w:t xml:space="preserve">independently </w:t>
      </w:r>
      <w:r w:rsidRPr="002C2274">
        <w:rPr>
          <w:rFonts w:asciiTheme="majorHAnsi" w:hAnsiTheme="majorHAnsi" w:cstheme="majorHAnsi"/>
          <w:sz w:val="22"/>
          <w:szCs w:val="22"/>
        </w:rPr>
        <w:t>associated with AI. A 10 nmol/L increase in random morning cortisol was associated with a 19.6% increase in the odds of being diagnosed with AI, 1.196 (95%CI:1.131, 1.265), while a 10 pmol/L increase in ACTH was associated with a 12.6% reduction in the odds of being diagnosed with AI, 0.874 (95%CI:0.786, 0.971) after adjusting for lymphocyte count</w:t>
      </w:r>
      <w:r>
        <w:rPr>
          <w:rFonts w:asciiTheme="majorHAnsi" w:hAnsiTheme="majorHAnsi" w:cstheme="majorHAnsi"/>
          <w:sz w:val="22"/>
          <w:szCs w:val="22"/>
        </w:rPr>
        <w:t>.</w:t>
      </w:r>
      <w:bookmarkEnd w:id="196"/>
    </w:p>
    <w:p w14:paraId="3E46FBD8" w14:textId="4166BA21" w:rsidR="006A3C6E" w:rsidRDefault="00DF308B" w:rsidP="00F04257">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006A3C6E" w:rsidRPr="006A3C6E">
        <w:rPr>
          <w:rFonts w:asciiTheme="majorHAnsi" w:hAnsiTheme="majorHAnsi" w:cstheme="majorHAnsi"/>
          <w:sz w:val="22"/>
          <w:szCs w:val="22"/>
        </w:rPr>
        <w:t xml:space="preserve"> ACTH was significant together with incremental cortisol</w:t>
      </w:r>
      <w:r>
        <w:rPr>
          <w:rFonts w:asciiTheme="majorHAnsi" w:hAnsiTheme="majorHAnsi" w:cstheme="majorHAnsi"/>
          <w:sz w:val="22"/>
          <w:szCs w:val="22"/>
        </w:rPr>
        <w:t>,</w:t>
      </w:r>
      <w:r w:rsidR="006A3C6E"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006A3C6E"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006A3C6E" w:rsidRPr="006A3C6E">
        <w:rPr>
          <w:rFonts w:asciiTheme="majorHAnsi" w:hAnsiTheme="majorHAnsi" w:cstheme="majorHAnsi"/>
          <w:sz w:val="22"/>
          <w:szCs w:val="22"/>
        </w:rPr>
        <w:t>liking of s</w:t>
      </w:r>
      <w:r>
        <w:rPr>
          <w:rFonts w:asciiTheme="majorHAnsi" w:hAnsiTheme="majorHAnsi" w:cstheme="majorHAnsi"/>
          <w:sz w:val="22"/>
          <w:szCs w:val="22"/>
        </w:rPr>
        <w:t>a</w:t>
      </w:r>
      <w:r w:rsidR="006A3C6E" w:rsidRPr="006A3C6E">
        <w:rPr>
          <w:rFonts w:asciiTheme="majorHAnsi" w:hAnsiTheme="majorHAnsi" w:cstheme="majorHAnsi"/>
          <w:sz w:val="22"/>
          <w:szCs w:val="22"/>
        </w:rPr>
        <w:t>l</w:t>
      </w:r>
      <w:r>
        <w:rPr>
          <w:rFonts w:asciiTheme="majorHAnsi" w:hAnsiTheme="majorHAnsi" w:cstheme="majorHAnsi"/>
          <w:sz w:val="22"/>
          <w:szCs w:val="22"/>
        </w:rPr>
        <w:t>t,</w:t>
      </w:r>
      <w:r w:rsidR="006A3C6E" w:rsidRPr="006A3C6E">
        <w:rPr>
          <w:rFonts w:asciiTheme="majorHAnsi" w:hAnsiTheme="majorHAnsi" w:cstheme="majorHAnsi"/>
          <w:sz w:val="22"/>
          <w:szCs w:val="22"/>
        </w:rPr>
        <w:t xml:space="preserve"> lo</w:t>
      </w:r>
      <w:r>
        <w:rPr>
          <w:rFonts w:asciiTheme="majorHAnsi" w:hAnsiTheme="majorHAnsi" w:cstheme="majorHAnsi"/>
          <w:sz w:val="22"/>
          <w:szCs w:val="22"/>
        </w:rPr>
        <w:t>s</w:t>
      </w:r>
      <w:r w:rsidR="006A3C6E" w:rsidRPr="006A3C6E">
        <w:rPr>
          <w:rFonts w:asciiTheme="majorHAnsi" w:hAnsiTheme="majorHAnsi" w:cstheme="majorHAnsi"/>
          <w:sz w:val="22"/>
          <w:szCs w:val="22"/>
        </w:rPr>
        <w:t xml:space="preserve">s of axillary </w:t>
      </w:r>
      <w:r w:rsidR="00BA1DB1" w:rsidRPr="006A3C6E">
        <w:rPr>
          <w:rFonts w:asciiTheme="majorHAnsi" w:hAnsiTheme="majorHAnsi" w:cstheme="majorHAnsi"/>
          <w:sz w:val="22"/>
          <w:szCs w:val="22"/>
        </w:rPr>
        <w:t>hair</w:t>
      </w:r>
      <w:r w:rsidR="00BA1DB1">
        <w:rPr>
          <w:rFonts w:asciiTheme="majorHAnsi" w:hAnsiTheme="majorHAnsi" w:cstheme="majorHAnsi"/>
          <w:sz w:val="22"/>
          <w:szCs w:val="22"/>
        </w:rPr>
        <w:t xml:space="preserve">, </w:t>
      </w:r>
      <w:r w:rsidR="00BA1DB1" w:rsidRPr="006A3C6E">
        <w:rPr>
          <w:rFonts w:asciiTheme="majorHAnsi" w:hAnsiTheme="majorHAnsi" w:cstheme="majorHAnsi"/>
          <w:sz w:val="22"/>
          <w:szCs w:val="22"/>
        </w:rPr>
        <w:t>PJP</w:t>
      </w:r>
      <w:r w:rsidR="006A3C6E" w:rsidRPr="006A3C6E">
        <w:rPr>
          <w:rFonts w:asciiTheme="majorHAnsi" w:hAnsiTheme="majorHAnsi" w:cstheme="majorHAnsi"/>
          <w:sz w:val="22"/>
          <w:szCs w:val="22"/>
        </w:rPr>
        <w:t xml:space="preserve"> infection in predicting </w:t>
      </w:r>
      <w:r w:rsidR="002478B9" w:rsidRPr="006A3C6E">
        <w:rPr>
          <w:rFonts w:asciiTheme="majorHAnsi" w:hAnsiTheme="majorHAnsi" w:cstheme="majorHAnsi"/>
          <w:sz w:val="22"/>
          <w:szCs w:val="22"/>
        </w:rPr>
        <w:t>mortality</w:t>
      </w:r>
      <w:r w:rsidR="002478B9">
        <w:rPr>
          <w:rFonts w:asciiTheme="majorHAnsi" w:hAnsiTheme="majorHAnsi" w:cstheme="majorHAnsi"/>
          <w:sz w:val="22"/>
          <w:szCs w:val="22"/>
        </w:rPr>
        <w:t>. On</w:t>
      </w:r>
      <w:r w:rsidR="006A3C6E" w:rsidRPr="006A3C6E">
        <w:rPr>
          <w:rFonts w:asciiTheme="majorHAnsi" w:hAnsiTheme="majorHAnsi" w:cstheme="majorHAnsi"/>
          <w:sz w:val="22"/>
          <w:szCs w:val="22"/>
        </w:rPr>
        <w:t xml:space="preserve"> multivariate analysis</w:t>
      </w:r>
      <w:r>
        <w:rPr>
          <w:rFonts w:asciiTheme="majorHAnsi" w:hAnsiTheme="majorHAnsi" w:cstheme="majorHAnsi"/>
          <w:sz w:val="22"/>
          <w:szCs w:val="22"/>
        </w:rPr>
        <w:t>,</w:t>
      </w:r>
      <w:r w:rsidR="006A3C6E" w:rsidRPr="006A3C6E">
        <w:rPr>
          <w:rFonts w:asciiTheme="majorHAnsi" w:hAnsiTheme="majorHAnsi" w:cstheme="majorHAnsi"/>
          <w:sz w:val="22"/>
          <w:szCs w:val="22"/>
        </w:rPr>
        <w:t xml:space="preserve"> only basal cortisol predicted mortality</w:t>
      </w:r>
      <w:r>
        <w:rPr>
          <w:rFonts w:asciiTheme="majorHAnsi" w:hAnsiTheme="majorHAnsi" w:cstheme="majorHAnsi"/>
          <w:sz w:val="22"/>
          <w:szCs w:val="22"/>
        </w:rPr>
        <w:t xml:space="preserve"> with an</w:t>
      </w:r>
      <w:r w:rsidR="006A3C6E" w:rsidRPr="006A3C6E">
        <w:rPr>
          <w:rFonts w:asciiTheme="majorHAnsi" w:hAnsiTheme="majorHAnsi" w:cstheme="majorHAnsi"/>
          <w:sz w:val="22"/>
          <w:szCs w:val="22"/>
        </w:rPr>
        <w:t xml:space="preserve"> increase in basal cortisol associated with an increased hazard of mortality</w:t>
      </w:r>
      <w:r w:rsidR="006A3C6E">
        <w:rPr>
          <w:rFonts w:asciiTheme="majorHAnsi" w:hAnsiTheme="majorHAnsi" w:cstheme="majorHAnsi"/>
          <w:sz w:val="22"/>
          <w:szCs w:val="22"/>
        </w:rPr>
        <w:t>.</w:t>
      </w:r>
      <w:r w:rsidR="006A3C6E" w:rsidRPr="006A3C6E">
        <w:rPr>
          <w:rFonts w:asciiTheme="majorHAnsi" w:hAnsiTheme="majorHAnsi" w:cstheme="majorHAnsi"/>
          <w:sz w:val="22"/>
          <w:szCs w:val="22"/>
        </w:rPr>
        <w:t xml:space="preserve"> </w:t>
      </w:r>
    </w:p>
    <w:p w14:paraId="7D287550" w14:textId="77777777" w:rsidR="006A3C6E" w:rsidRDefault="006A3C6E" w:rsidP="00F04257">
      <w:pPr>
        <w:pStyle w:val="BodyText"/>
        <w:rPr>
          <w:rFonts w:asciiTheme="majorHAnsi" w:hAnsiTheme="majorHAnsi" w:cstheme="majorHAnsi"/>
          <w:sz w:val="22"/>
          <w:szCs w:val="22"/>
        </w:rPr>
      </w:pPr>
    </w:p>
    <w:p w14:paraId="600BE550" w14:textId="3D0DCFAB" w:rsidR="004C2BD9" w:rsidRPr="00BA1DB1" w:rsidRDefault="00BA1DB1" w:rsidP="00F04257">
      <w:pPr>
        <w:pStyle w:val="BodyText"/>
        <w:rPr>
          <w:rFonts w:asciiTheme="majorHAnsi" w:hAnsiTheme="majorHAnsi" w:cstheme="majorHAnsi"/>
          <w:b/>
          <w:bCs/>
          <w:sz w:val="28"/>
          <w:szCs w:val="28"/>
        </w:rPr>
      </w:pPr>
      <w:r w:rsidRPr="00BA1DB1">
        <w:rPr>
          <w:rFonts w:asciiTheme="majorHAnsi" w:hAnsiTheme="majorHAnsi" w:cstheme="majorHAnsi"/>
          <w:b/>
          <w:bCs/>
          <w:sz w:val="28"/>
          <w:szCs w:val="28"/>
        </w:rPr>
        <w:t>Table 5: Bivariate and Multivariate analysis of the entire cohort.</w:t>
      </w:r>
    </w:p>
    <w:tbl>
      <w:tblPr>
        <w:tblStyle w:val="PlainTable5"/>
        <w:tblW w:w="4845" w:type="pct"/>
        <w:tblLook w:val="0420" w:firstRow="1" w:lastRow="0" w:firstColumn="0" w:lastColumn="0" w:noHBand="0" w:noVBand="1"/>
        <w:tblPrChange w:id="1103" w:author="Joseph Sempa" w:date="2024-07-12T15:57:00Z" w16du:dateUtc="2024-07-12T13:57:00Z">
          <w:tblPr>
            <w:tblStyle w:val="PlainTable31"/>
            <w:tblW w:w="4845" w:type="pct"/>
            <w:tblLook w:val="0420" w:firstRow="1" w:lastRow="0" w:firstColumn="0" w:lastColumn="0" w:noHBand="0" w:noVBand="1"/>
          </w:tblPr>
        </w:tblPrChange>
      </w:tblPr>
      <w:tblGrid>
        <w:gridCol w:w="3374"/>
        <w:gridCol w:w="733"/>
        <w:gridCol w:w="1440"/>
        <w:gridCol w:w="873"/>
        <w:gridCol w:w="631"/>
        <w:gridCol w:w="1128"/>
        <w:gridCol w:w="891"/>
        <w:tblGridChange w:id="1104">
          <w:tblGrid>
            <w:gridCol w:w="3374"/>
            <w:gridCol w:w="733"/>
            <w:gridCol w:w="1440"/>
            <w:gridCol w:w="873"/>
            <w:gridCol w:w="631"/>
            <w:gridCol w:w="1128"/>
            <w:gridCol w:w="891"/>
          </w:tblGrid>
        </w:tblGridChange>
      </w:tblGrid>
      <w:tr w:rsidR="004C2BD9" w:rsidRPr="007C7DE3" w14:paraId="6190C72F" w14:textId="77777777" w:rsidTr="00944B88">
        <w:trPr>
          <w:cnfStyle w:val="100000000000" w:firstRow="1" w:lastRow="0" w:firstColumn="0" w:lastColumn="0" w:oddVBand="0" w:evenVBand="0" w:oddHBand="0" w:evenHBand="0" w:firstRowFirstColumn="0" w:firstRowLastColumn="0" w:lastRowFirstColumn="0" w:lastRowLastColumn="0"/>
          <w:trHeight w:val="300"/>
          <w:trPrChange w:id="1105" w:author="Joseph Sempa" w:date="2024-07-12T15:57:00Z" w16du:dateUtc="2024-07-12T13:57:00Z">
            <w:trPr>
              <w:trHeight w:val="300"/>
            </w:trPr>
          </w:trPrChange>
        </w:trPr>
        <w:tc>
          <w:tcPr>
            <w:tcW w:w="1860" w:type="pct"/>
            <w:vMerge w:val="restart"/>
            <w:noWrap/>
            <w:hideMark/>
            <w:tcPrChange w:id="1106" w:author="Joseph Sempa" w:date="2024-07-12T15:57:00Z" w16du:dateUtc="2024-07-12T13:57:00Z">
              <w:tcPr>
                <w:tcW w:w="1860" w:type="pct"/>
                <w:vMerge w:val="restart"/>
                <w:noWrap/>
                <w:hideMark/>
              </w:tcPr>
            </w:tcPrChange>
          </w:tcPr>
          <w:p w14:paraId="257D8CA1" w14:textId="281D98DB" w:rsidR="004C2BD9" w:rsidRPr="007C7DE3" w:rsidRDefault="004C2BD9" w:rsidP="001C0071">
            <w:pPr>
              <w:contextual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ZA" w:eastAsia="en-ZA"/>
                <w:rPrChange w:id="1107" w:author="Joseph Sempa" w:date="2024-07-12T15:57:00Z" w16du:dateUtc="2024-07-12T13:57:00Z">
                  <w:rPr>
                    <w:rFonts w:ascii="Arial" w:eastAsia="Times New Roman" w:hAnsi="Arial" w:cs="Arial"/>
                    <w:color w:val="000000"/>
                    <w:sz w:val="20"/>
                    <w:szCs w:val="20"/>
                    <w:lang w:val="en-ZA" w:eastAsia="en-ZA"/>
                  </w:rPr>
                </w:rPrChange>
              </w:rPr>
            </w:pPr>
            <w:r w:rsidRPr="007C7DE3">
              <w:rPr>
                <w:rFonts w:cstheme="majorHAnsi"/>
                <w:sz w:val="18"/>
                <w:szCs w:val="18"/>
                <w:rPrChange w:id="1108" w:author="Joseph Sempa" w:date="2024-07-12T15:57:00Z" w16du:dateUtc="2024-07-12T13:57:00Z">
                  <w:rPr>
                    <w:rFonts w:cstheme="majorHAnsi"/>
                    <w:sz w:val="22"/>
                  </w:rPr>
                </w:rPrChange>
              </w:rPr>
              <w:t xml:space="preserve"> </w:t>
            </w:r>
            <w:r w:rsidRPr="007C7DE3">
              <w:rPr>
                <w:rFonts w:ascii="Arial" w:eastAsia="Times New Roman" w:hAnsi="Arial" w:cs="Arial"/>
                <w:color w:val="000000"/>
                <w:sz w:val="18"/>
                <w:szCs w:val="18"/>
                <w:lang w:val="en-ZA" w:eastAsia="en-ZA"/>
                <w:rPrChange w:id="1109" w:author="Joseph Sempa" w:date="2024-07-12T15:57:00Z" w16du:dateUtc="2024-07-12T13:57:00Z">
                  <w:rPr>
                    <w:rFonts w:ascii="Arial" w:eastAsia="Times New Roman" w:hAnsi="Arial" w:cs="Arial"/>
                    <w:color w:val="000000"/>
                    <w:sz w:val="20"/>
                    <w:szCs w:val="20"/>
                    <w:lang w:val="en-ZA" w:eastAsia="en-ZA"/>
                  </w:rPr>
                </w:rPrChange>
              </w:rPr>
              <w:t>Characteristic</w:t>
            </w:r>
          </w:p>
        </w:tc>
        <w:tc>
          <w:tcPr>
            <w:tcW w:w="1679" w:type="pct"/>
            <w:gridSpan w:val="3"/>
            <w:noWrap/>
            <w:hideMark/>
            <w:tcPrChange w:id="1110" w:author="Joseph Sempa" w:date="2024-07-12T15:57:00Z" w16du:dateUtc="2024-07-12T13:57:00Z">
              <w:tcPr>
                <w:tcW w:w="1679" w:type="pct"/>
                <w:gridSpan w:val="3"/>
                <w:noWrap/>
                <w:hideMark/>
              </w:tcPr>
            </w:tcPrChange>
          </w:tcPr>
          <w:p w14:paraId="5C88D4D4" w14:textId="77777777" w:rsidR="004C2BD9" w:rsidRPr="007C7DE3" w:rsidRDefault="004C2BD9" w:rsidP="001C0071">
            <w:pPr>
              <w:contextual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n-ZA" w:eastAsia="en-ZA"/>
                <w:rPrChange w:id="1111" w:author="Joseph Sempa" w:date="2024-07-12T15:57:00Z" w16du:dateUtc="2024-07-12T13:57:00Z">
                  <w:rPr>
                    <w:rFonts w:ascii="Arial" w:eastAsia="Times New Roman" w:hAnsi="Arial" w:cs="Arial"/>
                    <w:sz w:val="20"/>
                    <w:szCs w:val="20"/>
                    <w:lang w:val="en-ZA" w:eastAsia="en-ZA"/>
                  </w:rPr>
                </w:rPrChange>
              </w:rPr>
            </w:pPr>
            <w:r w:rsidRPr="007C7DE3">
              <w:rPr>
                <w:rFonts w:ascii="Arial" w:eastAsia="Times New Roman" w:hAnsi="Arial" w:cs="Arial"/>
                <w:color w:val="000000"/>
                <w:sz w:val="18"/>
                <w:szCs w:val="18"/>
                <w:lang w:val="en-ZA" w:eastAsia="en-ZA"/>
                <w:rPrChange w:id="1112" w:author="Joseph Sempa" w:date="2024-07-12T15:57:00Z" w16du:dateUtc="2024-07-12T13:57:00Z">
                  <w:rPr>
                    <w:rFonts w:ascii="Arial" w:eastAsia="Times New Roman" w:hAnsi="Arial" w:cs="Arial"/>
                    <w:color w:val="000000"/>
                    <w:sz w:val="20"/>
                    <w:szCs w:val="20"/>
                    <w:lang w:val="en-ZA" w:eastAsia="en-ZA"/>
                  </w:rPr>
                </w:rPrChange>
              </w:rPr>
              <w:t>Bivariate</w:t>
            </w:r>
          </w:p>
        </w:tc>
        <w:tc>
          <w:tcPr>
            <w:tcW w:w="1461" w:type="pct"/>
            <w:gridSpan w:val="3"/>
            <w:noWrap/>
            <w:hideMark/>
            <w:tcPrChange w:id="1113" w:author="Joseph Sempa" w:date="2024-07-12T15:57:00Z" w16du:dateUtc="2024-07-12T13:57:00Z">
              <w:tcPr>
                <w:tcW w:w="1461" w:type="pct"/>
                <w:gridSpan w:val="3"/>
                <w:noWrap/>
                <w:hideMark/>
              </w:tcPr>
            </w:tcPrChange>
          </w:tcPr>
          <w:p w14:paraId="0859A8C7" w14:textId="77777777" w:rsidR="004C2BD9" w:rsidRPr="007C7DE3" w:rsidRDefault="004C2BD9" w:rsidP="001C0071">
            <w:pPr>
              <w:contextualSpacing/>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ZA" w:eastAsia="en-ZA"/>
                <w:rPrChange w:id="1114" w:author="Joseph Sempa" w:date="2024-07-12T15:57:00Z" w16du:dateUtc="2024-07-12T13:57:00Z">
                  <w:rPr>
                    <w:rFonts w:ascii="Arial" w:eastAsia="Times New Roman" w:hAnsi="Arial" w:cs="Arial"/>
                    <w:color w:val="000000"/>
                    <w:sz w:val="20"/>
                    <w:szCs w:val="20"/>
                    <w:lang w:val="en-ZA" w:eastAsia="en-ZA"/>
                  </w:rPr>
                </w:rPrChange>
              </w:rPr>
            </w:pPr>
            <w:r w:rsidRPr="007C7DE3">
              <w:rPr>
                <w:rFonts w:ascii="Arial" w:eastAsia="Arial" w:hAnsi="Arial" w:cs="Arial"/>
                <w:color w:val="000000"/>
                <w:sz w:val="18"/>
                <w:szCs w:val="18"/>
                <w:lang w:eastAsia="en-ZA"/>
                <w:rPrChange w:id="1115" w:author="Joseph Sempa" w:date="2024-07-12T15:57:00Z" w16du:dateUtc="2024-07-12T13:57:00Z">
                  <w:rPr>
                    <w:rFonts w:ascii="Arial" w:eastAsia="Arial" w:hAnsi="Arial" w:cs="Arial"/>
                    <w:color w:val="000000"/>
                    <w:sz w:val="20"/>
                    <w:szCs w:val="20"/>
                    <w:lang w:eastAsia="en-ZA"/>
                  </w:rPr>
                </w:rPrChange>
              </w:rPr>
              <w:t>multivariate - Cox PH</w:t>
            </w:r>
          </w:p>
        </w:tc>
      </w:tr>
      <w:tr w:rsidR="004C2BD9" w:rsidRPr="007C7DE3" w14:paraId="32B0CEA4"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116" w:author="Joseph Sempa" w:date="2024-07-12T15:57:00Z" w16du:dateUtc="2024-07-12T13:57:00Z">
            <w:trPr>
              <w:trHeight w:val="300"/>
            </w:trPr>
          </w:trPrChange>
        </w:trPr>
        <w:tc>
          <w:tcPr>
            <w:tcW w:w="1860" w:type="pct"/>
            <w:vMerge/>
            <w:noWrap/>
            <w:tcPrChange w:id="1117" w:author="Joseph Sempa" w:date="2024-07-12T15:57:00Z" w16du:dateUtc="2024-07-12T13:57:00Z">
              <w:tcPr>
                <w:tcW w:w="1860" w:type="pct"/>
                <w:vMerge/>
                <w:noWrap/>
              </w:tcPr>
            </w:tcPrChange>
          </w:tcPr>
          <w:p w14:paraId="0A3641E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18" w:author="Joseph Sempa" w:date="2024-07-12T15:57:00Z" w16du:dateUtc="2024-07-12T13:57:00Z">
                  <w:rPr>
                    <w:rFonts w:eastAsia="Times New Roman" w:cs="Arial"/>
                    <w:color w:val="000000"/>
                    <w:sz w:val="20"/>
                    <w:szCs w:val="20"/>
                    <w:lang w:val="en-ZA" w:eastAsia="en-ZA"/>
                  </w:rPr>
                </w:rPrChange>
              </w:rPr>
            </w:pPr>
          </w:p>
        </w:tc>
        <w:tc>
          <w:tcPr>
            <w:tcW w:w="404" w:type="pct"/>
            <w:noWrap/>
            <w:hideMark/>
            <w:tcPrChange w:id="1119" w:author="Joseph Sempa" w:date="2024-07-12T15:57:00Z" w16du:dateUtc="2024-07-12T13:57:00Z">
              <w:tcPr>
                <w:tcW w:w="404" w:type="pct"/>
                <w:noWrap/>
                <w:hideMark/>
              </w:tcPr>
            </w:tcPrChange>
          </w:tcPr>
          <w:p w14:paraId="5E8AD6A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2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21" w:author="Joseph Sempa" w:date="2024-07-12T15:57:00Z" w16du:dateUtc="2024-07-12T13:57:00Z">
                  <w:rPr>
                    <w:rFonts w:eastAsia="Arial" w:cs="Arial"/>
                    <w:color w:val="000000"/>
                    <w:sz w:val="20"/>
                    <w:szCs w:val="20"/>
                    <w:lang w:eastAsia="en-ZA"/>
                  </w:rPr>
                </w:rPrChange>
              </w:rPr>
              <w:t>HR1</w:t>
            </w:r>
          </w:p>
        </w:tc>
        <w:tc>
          <w:tcPr>
            <w:tcW w:w="794" w:type="pct"/>
            <w:noWrap/>
            <w:hideMark/>
            <w:tcPrChange w:id="1122" w:author="Joseph Sempa" w:date="2024-07-12T15:57:00Z" w16du:dateUtc="2024-07-12T13:57:00Z">
              <w:tcPr>
                <w:tcW w:w="794" w:type="pct"/>
                <w:noWrap/>
                <w:hideMark/>
              </w:tcPr>
            </w:tcPrChange>
          </w:tcPr>
          <w:p w14:paraId="0F59335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2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24" w:author="Joseph Sempa" w:date="2024-07-12T15:57:00Z" w16du:dateUtc="2024-07-12T13:57:00Z">
                  <w:rPr>
                    <w:rFonts w:eastAsia="Arial" w:cs="Arial"/>
                    <w:color w:val="000000"/>
                    <w:sz w:val="20"/>
                    <w:szCs w:val="20"/>
                    <w:lang w:eastAsia="en-ZA"/>
                  </w:rPr>
                </w:rPrChange>
              </w:rPr>
              <w:t>95% CI1</w:t>
            </w:r>
          </w:p>
        </w:tc>
        <w:tc>
          <w:tcPr>
            <w:tcW w:w="481" w:type="pct"/>
            <w:noWrap/>
            <w:hideMark/>
            <w:tcPrChange w:id="1125" w:author="Joseph Sempa" w:date="2024-07-12T15:57:00Z" w16du:dateUtc="2024-07-12T13:57:00Z">
              <w:tcPr>
                <w:tcW w:w="481" w:type="pct"/>
                <w:noWrap/>
                <w:hideMark/>
              </w:tcPr>
            </w:tcPrChange>
          </w:tcPr>
          <w:p w14:paraId="6C142BD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2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27" w:author="Joseph Sempa" w:date="2024-07-12T15:57:00Z" w16du:dateUtc="2024-07-12T13:57:00Z">
                  <w:rPr>
                    <w:rFonts w:eastAsia="Arial" w:cs="Arial"/>
                    <w:color w:val="000000"/>
                    <w:sz w:val="20"/>
                    <w:szCs w:val="20"/>
                    <w:lang w:eastAsia="en-ZA"/>
                  </w:rPr>
                </w:rPrChange>
              </w:rPr>
              <w:t>p-value</w:t>
            </w:r>
          </w:p>
        </w:tc>
        <w:tc>
          <w:tcPr>
            <w:tcW w:w="348" w:type="pct"/>
            <w:noWrap/>
            <w:hideMark/>
            <w:tcPrChange w:id="1128" w:author="Joseph Sempa" w:date="2024-07-12T15:57:00Z" w16du:dateUtc="2024-07-12T13:57:00Z">
              <w:tcPr>
                <w:tcW w:w="348" w:type="pct"/>
                <w:noWrap/>
                <w:hideMark/>
              </w:tcPr>
            </w:tcPrChange>
          </w:tcPr>
          <w:p w14:paraId="5CE27B4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2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30" w:author="Joseph Sempa" w:date="2024-07-12T15:57:00Z" w16du:dateUtc="2024-07-12T13:57:00Z">
                  <w:rPr>
                    <w:rFonts w:eastAsia="Arial" w:cs="Arial"/>
                    <w:color w:val="000000"/>
                    <w:sz w:val="20"/>
                    <w:szCs w:val="20"/>
                    <w:lang w:eastAsia="en-ZA"/>
                  </w:rPr>
                </w:rPrChange>
              </w:rPr>
              <w:t>HR1</w:t>
            </w:r>
          </w:p>
        </w:tc>
        <w:tc>
          <w:tcPr>
            <w:tcW w:w="622" w:type="pct"/>
            <w:noWrap/>
            <w:hideMark/>
            <w:tcPrChange w:id="1131" w:author="Joseph Sempa" w:date="2024-07-12T15:57:00Z" w16du:dateUtc="2024-07-12T13:57:00Z">
              <w:tcPr>
                <w:tcW w:w="622" w:type="pct"/>
                <w:noWrap/>
                <w:hideMark/>
              </w:tcPr>
            </w:tcPrChange>
          </w:tcPr>
          <w:p w14:paraId="77A0E24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3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33" w:author="Joseph Sempa" w:date="2024-07-12T15:57:00Z" w16du:dateUtc="2024-07-12T13:57:00Z">
                  <w:rPr>
                    <w:rFonts w:eastAsia="Arial" w:cs="Arial"/>
                    <w:color w:val="000000"/>
                    <w:sz w:val="20"/>
                    <w:szCs w:val="20"/>
                    <w:lang w:eastAsia="en-ZA"/>
                  </w:rPr>
                </w:rPrChange>
              </w:rPr>
              <w:t>95% CI1</w:t>
            </w:r>
          </w:p>
        </w:tc>
        <w:tc>
          <w:tcPr>
            <w:tcW w:w="491" w:type="pct"/>
            <w:noWrap/>
            <w:hideMark/>
            <w:tcPrChange w:id="1134" w:author="Joseph Sempa" w:date="2024-07-12T15:57:00Z" w16du:dateUtc="2024-07-12T13:57:00Z">
              <w:tcPr>
                <w:tcW w:w="491" w:type="pct"/>
                <w:noWrap/>
                <w:hideMark/>
              </w:tcPr>
            </w:tcPrChange>
          </w:tcPr>
          <w:p w14:paraId="7214DB0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3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36" w:author="Joseph Sempa" w:date="2024-07-12T15:57:00Z" w16du:dateUtc="2024-07-12T13:57:00Z">
                  <w:rPr>
                    <w:rFonts w:eastAsia="Arial" w:cs="Arial"/>
                    <w:color w:val="000000"/>
                    <w:sz w:val="20"/>
                    <w:szCs w:val="20"/>
                    <w:lang w:eastAsia="en-ZA"/>
                  </w:rPr>
                </w:rPrChange>
              </w:rPr>
              <w:t>p-value</w:t>
            </w:r>
          </w:p>
        </w:tc>
      </w:tr>
      <w:tr w:rsidR="004C2BD9" w:rsidRPr="007C7DE3" w14:paraId="491239E3" w14:textId="77777777" w:rsidTr="00944B88">
        <w:trPr>
          <w:trHeight w:val="300"/>
          <w:trPrChange w:id="1137" w:author="Joseph Sempa" w:date="2024-07-12T15:57:00Z" w16du:dateUtc="2024-07-12T13:57:00Z">
            <w:trPr>
              <w:trHeight w:val="300"/>
            </w:trPr>
          </w:trPrChange>
        </w:trPr>
        <w:tc>
          <w:tcPr>
            <w:tcW w:w="1860" w:type="pct"/>
            <w:noWrap/>
            <w:hideMark/>
            <w:tcPrChange w:id="1138" w:author="Joseph Sempa" w:date="2024-07-12T15:57:00Z" w16du:dateUtc="2024-07-12T13:57:00Z">
              <w:tcPr>
                <w:tcW w:w="1860" w:type="pct"/>
                <w:noWrap/>
                <w:hideMark/>
              </w:tcPr>
            </w:tcPrChange>
          </w:tcPr>
          <w:p w14:paraId="43F4393A" w14:textId="77777777" w:rsidR="004C2BD9" w:rsidRPr="007C7DE3" w:rsidRDefault="004C2BD9" w:rsidP="001C0071">
            <w:pPr>
              <w:contextualSpacing/>
              <w:rPr>
                <w:rFonts w:eastAsia="Times New Roman" w:cs="Arial"/>
                <w:color w:val="000000"/>
                <w:sz w:val="18"/>
                <w:szCs w:val="18"/>
                <w:lang w:val="en-ZA" w:eastAsia="en-ZA"/>
                <w:rPrChange w:id="113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40" w:author="Joseph Sempa" w:date="2024-07-12T15:57:00Z" w16du:dateUtc="2024-07-12T13:57:00Z">
                  <w:rPr>
                    <w:rFonts w:eastAsia="Arial" w:cs="Arial"/>
                    <w:color w:val="000000"/>
                    <w:sz w:val="20"/>
                    <w:szCs w:val="20"/>
                    <w:lang w:eastAsia="en-ZA"/>
                  </w:rPr>
                </w:rPrChange>
              </w:rPr>
              <w:t>Age at enrolment</w:t>
            </w:r>
          </w:p>
        </w:tc>
        <w:tc>
          <w:tcPr>
            <w:tcW w:w="404" w:type="pct"/>
            <w:noWrap/>
            <w:hideMark/>
            <w:tcPrChange w:id="1141" w:author="Joseph Sempa" w:date="2024-07-12T15:57:00Z" w16du:dateUtc="2024-07-12T13:57:00Z">
              <w:tcPr>
                <w:tcW w:w="404" w:type="pct"/>
                <w:noWrap/>
                <w:hideMark/>
              </w:tcPr>
            </w:tcPrChange>
          </w:tcPr>
          <w:p w14:paraId="0B444323" w14:textId="77777777" w:rsidR="004C2BD9" w:rsidRPr="007C7DE3" w:rsidRDefault="004C2BD9" w:rsidP="001C0071">
            <w:pPr>
              <w:contextualSpacing/>
              <w:rPr>
                <w:rFonts w:eastAsia="Times New Roman" w:cs="Arial"/>
                <w:color w:val="000000"/>
                <w:sz w:val="18"/>
                <w:szCs w:val="18"/>
                <w:lang w:val="en-ZA" w:eastAsia="en-ZA"/>
                <w:rPrChange w:id="114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43" w:author="Joseph Sempa" w:date="2024-07-12T15:57:00Z" w16du:dateUtc="2024-07-12T13:57:00Z">
                  <w:rPr>
                    <w:rFonts w:eastAsia="Arial" w:cs="Arial"/>
                    <w:color w:val="000000"/>
                    <w:sz w:val="20"/>
                    <w:szCs w:val="20"/>
                    <w:lang w:eastAsia="en-ZA"/>
                  </w:rPr>
                </w:rPrChange>
              </w:rPr>
              <w:t>1.02</w:t>
            </w:r>
          </w:p>
        </w:tc>
        <w:tc>
          <w:tcPr>
            <w:tcW w:w="794" w:type="pct"/>
            <w:noWrap/>
            <w:hideMark/>
            <w:tcPrChange w:id="1144" w:author="Joseph Sempa" w:date="2024-07-12T15:57:00Z" w16du:dateUtc="2024-07-12T13:57:00Z">
              <w:tcPr>
                <w:tcW w:w="794" w:type="pct"/>
                <w:noWrap/>
                <w:hideMark/>
              </w:tcPr>
            </w:tcPrChange>
          </w:tcPr>
          <w:p w14:paraId="54D039C1" w14:textId="77777777" w:rsidR="004C2BD9" w:rsidRPr="007C7DE3" w:rsidRDefault="004C2BD9" w:rsidP="001C0071">
            <w:pPr>
              <w:contextualSpacing/>
              <w:rPr>
                <w:rFonts w:eastAsia="Times New Roman" w:cs="Arial"/>
                <w:color w:val="000000"/>
                <w:sz w:val="18"/>
                <w:szCs w:val="18"/>
                <w:lang w:val="en-ZA" w:eastAsia="en-ZA"/>
                <w:rPrChange w:id="114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46" w:author="Joseph Sempa" w:date="2024-07-12T15:57:00Z" w16du:dateUtc="2024-07-12T13:57:00Z">
                  <w:rPr>
                    <w:rFonts w:eastAsia="Arial" w:cs="Arial"/>
                    <w:color w:val="000000"/>
                    <w:sz w:val="20"/>
                    <w:szCs w:val="20"/>
                    <w:lang w:eastAsia="en-ZA"/>
                  </w:rPr>
                </w:rPrChange>
              </w:rPr>
              <w:t>0.99, 1.04</w:t>
            </w:r>
          </w:p>
        </w:tc>
        <w:tc>
          <w:tcPr>
            <w:tcW w:w="481" w:type="pct"/>
            <w:noWrap/>
            <w:hideMark/>
            <w:tcPrChange w:id="1147" w:author="Joseph Sempa" w:date="2024-07-12T15:57:00Z" w16du:dateUtc="2024-07-12T13:57:00Z">
              <w:tcPr>
                <w:tcW w:w="481" w:type="pct"/>
                <w:noWrap/>
                <w:hideMark/>
              </w:tcPr>
            </w:tcPrChange>
          </w:tcPr>
          <w:p w14:paraId="5344891D" w14:textId="77777777" w:rsidR="004C2BD9" w:rsidRPr="007C7DE3" w:rsidRDefault="004C2BD9" w:rsidP="001C0071">
            <w:pPr>
              <w:contextualSpacing/>
              <w:rPr>
                <w:rFonts w:eastAsia="Times New Roman" w:cs="Arial"/>
                <w:color w:val="000000"/>
                <w:sz w:val="18"/>
                <w:szCs w:val="18"/>
                <w:lang w:val="en-ZA" w:eastAsia="en-ZA"/>
                <w:rPrChange w:id="114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49" w:author="Joseph Sempa" w:date="2024-07-12T15:57:00Z" w16du:dateUtc="2024-07-12T13:57:00Z">
                  <w:rPr>
                    <w:rFonts w:eastAsia="Arial" w:cs="Arial"/>
                    <w:color w:val="000000"/>
                    <w:sz w:val="20"/>
                    <w:szCs w:val="20"/>
                    <w:lang w:eastAsia="en-ZA"/>
                  </w:rPr>
                </w:rPrChange>
              </w:rPr>
              <w:t>0.2</w:t>
            </w:r>
          </w:p>
        </w:tc>
        <w:tc>
          <w:tcPr>
            <w:tcW w:w="348" w:type="pct"/>
            <w:noWrap/>
            <w:hideMark/>
            <w:tcPrChange w:id="1150" w:author="Joseph Sempa" w:date="2024-07-12T15:57:00Z" w16du:dateUtc="2024-07-12T13:57:00Z">
              <w:tcPr>
                <w:tcW w:w="348" w:type="pct"/>
                <w:noWrap/>
                <w:hideMark/>
              </w:tcPr>
            </w:tcPrChange>
          </w:tcPr>
          <w:p w14:paraId="074CFBE0" w14:textId="77777777" w:rsidR="004C2BD9" w:rsidRPr="007C7DE3" w:rsidRDefault="004C2BD9" w:rsidP="001C0071">
            <w:pPr>
              <w:contextualSpacing/>
              <w:rPr>
                <w:rFonts w:eastAsia="Times New Roman" w:cs="Arial"/>
                <w:color w:val="000000"/>
                <w:sz w:val="18"/>
                <w:szCs w:val="18"/>
                <w:lang w:val="en-ZA" w:eastAsia="en-ZA"/>
                <w:rPrChange w:id="1151"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152" w:author="Joseph Sempa" w:date="2024-07-12T15:57:00Z" w16du:dateUtc="2024-07-12T13:57:00Z">
              <w:tcPr>
                <w:tcW w:w="622" w:type="pct"/>
                <w:noWrap/>
                <w:hideMark/>
              </w:tcPr>
            </w:tcPrChange>
          </w:tcPr>
          <w:p w14:paraId="2F6767CA" w14:textId="77777777" w:rsidR="004C2BD9" w:rsidRPr="007C7DE3" w:rsidRDefault="004C2BD9" w:rsidP="001C0071">
            <w:pPr>
              <w:contextualSpacing/>
              <w:rPr>
                <w:rFonts w:eastAsia="Times New Roman" w:cs="Arial"/>
                <w:sz w:val="18"/>
                <w:szCs w:val="18"/>
                <w:lang w:val="en-ZA" w:eastAsia="en-ZA"/>
                <w:rPrChange w:id="1153" w:author="Joseph Sempa" w:date="2024-07-12T15:57:00Z" w16du:dateUtc="2024-07-12T13:57:00Z">
                  <w:rPr>
                    <w:rFonts w:eastAsia="Times New Roman" w:cs="Arial"/>
                    <w:sz w:val="20"/>
                    <w:szCs w:val="20"/>
                    <w:lang w:val="en-ZA" w:eastAsia="en-ZA"/>
                  </w:rPr>
                </w:rPrChange>
              </w:rPr>
            </w:pPr>
          </w:p>
        </w:tc>
        <w:tc>
          <w:tcPr>
            <w:tcW w:w="491" w:type="pct"/>
            <w:noWrap/>
            <w:hideMark/>
            <w:tcPrChange w:id="1154" w:author="Joseph Sempa" w:date="2024-07-12T15:57:00Z" w16du:dateUtc="2024-07-12T13:57:00Z">
              <w:tcPr>
                <w:tcW w:w="491" w:type="pct"/>
                <w:noWrap/>
                <w:hideMark/>
              </w:tcPr>
            </w:tcPrChange>
          </w:tcPr>
          <w:p w14:paraId="2D0578B1" w14:textId="77777777" w:rsidR="004C2BD9" w:rsidRPr="007C7DE3" w:rsidRDefault="004C2BD9" w:rsidP="001C0071">
            <w:pPr>
              <w:contextualSpacing/>
              <w:rPr>
                <w:rFonts w:eastAsia="Times New Roman" w:cs="Arial"/>
                <w:sz w:val="18"/>
                <w:szCs w:val="18"/>
                <w:lang w:val="en-ZA" w:eastAsia="en-ZA"/>
                <w:rPrChange w:id="1155" w:author="Joseph Sempa" w:date="2024-07-12T15:57:00Z" w16du:dateUtc="2024-07-12T13:57:00Z">
                  <w:rPr>
                    <w:rFonts w:eastAsia="Times New Roman" w:cs="Arial"/>
                    <w:sz w:val="20"/>
                    <w:szCs w:val="20"/>
                    <w:lang w:val="en-ZA" w:eastAsia="en-ZA"/>
                  </w:rPr>
                </w:rPrChange>
              </w:rPr>
            </w:pPr>
          </w:p>
        </w:tc>
      </w:tr>
      <w:tr w:rsidR="004C2BD9" w:rsidRPr="007C7DE3" w14:paraId="74EEC16C"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156" w:author="Joseph Sempa" w:date="2024-07-12T15:57:00Z" w16du:dateUtc="2024-07-12T13:57:00Z">
            <w:trPr>
              <w:trHeight w:val="300"/>
            </w:trPr>
          </w:trPrChange>
        </w:trPr>
        <w:tc>
          <w:tcPr>
            <w:tcW w:w="1860" w:type="pct"/>
            <w:noWrap/>
            <w:hideMark/>
            <w:tcPrChange w:id="1157" w:author="Joseph Sempa" w:date="2024-07-12T15:57:00Z" w16du:dateUtc="2024-07-12T13:57:00Z">
              <w:tcPr>
                <w:tcW w:w="1860" w:type="pct"/>
                <w:noWrap/>
                <w:hideMark/>
              </w:tcPr>
            </w:tcPrChange>
          </w:tcPr>
          <w:p w14:paraId="5B439FA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5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59" w:author="Joseph Sempa" w:date="2024-07-12T15:57:00Z" w16du:dateUtc="2024-07-12T13:57:00Z">
                  <w:rPr>
                    <w:rFonts w:eastAsia="Arial" w:cs="Arial"/>
                    <w:color w:val="000000"/>
                    <w:sz w:val="20"/>
                    <w:szCs w:val="20"/>
                    <w:lang w:eastAsia="en-ZA"/>
                  </w:rPr>
                </w:rPrChange>
              </w:rPr>
              <w:t>Gender</w:t>
            </w:r>
          </w:p>
        </w:tc>
        <w:tc>
          <w:tcPr>
            <w:tcW w:w="404" w:type="pct"/>
            <w:noWrap/>
            <w:hideMark/>
            <w:tcPrChange w:id="1160" w:author="Joseph Sempa" w:date="2024-07-12T15:57:00Z" w16du:dateUtc="2024-07-12T13:57:00Z">
              <w:tcPr>
                <w:tcW w:w="404" w:type="pct"/>
                <w:noWrap/>
                <w:hideMark/>
              </w:tcPr>
            </w:tcPrChange>
          </w:tcPr>
          <w:p w14:paraId="4C5133A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6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62" w:author="Joseph Sempa" w:date="2024-07-12T15:57:00Z" w16du:dateUtc="2024-07-12T13:57:00Z">
                  <w:rPr>
                    <w:rFonts w:eastAsia="Arial" w:cs="Arial"/>
                    <w:color w:val="000000"/>
                    <w:sz w:val="20"/>
                    <w:szCs w:val="20"/>
                    <w:lang w:eastAsia="en-ZA"/>
                  </w:rPr>
                </w:rPrChange>
              </w:rPr>
              <w:t>0.92</w:t>
            </w:r>
          </w:p>
        </w:tc>
        <w:tc>
          <w:tcPr>
            <w:tcW w:w="794" w:type="pct"/>
            <w:noWrap/>
            <w:hideMark/>
            <w:tcPrChange w:id="1163" w:author="Joseph Sempa" w:date="2024-07-12T15:57:00Z" w16du:dateUtc="2024-07-12T13:57:00Z">
              <w:tcPr>
                <w:tcW w:w="794" w:type="pct"/>
                <w:noWrap/>
                <w:hideMark/>
              </w:tcPr>
            </w:tcPrChange>
          </w:tcPr>
          <w:p w14:paraId="62380B1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6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65" w:author="Joseph Sempa" w:date="2024-07-12T15:57:00Z" w16du:dateUtc="2024-07-12T13:57:00Z">
                  <w:rPr>
                    <w:rFonts w:eastAsia="Arial" w:cs="Arial"/>
                    <w:color w:val="000000"/>
                    <w:sz w:val="20"/>
                    <w:szCs w:val="20"/>
                    <w:lang w:eastAsia="en-ZA"/>
                  </w:rPr>
                </w:rPrChange>
              </w:rPr>
              <w:t>0.56, 1.49</w:t>
            </w:r>
          </w:p>
        </w:tc>
        <w:tc>
          <w:tcPr>
            <w:tcW w:w="481" w:type="pct"/>
            <w:noWrap/>
            <w:hideMark/>
            <w:tcPrChange w:id="1166" w:author="Joseph Sempa" w:date="2024-07-12T15:57:00Z" w16du:dateUtc="2024-07-12T13:57:00Z">
              <w:tcPr>
                <w:tcW w:w="481" w:type="pct"/>
                <w:noWrap/>
                <w:hideMark/>
              </w:tcPr>
            </w:tcPrChange>
          </w:tcPr>
          <w:p w14:paraId="1B0DBD9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6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68" w:author="Joseph Sempa" w:date="2024-07-12T15:57:00Z" w16du:dateUtc="2024-07-12T13:57:00Z">
                  <w:rPr>
                    <w:rFonts w:eastAsia="Arial" w:cs="Arial"/>
                    <w:color w:val="000000"/>
                    <w:sz w:val="20"/>
                    <w:szCs w:val="20"/>
                    <w:lang w:eastAsia="en-ZA"/>
                  </w:rPr>
                </w:rPrChange>
              </w:rPr>
              <w:t>0.7</w:t>
            </w:r>
          </w:p>
        </w:tc>
        <w:tc>
          <w:tcPr>
            <w:tcW w:w="348" w:type="pct"/>
            <w:noWrap/>
            <w:hideMark/>
            <w:tcPrChange w:id="1169" w:author="Joseph Sempa" w:date="2024-07-12T15:57:00Z" w16du:dateUtc="2024-07-12T13:57:00Z">
              <w:tcPr>
                <w:tcW w:w="348" w:type="pct"/>
                <w:noWrap/>
                <w:hideMark/>
              </w:tcPr>
            </w:tcPrChange>
          </w:tcPr>
          <w:p w14:paraId="792EC34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70"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171" w:author="Joseph Sempa" w:date="2024-07-12T15:57:00Z" w16du:dateUtc="2024-07-12T13:57:00Z">
              <w:tcPr>
                <w:tcW w:w="622" w:type="pct"/>
                <w:noWrap/>
                <w:hideMark/>
              </w:tcPr>
            </w:tcPrChange>
          </w:tcPr>
          <w:p w14:paraId="1205BBC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172" w:author="Joseph Sempa" w:date="2024-07-12T15:57:00Z" w16du:dateUtc="2024-07-12T13:57:00Z">
                  <w:rPr>
                    <w:rFonts w:eastAsia="Times New Roman" w:cs="Arial"/>
                    <w:sz w:val="20"/>
                    <w:szCs w:val="20"/>
                    <w:lang w:val="en-ZA" w:eastAsia="en-ZA"/>
                  </w:rPr>
                </w:rPrChange>
              </w:rPr>
            </w:pPr>
          </w:p>
        </w:tc>
        <w:tc>
          <w:tcPr>
            <w:tcW w:w="491" w:type="pct"/>
            <w:noWrap/>
            <w:hideMark/>
            <w:tcPrChange w:id="1173" w:author="Joseph Sempa" w:date="2024-07-12T15:57:00Z" w16du:dateUtc="2024-07-12T13:57:00Z">
              <w:tcPr>
                <w:tcW w:w="491" w:type="pct"/>
                <w:noWrap/>
                <w:hideMark/>
              </w:tcPr>
            </w:tcPrChange>
          </w:tcPr>
          <w:p w14:paraId="0101A46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174" w:author="Joseph Sempa" w:date="2024-07-12T15:57:00Z" w16du:dateUtc="2024-07-12T13:57:00Z">
                  <w:rPr>
                    <w:rFonts w:eastAsia="Times New Roman" w:cs="Arial"/>
                    <w:sz w:val="20"/>
                    <w:szCs w:val="20"/>
                    <w:lang w:val="en-ZA" w:eastAsia="en-ZA"/>
                  </w:rPr>
                </w:rPrChange>
              </w:rPr>
            </w:pPr>
          </w:p>
        </w:tc>
      </w:tr>
      <w:tr w:rsidR="004C2BD9" w:rsidRPr="007C7DE3" w14:paraId="35D8D413" w14:textId="77777777" w:rsidTr="00944B88">
        <w:trPr>
          <w:trHeight w:val="300"/>
          <w:trPrChange w:id="1175" w:author="Joseph Sempa" w:date="2024-07-12T15:57:00Z" w16du:dateUtc="2024-07-12T13:57:00Z">
            <w:trPr>
              <w:trHeight w:val="300"/>
            </w:trPr>
          </w:trPrChange>
        </w:trPr>
        <w:tc>
          <w:tcPr>
            <w:tcW w:w="1860" w:type="pct"/>
            <w:noWrap/>
            <w:hideMark/>
            <w:tcPrChange w:id="1176" w:author="Joseph Sempa" w:date="2024-07-12T15:57:00Z" w16du:dateUtc="2024-07-12T13:57:00Z">
              <w:tcPr>
                <w:tcW w:w="1860" w:type="pct"/>
                <w:noWrap/>
                <w:hideMark/>
              </w:tcPr>
            </w:tcPrChange>
          </w:tcPr>
          <w:p w14:paraId="067F3D28" w14:textId="77777777" w:rsidR="004C2BD9" w:rsidRPr="007C7DE3" w:rsidRDefault="004C2BD9" w:rsidP="001C0071">
            <w:pPr>
              <w:contextualSpacing/>
              <w:rPr>
                <w:rFonts w:eastAsia="Times New Roman" w:cs="Arial"/>
                <w:color w:val="000000"/>
                <w:sz w:val="18"/>
                <w:szCs w:val="18"/>
                <w:lang w:val="en-ZA" w:eastAsia="en-ZA"/>
                <w:rPrChange w:id="117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78" w:author="Joseph Sempa" w:date="2024-07-12T15:57:00Z" w16du:dateUtc="2024-07-12T13:57:00Z">
                  <w:rPr>
                    <w:rFonts w:eastAsia="Arial" w:cs="Arial"/>
                    <w:color w:val="000000"/>
                    <w:sz w:val="20"/>
                    <w:szCs w:val="20"/>
                    <w:lang w:eastAsia="en-ZA"/>
                  </w:rPr>
                </w:rPrChange>
              </w:rPr>
              <w:t>Black African Ethnicity</w:t>
            </w:r>
          </w:p>
        </w:tc>
        <w:tc>
          <w:tcPr>
            <w:tcW w:w="404" w:type="pct"/>
            <w:noWrap/>
            <w:hideMark/>
            <w:tcPrChange w:id="1179" w:author="Joseph Sempa" w:date="2024-07-12T15:57:00Z" w16du:dateUtc="2024-07-12T13:57:00Z">
              <w:tcPr>
                <w:tcW w:w="404" w:type="pct"/>
                <w:noWrap/>
                <w:hideMark/>
              </w:tcPr>
            </w:tcPrChange>
          </w:tcPr>
          <w:p w14:paraId="5A59D0D1" w14:textId="77777777" w:rsidR="004C2BD9" w:rsidRPr="007C7DE3" w:rsidRDefault="004C2BD9" w:rsidP="001C0071">
            <w:pPr>
              <w:contextualSpacing/>
              <w:rPr>
                <w:rFonts w:eastAsia="Times New Roman" w:cs="Arial"/>
                <w:color w:val="000000"/>
                <w:sz w:val="18"/>
                <w:szCs w:val="18"/>
                <w:lang w:val="en-ZA" w:eastAsia="en-ZA"/>
                <w:rPrChange w:id="1180"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1181" w:author="Joseph Sempa" w:date="2024-07-12T15:57:00Z" w16du:dateUtc="2024-07-12T13:57:00Z">
                  <w:rPr>
                    <w:rFonts w:eastAsia="Times New Roman" w:cs="Arial"/>
                    <w:color w:val="000000"/>
                    <w:sz w:val="20"/>
                    <w:szCs w:val="20"/>
                    <w:lang w:eastAsia="en-ZA"/>
                  </w:rPr>
                </w:rPrChange>
              </w:rPr>
              <w:t>1.59</w:t>
            </w:r>
          </w:p>
        </w:tc>
        <w:tc>
          <w:tcPr>
            <w:tcW w:w="794" w:type="pct"/>
            <w:noWrap/>
            <w:hideMark/>
            <w:tcPrChange w:id="1182" w:author="Joseph Sempa" w:date="2024-07-12T15:57:00Z" w16du:dateUtc="2024-07-12T13:57:00Z">
              <w:tcPr>
                <w:tcW w:w="794" w:type="pct"/>
                <w:noWrap/>
                <w:hideMark/>
              </w:tcPr>
            </w:tcPrChange>
          </w:tcPr>
          <w:p w14:paraId="42ACBEFD" w14:textId="77777777" w:rsidR="004C2BD9" w:rsidRPr="007C7DE3" w:rsidRDefault="004C2BD9" w:rsidP="001C0071">
            <w:pPr>
              <w:contextualSpacing/>
              <w:rPr>
                <w:rFonts w:eastAsia="Times New Roman" w:cs="Arial"/>
                <w:color w:val="000000"/>
                <w:sz w:val="18"/>
                <w:szCs w:val="18"/>
                <w:lang w:val="en-ZA" w:eastAsia="en-ZA"/>
                <w:rPrChange w:id="1183"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1184" w:author="Joseph Sempa" w:date="2024-07-12T15:57:00Z" w16du:dateUtc="2024-07-12T13:57:00Z">
                  <w:rPr>
                    <w:rFonts w:eastAsia="Times New Roman" w:cs="Arial"/>
                    <w:color w:val="000000"/>
                    <w:sz w:val="20"/>
                    <w:szCs w:val="20"/>
                    <w:lang w:eastAsia="en-ZA"/>
                  </w:rPr>
                </w:rPrChange>
              </w:rPr>
              <w:t>0.8116, 3.117</w:t>
            </w:r>
          </w:p>
        </w:tc>
        <w:tc>
          <w:tcPr>
            <w:tcW w:w="481" w:type="pct"/>
            <w:noWrap/>
            <w:hideMark/>
            <w:tcPrChange w:id="1185" w:author="Joseph Sempa" w:date="2024-07-12T15:57:00Z" w16du:dateUtc="2024-07-12T13:57:00Z">
              <w:tcPr>
                <w:tcW w:w="481" w:type="pct"/>
                <w:noWrap/>
                <w:hideMark/>
              </w:tcPr>
            </w:tcPrChange>
          </w:tcPr>
          <w:p w14:paraId="7827BA50" w14:textId="77777777" w:rsidR="004C2BD9" w:rsidRPr="007C7DE3" w:rsidRDefault="004C2BD9" w:rsidP="001C0071">
            <w:pPr>
              <w:contextualSpacing/>
              <w:rPr>
                <w:rFonts w:eastAsia="Times New Roman" w:cs="Arial"/>
                <w:color w:val="000000"/>
                <w:sz w:val="18"/>
                <w:szCs w:val="18"/>
                <w:lang w:val="en-ZA" w:eastAsia="en-ZA"/>
                <w:rPrChange w:id="1186" w:author="Joseph Sempa" w:date="2024-07-12T15:57:00Z" w16du:dateUtc="2024-07-12T13:57:00Z">
                  <w:rPr>
                    <w:rFonts w:eastAsia="Times New Roman" w:cs="Arial"/>
                    <w:color w:val="000000"/>
                    <w:sz w:val="20"/>
                    <w:szCs w:val="20"/>
                    <w:lang w:val="en-ZA" w:eastAsia="en-ZA"/>
                  </w:rPr>
                </w:rPrChange>
              </w:rPr>
            </w:pPr>
            <w:r w:rsidRPr="007C7DE3">
              <w:rPr>
                <w:rFonts w:eastAsia="Times New Roman" w:cs="Arial"/>
                <w:color w:val="000000"/>
                <w:sz w:val="18"/>
                <w:szCs w:val="18"/>
                <w:lang w:eastAsia="en-ZA"/>
                <w:rPrChange w:id="1187" w:author="Joseph Sempa" w:date="2024-07-12T15:57:00Z" w16du:dateUtc="2024-07-12T13:57:00Z">
                  <w:rPr>
                    <w:rFonts w:eastAsia="Times New Roman" w:cs="Arial"/>
                    <w:color w:val="000000"/>
                    <w:sz w:val="20"/>
                    <w:szCs w:val="20"/>
                    <w:lang w:eastAsia="en-ZA"/>
                  </w:rPr>
                </w:rPrChange>
              </w:rPr>
              <w:t>0.176</w:t>
            </w:r>
          </w:p>
        </w:tc>
        <w:tc>
          <w:tcPr>
            <w:tcW w:w="348" w:type="pct"/>
            <w:noWrap/>
            <w:hideMark/>
            <w:tcPrChange w:id="1188" w:author="Joseph Sempa" w:date="2024-07-12T15:57:00Z" w16du:dateUtc="2024-07-12T13:57:00Z">
              <w:tcPr>
                <w:tcW w:w="348" w:type="pct"/>
                <w:noWrap/>
                <w:hideMark/>
              </w:tcPr>
            </w:tcPrChange>
          </w:tcPr>
          <w:p w14:paraId="27237711" w14:textId="77777777" w:rsidR="004C2BD9" w:rsidRPr="007C7DE3" w:rsidRDefault="004C2BD9" w:rsidP="001C0071">
            <w:pPr>
              <w:contextualSpacing/>
              <w:rPr>
                <w:rFonts w:eastAsia="Times New Roman" w:cs="Arial"/>
                <w:color w:val="000000"/>
                <w:sz w:val="18"/>
                <w:szCs w:val="18"/>
                <w:lang w:val="en-ZA" w:eastAsia="en-ZA"/>
                <w:rPrChange w:id="118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190" w:author="Joseph Sempa" w:date="2024-07-12T15:57:00Z" w16du:dateUtc="2024-07-12T13:57:00Z">
              <w:tcPr>
                <w:tcW w:w="622" w:type="pct"/>
                <w:noWrap/>
                <w:hideMark/>
              </w:tcPr>
            </w:tcPrChange>
          </w:tcPr>
          <w:p w14:paraId="169B7F26" w14:textId="77777777" w:rsidR="004C2BD9" w:rsidRPr="007C7DE3" w:rsidRDefault="004C2BD9" w:rsidP="001C0071">
            <w:pPr>
              <w:contextualSpacing/>
              <w:rPr>
                <w:rFonts w:eastAsia="Times New Roman" w:cs="Arial"/>
                <w:sz w:val="18"/>
                <w:szCs w:val="18"/>
                <w:lang w:val="en-ZA" w:eastAsia="en-ZA"/>
                <w:rPrChange w:id="1191" w:author="Joseph Sempa" w:date="2024-07-12T15:57:00Z" w16du:dateUtc="2024-07-12T13:57:00Z">
                  <w:rPr>
                    <w:rFonts w:eastAsia="Times New Roman" w:cs="Arial"/>
                    <w:sz w:val="20"/>
                    <w:szCs w:val="20"/>
                    <w:lang w:val="en-ZA" w:eastAsia="en-ZA"/>
                  </w:rPr>
                </w:rPrChange>
              </w:rPr>
            </w:pPr>
          </w:p>
        </w:tc>
        <w:tc>
          <w:tcPr>
            <w:tcW w:w="491" w:type="pct"/>
            <w:noWrap/>
            <w:hideMark/>
            <w:tcPrChange w:id="1192" w:author="Joseph Sempa" w:date="2024-07-12T15:57:00Z" w16du:dateUtc="2024-07-12T13:57:00Z">
              <w:tcPr>
                <w:tcW w:w="491" w:type="pct"/>
                <w:noWrap/>
                <w:hideMark/>
              </w:tcPr>
            </w:tcPrChange>
          </w:tcPr>
          <w:p w14:paraId="6669A294" w14:textId="77777777" w:rsidR="004C2BD9" w:rsidRPr="007C7DE3" w:rsidRDefault="004C2BD9" w:rsidP="001C0071">
            <w:pPr>
              <w:contextualSpacing/>
              <w:rPr>
                <w:rFonts w:eastAsia="Times New Roman" w:cs="Arial"/>
                <w:sz w:val="18"/>
                <w:szCs w:val="18"/>
                <w:lang w:val="en-ZA" w:eastAsia="en-ZA"/>
                <w:rPrChange w:id="1193" w:author="Joseph Sempa" w:date="2024-07-12T15:57:00Z" w16du:dateUtc="2024-07-12T13:57:00Z">
                  <w:rPr>
                    <w:rFonts w:eastAsia="Times New Roman" w:cs="Arial"/>
                    <w:sz w:val="20"/>
                    <w:szCs w:val="20"/>
                    <w:lang w:val="en-ZA" w:eastAsia="en-ZA"/>
                  </w:rPr>
                </w:rPrChange>
              </w:rPr>
            </w:pPr>
          </w:p>
        </w:tc>
      </w:tr>
      <w:tr w:rsidR="004C2BD9" w:rsidRPr="007C7DE3" w14:paraId="39B7E2D0"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194" w:author="Joseph Sempa" w:date="2024-07-12T15:57:00Z" w16du:dateUtc="2024-07-12T13:57:00Z">
            <w:trPr>
              <w:trHeight w:val="300"/>
            </w:trPr>
          </w:trPrChange>
        </w:trPr>
        <w:tc>
          <w:tcPr>
            <w:tcW w:w="1860" w:type="pct"/>
            <w:noWrap/>
            <w:hideMark/>
            <w:tcPrChange w:id="1195" w:author="Joseph Sempa" w:date="2024-07-12T15:57:00Z" w16du:dateUtc="2024-07-12T13:57:00Z">
              <w:tcPr>
                <w:tcW w:w="1860" w:type="pct"/>
                <w:noWrap/>
                <w:hideMark/>
              </w:tcPr>
            </w:tcPrChange>
          </w:tcPr>
          <w:p w14:paraId="5A4C9BB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9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197" w:author="Joseph Sempa" w:date="2024-07-12T15:57:00Z" w16du:dateUtc="2024-07-12T13:57:00Z">
                  <w:rPr>
                    <w:rFonts w:eastAsia="Arial" w:cs="Arial"/>
                    <w:color w:val="000000"/>
                    <w:sz w:val="20"/>
                    <w:szCs w:val="20"/>
                    <w:lang w:eastAsia="en-ZA"/>
                  </w:rPr>
                </w:rPrChange>
              </w:rPr>
              <w:t>Random cortisol</w:t>
            </w:r>
          </w:p>
        </w:tc>
        <w:tc>
          <w:tcPr>
            <w:tcW w:w="404" w:type="pct"/>
            <w:noWrap/>
            <w:hideMark/>
            <w:tcPrChange w:id="1198" w:author="Joseph Sempa" w:date="2024-07-12T15:57:00Z" w16du:dateUtc="2024-07-12T13:57:00Z">
              <w:tcPr>
                <w:tcW w:w="404" w:type="pct"/>
                <w:noWrap/>
                <w:hideMark/>
              </w:tcPr>
            </w:tcPrChange>
          </w:tcPr>
          <w:p w14:paraId="47FDCE6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19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00" w:author="Joseph Sempa" w:date="2024-07-12T15:57:00Z" w16du:dateUtc="2024-07-12T13:57:00Z">
                  <w:rPr>
                    <w:rFonts w:eastAsia="Arial" w:cs="Arial"/>
                    <w:color w:val="000000"/>
                    <w:sz w:val="20"/>
                    <w:szCs w:val="20"/>
                    <w:lang w:eastAsia="en-ZA"/>
                  </w:rPr>
                </w:rPrChange>
              </w:rPr>
              <w:t>1.00</w:t>
            </w:r>
          </w:p>
        </w:tc>
        <w:tc>
          <w:tcPr>
            <w:tcW w:w="794" w:type="pct"/>
            <w:noWrap/>
            <w:hideMark/>
            <w:tcPrChange w:id="1201" w:author="Joseph Sempa" w:date="2024-07-12T15:57:00Z" w16du:dateUtc="2024-07-12T13:57:00Z">
              <w:tcPr>
                <w:tcW w:w="794" w:type="pct"/>
                <w:noWrap/>
                <w:hideMark/>
              </w:tcPr>
            </w:tcPrChange>
          </w:tcPr>
          <w:p w14:paraId="6EE373D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0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03" w:author="Joseph Sempa" w:date="2024-07-12T15:57:00Z" w16du:dateUtc="2024-07-12T13:57:00Z">
                  <w:rPr>
                    <w:rFonts w:eastAsia="Arial" w:cs="Arial"/>
                    <w:color w:val="000000"/>
                    <w:sz w:val="20"/>
                    <w:szCs w:val="20"/>
                    <w:lang w:eastAsia="en-ZA"/>
                  </w:rPr>
                </w:rPrChange>
              </w:rPr>
              <w:t>1.00, 1.00</w:t>
            </w:r>
          </w:p>
        </w:tc>
        <w:tc>
          <w:tcPr>
            <w:tcW w:w="481" w:type="pct"/>
            <w:noWrap/>
            <w:hideMark/>
            <w:tcPrChange w:id="1204" w:author="Joseph Sempa" w:date="2024-07-12T15:57:00Z" w16du:dateUtc="2024-07-12T13:57:00Z">
              <w:tcPr>
                <w:tcW w:w="481" w:type="pct"/>
                <w:noWrap/>
                <w:hideMark/>
              </w:tcPr>
            </w:tcPrChange>
          </w:tcPr>
          <w:p w14:paraId="26DF208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0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06" w:author="Joseph Sempa" w:date="2024-07-12T15:57:00Z" w16du:dateUtc="2024-07-12T13:57:00Z">
                  <w:rPr>
                    <w:rFonts w:eastAsia="Arial" w:cs="Arial"/>
                    <w:color w:val="000000"/>
                    <w:sz w:val="20"/>
                    <w:szCs w:val="20"/>
                    <w:lang w:eastAsia="en-ZA"/>
                  </w:rPr>
                </w:rPrChange>
              </w:rPr>
              <w:t>0.6</w:t>
            </w:r>
          </w:p>
        </w:tc>
        <w:tc>
          <w:tcPr>
            <w:tcW w:w="348" w:type="pct"/>
            <w:noWrap/>
            <w:hideMark/>
            <w:tcPrChange w:id="1207" w:author="Joseph Sempa" w:date="2024-07-12T15:57:00Z" w16du:dateUtc="2024-07-12T13:57:00Z">
              <w:tcPr>
                <w:tcW w:w="348" w:type="pct"/>
                <w:noWrap/>
                <w:hideMark/>
              </w:tcPr>
            </w:tcPrChange>
          </w:tcPr>
          <w:p w14:paraId="58F06C0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0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209" w:author="Joseph Sempa" w:date="2024-07-12T15:57:00Z" w16du:dateUtc="2024-07-12T13:57:00Z">
              <w:tcPr>
                <w:tcW w:w="622" w:type="pct"/>
                <w:noWrap/>
                <w:hideMark/>
              </w:tcPr>
            </w:tcPrChange>
          </w:tcPr>
          <w:p w14:paraId="1A6C57B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210" w:author="Joseph Sempa" w:date="2024-07-12T15:57:00Z" w16du:dateUtc="2024-07-12T13:57:00Z">
                  <w:rPr>
                    <w:rFonts w:eastAsia="Times New Roman" w:cs="Arial"/>
                    <w:sz w:val="20"/>
                    <w:szCs w:val="20"/>
                    <w:lang w:val="en-ZA" w:eastAsia="en-ZA"/>
                  </w:rPr>
                </w:rPrChange>
              </w:rPr>
            </w:pPr>
          </w:p>
        </w:tc>
        <w:tc>
          <w:tcPr>
            <w:tcW w:w="491" w:type="pct"/>
            <w:noWrap/>
            <w:hideMark/>
            <w:tcPrChange w:id="1211" w:author="Joseph Sempa" w:date="2024-07-12T15:57:00Z" w16du:dateUtc="2024-07-12T13:57:00Z">
              <w:tcPr>
                <w:tcW w:w="491" w:type="pct"/>
                <w:noWrap/>
                <w:hideMark/>
              </w:tcPr>
            </w:tcPrChange>
          </w:tcPr>
          <w:p w14:paraId="496D591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212" w:author="Joseph Sempa" w:date="2024-07-12T15:57:00Z" w16du:dateUtc="2024-07-12T13:57:00Z">
                  <w:rPr>
                    <w:rFonts w:eastAsia="Times New Roman" w:cs="Arial"/>
                    <w:sz w:val="20"/>
                    <w:szCs w:val="20"/>
                    <w:lang w:val="en-ZA" w:eastAsia="en-ZA"/>
                  </w:rPr>
                </w:rPrChange>
              </w:rPr>
            </w:pPr>
          </w:p>
        </w:tc>
      </w:tr>
      <w:tr w:rsidR="004C2BD9" w:rsidRPr="007C7DE3" w14:paraId="5A932C89" w14:textId="77777777" w:rsidTr="00944B88">
        <w:trPr>
          <w:trHeight w:val="300"/>
          <w:trPrChange w:id="1213" w:author="Joseph Sempa" w:date="2024-07-12T15:57:00Z" w16du:dateUtc="2024-07-12T13:57:00Z">
            <w:trPr>
              <w:trHeight w:val="300"/>
            </w:trPr>
          </w:trPrChange>
        </w:trPr>
        <w:tc>
          <w:tcPr>
            <w:tcW w:w="1860" w:type="pct"/>
            <w:noWrap/>
            <w:hideMark/>
            <w:tcPrChange w:id="1214" w:author="Joseph Sempa" w:date="2024-07-12T15:57:00Z" w16du:dateUtc="2024-07-12T13:57:00Z">
              <w:tcPr>
                <w:tcW w:w="1860" w:type="pct"/>
                <w:noWrap/>
                <w:hideMark/>
              </w:tcPr>
            </w:tcPrChange>
          </w:tcPr>
          <w:p w14:paraId="5E851A4E" w14:textId="77777777" w:rsidR="004C2BD9" w:rsidRPr="007C7DE3" w:rsidRDefault="004C2BD9" w:rsidP="001C0071">
            <w:pPr>
              <w:contextualSpacing/>
              <w:rPr>
                <w:rFonts w:eastAsia="Times New Roman" w:cs="Arial"/>
                <w:color w:val="000000"/>
                <w:sz w:val="18"/>
                <w:szCs w:val="18"/>
                <w:lang w:val="en-ZA" w:eastAsia="en-ZA"/>
                <w:rPrChange w:id="121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16" w:author="Joseph Sempa" w:date="2024-07-12T15:57:00Z" w16du:dateUtc="2024-07-12T13:57:00Z">
                  <w:rPr>
                    <w:rFonts w:eastAsia="Arial" w:cs="Arial"/>
                    <w:color w:val="000000"/>
                    <w:sz w:val="20"/>
                    <w:szCs w:val="20"/>
                    <w:lang w:eastAsia="en-ZA"/>
                  </w:rPr>
                </w:rPrChange>
              </w:rPr>
              <w:t>Basal cortisol</w:t>
            </w:r>
          </w:p>
        </w:tc>
        <w:tc>
          <w:tcPr>
            <w:tcW w:w="404" w:type="pct"/>
            <w:noWrap/>
            <w:hideMark/>
            <w:tcPrChange w:id="1217" w:author="Joseph Sempa" w:date="2024-07-12T15:57:00Z" w16du:dateUtc="2024-07-12T13:57:00Z">
              <w:tcPr>
                <w:tcW w:w="404" w:type="pct"/>
                <w:noWrap/>
                <w:hideMark/>
              </w:tcPr>
            </w:tcPrChange>
          </w:tcPr>
          <w:p w14:paraId="334F0CE3" w14:textId="77777777" w:rsidR="004C2BD9" w:rsidRPr="007C7DE3" w:rsidRDefault="004C2BD9" w:rsidP="001C0071">
            <w:pPr>
              <w:contextualSpacing/>
              <w:rPr>
                <w:rFonts w:eastAsia="Times New Roman" w:cs="Arial"/>
                <w:color w:val="000000"/>
                <w:sz w:val="18"/>
                <w:szCs w:val="18"/>
                <w:lang w:val="en-ZA" w:eastAsia="en-ZA"/>
                <w:rPrChange w:id="121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19" w:author="Joseph Sempa" w:date="2024-07-12T15:57:00Z" w16du:dateUtc="2024-07-12T13:57:00Z">
                  <w:rPr>
                    <w:rFonts w:eastAsia="Arial" w:cs="Arial"/>
                    <w:color w:val="000000"/>
                    <w:sz w:val="20"/>
                    <w:szCs w:val="20"/>
                    <w:lang w:eastAsia="en-ZA"/>
                  </w:rPr>
                </w:rPrChange>
              </w:rPr>
              <w:t>1.00</w:t>
            </w:r>
          </w:p>
        </w:tc>
        <w:tc>
          <w:tcPr>
            <w:tcW w:w="794" w:type="pct"/>
            <w:noWrap/>
            <w:hideMark/>
            <w:tcPrChange w:id="1220" w:author="Joseph Sempa" w:date="2024-07-12T15:57:00Z" w16du:dateUtc="2024-07-12T13:57:00Z">
              <w:tcPr>
                <w:tcW w:w="794" w:type="pct"/>
                <w:noWrap/>
                <w:hideMark/>
              </w:tcPr>
            </w:tcPrChange>
          </w:tcPr>
          <w:p w14:paraId="7AAE1F2D" w14:textId="77777777" w:rsidR="004C2BD9" w:rsidRPr="007C7DE3" w:rsidRDefault="004C2BD9" w:rsidP="001C0071">
            <w:pPr>
              <w:contextualSpacing/>
              <w:rPr>
                <w:rFonts w:eastAsia="Times New Roman" w:cs="Arial"/>
                <w:color w:val="000000"/>
                <w:sz w:val="18"/>
                <w:szCs w:val="18"/>
                <w:lang w:val="en-ZA" w:eastAsia="en-ZA"/>
                <w:rPrChange w:id="122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22" w:author="Joseph Sempa" w:date="2024-07-12T15:57:00Z" w16du:dateUtc="2024-07-12T13:57:00Z">
                  <w:rPr>
                    <w:rFonts w:eastAsia="Arial" w:cs="Arial"/>
                    <w:color w:val="000000"/>
                    <w:sz w:val="20"/>
                    <w:szCs w:val="20"/>
                    <w:lang w:eastAsia="en-ZA"/>
                  </w:rPr>
                </w:rPrChange>
              </w:rPr>
              <w:t>1.00, 1.00</w:t>
            </w:r>
          </w:p>
        </w:tc>
        <w:tc>
          <w:tcPr>
            <w:tcW w:w="481" w:type="pct"/>
            <w:noWrap/>
            <w:hideMark/>
            <w:tcPrChange w:id="1223" w:author="Joseph Sempa" w:date="2024-07-12T15:57:00Z" w16du:dateUtc="2024-07-12T13:57:00Z">
              <w:tcPr>
                <w:tcW w:w="481" w:type="pct"/>
                <w:noWrap/>
                <w:hideMark/>
              </w:tcPr>
            </w:tcPrChange>
          </w:tcPr>
          <w:p w14:paraId="04EF02D4" w14:textId="77777777" w:rsidR="004C2BD9" w:rsidRPr="007C7DE3" w:rsidRDefault="004C2BD9" w:rsidP="001C0071">
            <w:pPr>
              <w:contextualSpacing/>
              <w:rPr>
                <w:rFonts w:eastAsia="Times New Roman" w:cs="Arial"/>
                <w:color w:val="000000"/>
                <w:sz w:val="18"/>
                <w:szCs w:val="18"/>
                <w:lang w:val="en-ZA" w:eastAsia="en-ZA"/>
                <w:rPrChange w:id="122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25" w:author="Joseph Sempa" w:date="2024-07-12T15:57:00Z" w16du:dateUtc="2024-07-12T13:57:00Z">
                  <w:rPr>
                    <w:rFonts w:eastAsia="Arial" w:cs="Arial"/>
                    <w:color w:val="000000"/>
                    <w:sz w:val="20"/>
                    <w:szCs w:val="20"/>
                    <w:lang w:eastAsia="en-ZA"/>
                  </w:rPr>
                </w:rPrChange>
              </w:rPr>
              <w:t>0.15</w:t>
            </w:r>
          </w:p>
        </w:tc>
        <w:tc>
          <w:tcPr>
            <w:tcW w:w="348" w:type="pct"/>
            <w:noWrap/>
            <w:hideMark/>
            <w:tcPrChange w:id="1226" w:author="Joseph Sempa" w:date="2024-07-12T15:57:00Z" w16du:dateUtc="2024-07-12T13:57:00Z">
              <w:tcPr>
                <w:tcW w:w="348" w:type="pct"/>
                <w:noWrap/>
                <w:hideMark/>
              </w:tcPr>
            </w:tcPrChange>
          </w:tcPr>
          <w:p w14:paraId="604C2DB2" w14:textId="77777777" w:rsidR="004C2BD9" w:rsidRPr="007C7DE3" w:rsidRDefault="004C2BD9" w:rsidP="001C0071">
            <w:pPr>
              <w:contextualSpacing/>
              <w:rPr>
                <w:rFonts w:eastAsia="Times New Roman" w:cs="Arial"/>
                <w:color w:val="000000"/>
                <w:sz w:val="18"/>
                <w:szCs w:val="18"/>
                <w:lang w:val="en-ZA" w:eastAsia="en-ZA"/>
                <w:rPrChange w:id="122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28" w:author="Joseph Sempa" w:date="2024-07-12T15:57:00Z" w16du:dateUtc="2024-07-12T13:57:00Z">
                  <w:rPr>
                    <w:rFonts w:eastAsia="Arial" w:cs="Arial"/>
                    <w:color w:val="000000"/>
                    <w:sz w:val="20"/>
                    <w:szCs w:val="20"/>
                    <w:lang w:eastAsia="en-ZA"/>
                  </w:rPr>
                </w:rPrChange>
              </w:rPr>
              <w:t>1.09</w:t>
            </w:r>
          </w:p>
        </w:tc>
        <w:tc>
          <w:tcPr>
            <w:tcW w:w="622" w:type="pct"/>
            <w:noWrap/>
            <w:hideMark/>
            <w:tcPrChange w:id="1229" w:author="Joseph Sempa" w:date="2024-07-12T15:57:00Z" w16du:dateUtc="2024-07-12T13:57:00Z">
              <w:tcPr>
                <w:tcW w:w="622" w:type="pct"/>
                <w:noWrap/>
                <w:hideMark/>
              </w:tcPr>
            </w:tcPrChange>
          </w:tcPr>
          <w:p w14:paraId="6581E5B8" w14:textId="77777777" w:rsidR="004C2BD9" w:rsidRPr="007C7DE3" w:rsidRDefault="004C2BD9" w:rsidP="001C0071">
            <w:pPr>
              <w:contextualSpacing/>
              <w:rPr>
                <w:rFonts w:eastAsia="Times New Roman" w:cs="Arial"/>
                <w:color w:val="000000"/>
                <w:sz w:val="18"/>
                <w:szCs w:val="18"/>
                <w:lang w:val="en-ZA" w:eastAsia="en-ZA"/>
                <w:rPrChange w:id="123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31" w:author="Joseph Sempa" w:date="2024-07-12T15:57:00Z" w16du:dateUtc="2024-07-12T13:57:00Z">
                  <w:rPr>
                    <w:rFonts w:eastAsia="Arial" w:cs="Arial"/>
                    <w:color w:val="000000"/>
                    <w:sz w:val="20"/>
                    <w:szCs w:val="20"/>
                    <w:lang w:eastAsia="en-ZA"/>
                  </w:rPr>
                </w:rPrChange>
              </w:rPr>
              <w:t>1.01, 1.17</w:t>
            </w:r>
          </w:p>
        </w:tc>
        <w:tc>
          <w:tcPr>
            <w:tcW w:w="491" w:type="pct"/>
            <w:noWrap/>
            <w:hideMark/>
            <w:tcPrChange w:id="1232" w:author="Joseph Sempa" w:date="2024-07-12T15:57:00Z" w16du:dateUtc="2024-07-12T13:57:00Z">
              <w:tcPr>
                <w:tcW w:w="491" w:type="pct"/>
                <w:noWrap/>
                <w:hideMark/>
              </w:tcPr>
            </w:tcPrChange>
          </w:tcPr>
          <w:p w14:paraId="4356BECD" w14:textId="77777777" w:rsidR="004C2BD9" w:rsidRPr="007C7DE3" w:rsidRDefault="004C2BD9" w:rsidP="001C0071">
            <w:pPr>
              <w:contextualSpacing/>
              <w:rPr>
                <w:rFonts w:eastAsia="Times New Roman" w:cs="Arial"/>
                <w:b/>
                <w:bCs/>
                <w:color w:val="000000"/>
                <w:sz w:val="18"/>
                <w:szCs w:val="18"/>
                <w:lang w:val="en-ZA" w:eastAsia="en-ZA"/>
                <w:rPrChange w:id="1233"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234" w:author="Joseph Sempa" w:date="2024-07-12T15:57:00Z" w16du:dateUtc="2024-07-12T13:57:00Z">
                  <w:rPr>
                    <w:rFonts w:eastAsia="Arial" w:cs="Arial"/>
                    <w:b/>
                    <w:bCs/>
                    <w:color w:val="000000"/>
                    <w:sz w:val="20"/>
                    <w:szCs w:val="20"/>
                    <w:lang w:eastAsia="en-ZA"/>
                  </w:rPr>
                </w:rPrChange>
              </w:rPr>
              <w:t>0.027</w:t>
            </w:r>
          </w:p>
        </w:tc>
      </w:tr>
      <w:tr w:rsidR="004C2BD9" w:rsidRPr="007C7DE3" w14:paraId="29A49619"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235" w:author="Joseph Sempa" w:date="2024-07-12T15:57:00Z" w16du:dateUtc="2024-07-12T13:57:00Z">
            <w:trPr>
              <w:trHeight w:val="300"/>
            </w:trPr>
          </w:trPrChange>
        </w:trPr>
        <w:tc>
          <w:tcPr>
            <w:tcW w:w="1860" w:type="pct"/>
            <w:noWrap/>
            <w:hideMark/>
            <w:tcPrChange w:id="1236" w:author="Joseph Sempa" w:date="2024-07-12T15:57:00Z" w16du:dateUtc="2024-07-12T13:57:00Z">
              <w:tcPr>
                <w:tcW w:w="1860" w:type="pct"/>
                <w:noWrap/>
                <w:hideMark/>
              </w:tcPr>
            </w:tcPrChange>
          </w:tcPr>
          <w:p w14:paraId="5B20628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3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38" w:author="Joseph Sempa" w:date="2024-07-12T15:57:00Z" w16du:dateUtc="2024-07-12T13:57:00Z">
                  <w:rPr>
                    <w:rFonts w:eastAsia="Arial" w:cs="Arial"/>
                    <w:color w:val="000000"/>
                    <w:sz w:val="20"/>
                    <w:szCs w:val="20"/>
                    <w:lang w:eastAsia="en-ZA"/>
                  </w:rPr>
                </w:rPrChange>
              </w:rPr>
              <w:t>Stimulated cortisol</w:t>
            </w:r>
          </w:p>
        </w:tc>
        <w:tc>
          <w:tcPr>
            <w:tcW w:w="404" w:type="pct"/>
            <w:noWrap/>
            <w:hideMark/>
            <w:tcPrChange w:id="1239" w:author="Joseph Sempa" w:date="2024-07-12T15:57:00Z" w16du:dateUtc="2024-07-12T13:57:00Z">
              <w:tcPr>
                <w:tcW w:w="404" w:type="pct"/>
                <w:noWrap/>
                <w:hideMark/>
              </w:tcPr>
            </w:tcPrChange>
          </w:tcPr>
          <w:p w14:paraId="0471B2D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4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41" w:author="Joseph Sempa" w:date="2024-07-12T15:57:00Z" w16du:dateUtc="2024-07-12T13:57:00Z">
                  <w:rPr>
                    <w:rFonts w:eastAsia="Arial" w:cs="Arial"/>
                    <w:color w:val="000000"/>
                    <w:sz w:val="20"/>
                    <w:szCs w:val="20"/>
                    <w:lang w:eastAsia="en-ZA"/>
                  </w:rPr>
                </w:rPrChange>
              </w:rPr>
              <w:t>1.00</w:t>
            </w:r>
          </w:p>
        </w:tc>
        <w:tc>
          <w:tcPr>
            <w:tcW w:w="794" w:type="pct"/>
            <w:noWrap/>
            <w:hideMark/>
            <w:tcPrChange w:id="1242" w:author="Joseph Sempa" w:date="2024-07-12T15:57:00Z" w16du:dateUtc="2024-07-12T13:57:00Z">
              <w:tcPr>
                <w:tcW w:w="794" w:type="pct"/>
                <w:noWrap/>
                <w:hideMark/>
              </w:tcPr>
            </w:tcPrChange>
          </w:tcPr>
          <w:p w14:paraId="18E5852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4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44" w:author="Joseph Sempa" w:date="2024-07-12T15:57:00Z" w16du:dateUtc="2024-07-12T13:57:00Z">
                  <w:rPr>
                    <w:rFonts w:eastAsia="Arial" w:cs="Arial"/>
                    <w:color w:val="000000"/>
                    <w:sz w:val="20"/>
                    <w:szCs w:val="20"/>
                    <w:lang w:eastAsia="en-ZA"/>
                  </w:rPr>
                </w:rPrChange>
              </w:rPr>
              <w:t>1.00, 1.00</w:t>
            </w:r>
          </w:p>
        </w:tc>
        <w:tc>
          <w:tcPr>
            <w:tcW w:w="481" w:type="pct"/>
            <w:noWrap/>
            <w:hideMark/>
            <w:tcPrChange w:id="1245" w:author="Joseph Sempa" w:date="2024-07-12T15:57:00Z" w16du:dateUtc="2024-07-12T13:57:00Z">
              <w:tcPr>
                <w:tcW w:w="481" w:type="pct"/>
                <w:noWrap/>
                <w:hideMark/>
              </w:tcPr>
            </w:tcPrChange>
          </w:tcPr>
          <w:p w14:paraId="38319D0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4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47" w:author="Joseph Sempa" w:date="2024-07-12T15:57:00Z" w16du:dateUtc="2024-07-12T13:57:00Z">
                  <w:rPr>
                    <w:rFonts w:eastAsia="Arial" w:cs="Arial"/>
                    <w:color w:val="000000"/>
                    <w:sz w:val="20"/>
                    <w:szCs w:val="20"/>
                    <w:lang w:eastAsia="en-ZA"/>
                  </w:rPr>
                </w:rPrChange>
              </w:rPr>
              <w:t>&gt;0.9</w:t>
            </w:r>
          </w:p>
        </w:tc>
        <w:tc>
          <w:tcPr>
            <w:tcW w:w="348" w:type="pct"/>
            <w:noWrap/>
            <w:hideMark/>
            <w:tcPrChange w:id="1248" w:author="Joseph Sempa" w:date="2024-07-12T15:57:00Z" w16du:dateUtc="2024-07-12T13:57:00Z">
              <w:tcPr>
                <w:tcW w:w="348" w:type="pct"/>
                <w:noWrap/>
                <w:hideMark/>
              </w:tcPr>
            </w:tcPrChange>
          </w:tcPr>
          <w:p w14:paraId="6262056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4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250" w:author="Joseph Sempa" w:date="2024-07-12T15:57:00Z" w16du:dateUtc="2024-07-12T13:57:00Z">
              <w:tcPr>
                <w:tcW w:w="622" w:type="pct"/>
                <w:noWrap/>
                <w:hideMark/>
              </w:tcPr>
            </w:tcPrChange>
          </w:tcPr>
          <w:p w14:paraId="65766E4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251" w:author="Joseph Sempa" w:date="2024-07-12T15:57:00Z" w16du:dateUtc="2024-07-12T13:57:00Z">
                  <w:rPr>
                    <w:rFonts w:eastAsia="Times New Roman" w:cs="Arial"/>
                    <w:sz w:val="20"/>
                    <w:szCs w:val="20"/>
                    <w:lang w:val="en-ZA" w:eastAsia="en-ZA"/>
                  </w:rPr>
                </w:rPrChange>
              </w:rPr>
            </w:pPr>
          </w:p>
        </w:tc>
        <w:tc>
          <w:tcPr>
            <w:tcW w:w="491" w:type="pct"/>
            <w:noWrap/>
            <w:hideMark/>
            <w:tcPrChange w:id="1252" w:author="Joseph Sempa" w:date="2024-07-12T15:57:00Z" w16du:dateUtc="2024-07-12T13:57:00Z">
              <w:tcPr>
                <w:tcW w:w="491" w:type="pct"/>
                <w:noWrap/>
                <w:hideMark/>
              </w:tcPr>
            </w:tcPrChange>
          </w:tcPr>
          <w:p w14:paraId="0B7076A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253" w:author="Joseph Sempa" w:date="2024-07-12T15:57:00Z" w16du:dateUtc="2024-07-12T13:57:00Z">
                  <w:rPr>
                    <w:rFonts w:eastAsia="Times New Roman" w:cs="Arial"/>
                    <w:sz w:val="20"/>
                    <w:szCs w:val="20"/>
                    <w:lang w:val="en-ZA" w:eastAsia="en-ZA"/>
                  </w:rPr>
                </w:rPrChange>
              </w:rPr>
            </w:pPr>
          </w:p>
        </w:tc>
      </w:tr>
      <w:tr w:rsidR="004C2BD9" w:rsidRPr="007C7DE3" w14:paraId="50461ADC" w14:textId="77777777" w:rsidTr="00944B88">
        <w:trPr>
          <w:trHeight w:val="300"/>
          <w:trPrChange w:id="1254" w:author="Joseph Sempa" w:date="2024-07-12T15:57:00Z" w16du:dateUtc="2024-07-12T13:57:00Z">
            <w:trPr>
              <w:trHeight w:val="300"/>
            </w:trPr>
          </w:trPrChange>
        </w:trPr>
        <w:tc>
          <w:tcPr>
            <w:tcW w:w="1860" w:type="pct"/>
            <w:noWrap/>
            <w:hideMark/>
            <w:tcPrChange w:id="1255" w:author="Joseph Sempa" w:date="2024-07-12T15:57:00Z" w16du:dateUtc="2024-07-12T13:57:00Z">
              <w:tcPr>
                <w:tcW w:w="1860" w:type="pct"/>
                <w:noWrap/>
                <w:hideMark/>
              </w:tcPr>
            </w:tcPrChange>
          </w:tcPr>
          <w:p w14:paraId="2A1F0FBB" w14:textId="77777777" w:rsidR="004C2BD9" w:rsidRPr="007C7DE3" w:rsidRDefault="004C2BD9" w:rsidP="001C0071">
            <w:pPr>
              <w:contextualSpacing/>
              <w:rPr>
                <w:rFonts w:eastAsia="Times New Roman" w:cs="Arial"/>
                <w:color w:val="000000"/>
                <w:sz w:val="18"/>
                <w:szCs w:val="18"/>
                <w:lang w:val="en-ZA" w:eastAsia="en-ZA"/>
                <w:rPrChange w:id="125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57" w:author="Joseph Sempa" w:date="2024-07-12T15:57:00Z" w16du:dateUtc="2024-07-12T13:57:00Z">
                  <w:rPr>
                    <w:rFonts w:eastAsia="Arial" w:cs="Arial"/>
                    <w:color w:val="000000"/>
                    <w:sz w:val="20"/>
                    <w:szCs w:val="20"/>
                    <w:lang w:eastAsia="en-ZA"/>
                  </w:rPr>
                </w:rPrChange>
              </w:rPr>
              <w:t>ACTH</w:t>
            </w:r>
          </w:p>
        </w:tc>
        <w:tc>
          <w:tcPr>
            <w:tcW w:w="404" w:type="pct"/>
            <w:noWrap/>
            <w:hideMark/>
            <w:tcPrChange w:id="1258" w:author="Joseph Sempa" w:date="2024-07-12T15:57:00Z" w16du:dateUtc="2024-07-12T13:57:00Z">
              <w:tcPr>
                <w:tcW w:w="404" w:type="pct"/>
                <w:noWrap/>
                <w:hideMark/>
              </w:tcPr>
            </w:tcPrChange>
          </w:tcPr>
          <w:p w14:paraId="04AB39D3" w14:textId="77777777" w:rsidR="004C2BD9" w:rsidRPr="007C7DE3" w:rsidRDefault="004C2BD9" w:rsidP="001C0071">
            <w:pPr>
              <w:contextualSpacing/>
              <w:rPr>
                <w:rFonts w:eastAsia="Times New Roman" w:cs="Arial"/>
                <w:color w:val="000000"/>
                <w:sz w:val="18"/>
                <w:szCs w:val="18"/>
                <w:lang w:val="en-ZA" w:eastAsia="en-ZA"/>
                <w:rPrChange w:id="125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60" w:author="Joseph Sempa" w:date="2024-07-12T15:57:00Z" w16du:dateUtc="2024-07-12T13:57:00Z">
                  <w:rPr>
                    <w:rFonts w:eastAsia="Arial" w:cs="Arial"/>
                    <w:color w:val="000000"/>
                    <w:sz w:val="20"/>
                    <w:szCs w:val="20"/>
                    <w:lang w:eastAsia="en-ZA"/>
                  </w:rPr>
                </w:rPrChange>
              </w:rPr>
              <w:t>1.01</w:t>
            </w:r>
          </w:p>
        </w:tc>
        <w:tc>
          <w:tcPr>
            <w:tcW w:w="794" w:type="pct"/>
            <w:noWrap/>
            <w:hideMark/>
            <w:tcPrChange w:id="1261" w:author="Joseph Sempa" w:date="2024-07-12T15:57:00Z" w16du:dateUtc="2024-07-12T13:57:00Z">
              <w:tcPr>
                <w:tcW w:w="794" w:type="pct"/>
                <w:noWrap/>
                <w:hideMark/>
              </w:tcPr>
            </w:tcPrChange>
          </w:tcPr>
          <w:p w14:paraId="37D612AB" w14:textId="77777777" w:rsidR="004C2BD9" w:rsidRPr="007C7DE3" w:rsidRDefault="004C2BD9" w:rsidP="001C0071">
            <w:pPr>
              <w:contextualSpacing/>
              <w:rPr>
                <w:rFonts w:eastAsia="Times New Roman" w:cs="Arial"/>
                <w:color w:val="000000"/>
                <w:sz w:val="18"/>
                <w:szCs w:val="18"/>
                <w:lang w:val="en-ZA" w:eastAsia="en-ZA"/>
                <w:rPrChange w:id="126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63" w:author="Joseph Sempa" w:date="2024-07-12T15:57:00Z" w16du:dateUtc="2024-07-12T13:57:00Z">
                  <w:rPr>
                    <w:rFonts w:eastAsia="Arial" w:cs="Arial"/>
                    <w:color w:val="000000"/>
                    <w:sz w:val="20"/>
                    <w:szCs w:val="20"/>
                    <w:lang w:eastAsia="en-ZA"/>
                  </w:rPr>
                </w:rPrChange>
              </w:rPr>
              <w:t>1.00, 1.01</w:t>
            </w:r>
          </w:p>
        </w:tc>
        <w:tc>
          <w:tcPr>
            <w:tcW w:w="481" w:type="pct"/>
            <w:noWrap/>
            <w:hideMark/>
            <w:tcPrChange w:id="1264" w:author="Joseph Sempa" w:date="2024-07-12T15:57:00Z" w16du:dateUtc="2024-07-12T13:57:00Z">
              <w:tcPr>
                <w:tcW w:w="481" w:type="pct"/>
                <w:noWrap/>
                <w:hideMark/>
              </w:tcPr>
            </w:tcPrChange>
          </w:tcPr>
          <w:p w14:paraId="2A96FABF" w14:textId="77777777" w:rsidR="004C2BD9" w:rsidRPr="007C7DE3" w:rsidRDefault="004C2BD9" w:rsidP="001C0071">
            <w:pPr>
              <w:contextualSpacing/>
              <w:rPr>
                <w:rFonts w:eastAsia="Times New Roman" w:cs="Arial"/>
                <w:b/>
                <w:bCs/>
                <w:color w:val="000000"/>
                <w:sz w:val="18"/>
                <w:szCs w:val="18"/>
                <w:lang w:val="en-ZA" w:eastAsia="en-ZA"/>
                <w:rPrChange w:id="1265"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266" w:author="Joseph Sempa" w:date="2024-07-12T15:57:00Z" w16du:dateUtc="2024-07-12T13:57:00Z">
                  <w:rPr>
                    <w:rFonts w:eastAsia="Arial" w:cs="Arial"/>
                    <w:b/>
                    <w:bCs/>
                    <w:color w:val="000000"/>
                    <w:sz w:val="20"/>
                    <w:szCs w:val="20"/>
                    <w:lang w:eastAsia="en-ZA"/>
                  </w:rPr>
                </w:rPrChange>
              </w:rPr>
              <w:t>&lt;0.001</w:t>
            </w:r>
          </w:p>
        </w:tc>
        <w:tc>
          <w:tcPr>
            <w:tcW w:w="348" w:type="pct"/>
            <w:noWrap/>
            <w:hideMark/>
            <w:tcPrChange w:id="1267" w:author="Joseph Sempa" w:date="2024-07-12T15:57:00Z" w16du:dateUtc="2024-07-12T13:57:00Z">
              <w:tcPr>
                <w:tcW w:w="348" w:type="pct"/>
                <w:noWrap/>
                <w:hideMark/>
              </w:tcPr>
            </w:tcPrChange>
          </w:tcPr>
          <w:p w14:paraId="7D1E35F1" w14:textId="77777777" w:rsidR="004C2BD9" w:rsidRPr="007C7DE3" w:rsidRDefault="004C2BD9" w:rsidP="001C0071">
            <w:pPr>
              <w:contextualSpacing/>
              <w:rPr>
                <w:rFonts w:eastAsia="Times New Roman" w:cs="Arial"/>
                <w:color w:val="000000"/>
                <w:sz w:val="18"/>
                <w:szCs w:val="18"/>
                <w:lang w:val="en-ZA" w:eastAsia="en-ZA"/>
                <w:rPrChange w:id="126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269" w:author="Joseph Sempa" w:date="2024-07-12T15:57:00Z" w16du:dateUtc="2024-07-12T13:57:00Z">
              <w:tcPr>
                <w:tcW w:w="622" w:type="pct"/>
                <w:noWrap/>
                <w:hideMark/>
              </w:tcPr>
            </w:tcPrChange>
          </w:tcPr>
          <w:p w14:paraId="0B086679" w14:textId="77777777" w:rsidR="004C2BD9" w:rsidRPr="007C7DE3" w:rsidRDefault="004C2BD9" w:rsidP="001C0071">
            <w:pPr>
              <w:contextualSpacing/>
              <w:rPr>
                <w:rFonts w:eastAsia="Times New Roman" w:cs="Arial"/>
                <w:sz w:val="18"/>
                <w:szCs w:val="18"/>
                <w:lang w:val="en-ZA" w:eastAsia="en-ZA"/>
                <w:rPrChange w:id="1270" w:author="Joseph Sempa" w:date="2024-07-12T15:57:00Z" w16du:dateUtc="2024-07-12T13:57:00Z">
                  <w:rPr>
                    <w:rFonts w:eastAsia="Times New Roman" w:cs="Arial"/>
                    <w:sz w:val="20"/>
                    <w:szCs w:val="20"/>
                    <w:lang w:val="en-ZA" w:eastAsia="en-ZA"/>
                  </w:rPr>
                </w:rPrChange>
              </w:rPr>
            </w:pPr>
          </w:p>
        </w:tc>
        <w:tc>
          <w:tcPr>
            <w:tcW w:w="491" w:type="pct"/>
            <w:noWrap/>
            <w:hideMark/>
            <w:tcPrChange w:id="1271" w:author="Joseph Sempa" w:date="2024-07-12T15:57:00Z" w16du:dateUtc="2024-07-12T13:57:00Z">
              <w:tcPr>
                <w:tcW w:w="491" w:type="pct"/>
                <w:noWrap/>
                <w:hideMark/>
              </w:tcPr>
            </w:tcPrChange>
          </w:tcPr>
          <w:p w14:paraId="5C4FF69D" w14:textId="77777777" w:rsidR="004C2BD9" w:rsidRPr="007C7DE3" w:rsidRDefault="004C2BD9" w:rsidP="001C0071">
            <w:pPr>
              <w:contextualSpacing/>
              <w:rPr>
                <w:rFonts w:eastAsia="Times New Roman" w:cs="Arial"/>
                <w:sz w:val="18"/>
                <w:szCs w:val="18"/>
                <w:lang w:val="en-ZA" w:eastAsia="en-ZA"/>
                <w:rPrChange w:id="1272" w:author="Joseph Sempa" w:date="2024-07-12T15:57:00Z" w16du:dateUtc="2024-07-12T13:57:00Z">
                  <w:rPr>
                    <w:rFonts w:eastAsia="Times New Roman" w:cs="Arial"/>
                    <w:sz w:val="20"/>
                    <w:szCs w:val="20"/>
                    <w:lang w:val="en-ZA" w:eastAsia="en-ZA"/>
                  </w:rPr>
                </w:rPrChange>
              </w:rPr>
            </w:pPr>
          </w:p>
        </w:tc>
      </w:tr>
      <w:tr w:rsidR="004C2BD9" w:rsidRPr="007C7DE3" w14:paraId="63D48AC4"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273" w:author="Joseph Sempa" w:date="2024-07-12T15:57:00Z" w16du:dateUtc="2024-07-12T13:57:00Z">
            <w:trPr>
              <w:trHeight w:val="300"/>
            </w:trPr>
          </w:trPrChange>
        </w:trPr>
        <w:tc>
          <w:tcPr>
            <w:tcW w:w="1860" w:type="pct"/>
            <w:noWrap/>
            <w:hideMark/>
            <w:tcPrChange w:id="1274" w:author="Joseph Sempa" w:date="2024-07-12T15:57:00Z" w16du:dateUtc="2024-07-12T13:57:00Z">
              <w:tcPr>
                <w:tcW w:w="1860" w:type="pct"/>
                <w:noWrap/>
                <w:hideMark/>
              </w:tcPr>
            </w:tcPrChange>
          </w:tcPr>
          <w:p w14:paraId="2C8146F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7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76" w:author="Joseph Sempa" w:date="2024-07-12T15:57:00Z" w16du:dateUtc="2024-07-12T13:57:00Z">
                  <w:rPr>
                    <w:rFonts w:eastAsia="Arial" w:cs="Arial"/>
                    <w:color w:val="000000"/>
                    <w:sz w:val="20"/>
                    <w:szCs w:val="20"/>
                    <w:lang w:eastAsia="en-ZA"/>
                  </w:rPr>
                </w:rPrChange>
              </w:rPr>
              <w:t>BP systolic</w:t>
            </w:r>
          </w:p>
        </w:tc>
        <w:tc>
          <w:tcPr>
            <w:tcW w:w="404" w:type="pct"/>
            <w:noWrap/>
            <w:hideMark/>
            <w:tcPrChange w:id="1277" w:author="Joseph Sempa" w:date="2024-07-12T15:57:00Z" w16du:dateUtc="2024-07-12T13:57:00Z">
              <w:tcPr>
                <w:tcW w:w="404" w:type="pct"/>
                <w:noWrap/>
                <w:hideMark/>
              </w:tcPr>
            </w:tcPrChange>
          </w:tcPr>
          <w:p w14:paraId="768D12F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7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79" w:author="Joseph Sempa" w:date="2024-07-12T15:57:00Z" w16du:dateUtc="2024-07-12T13:57:00Z">
                  <w:rPr>
                    <w:rFonts w:eastAsia="Arial" w:cs="Arial"/>
                    <w:color w:val="000000"/>
                    <w:sz w:val="20"/>
                    <w:szCs w:val="20"/>
                    <w:lang w:eastAsia="en-ZA"/>
                  </w:rPr>
                </w:rPrChange>
              </w:rPr>
              <w:t>0.99</w:t>
            </w:r>
          </w:p>
        </w:tc>
        <w:tc>
          <w:tcPr>
            <w:tcW w:w="794" w:type="pct"/>
            <w:noWrap/>
            <w:hideMark/>
            <w:tcPrChange w:id="1280" w:author="Joseph Sempa" w:date="2024-07-12T15:57:00Z" w16du:dateUtc="2024-07-12T13:57:00Z">
              <w:tcPr>
                <w:tcW w:w="794" w:type="pct"/>
                <w:noWrap/>
                <w:hideMark/>
              </w:tcPr>
            </w:tcPrChange>
          </w:tcPr>
          <w:p w14:paraId="1D1CF99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8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82" w:author="Joseph Sempa" w:date="2024-07-12T15:57:00Z" w16du:dateUtc="2024-07-12T13:57:00Z">
                  <w:rPr>
                    <w:rFonts w:eastAsia="Arial" w:cs="Arial"/>
                    <w:color w:val="000000"/>
                    <w:sz w:val="20"/>
                    <w:szCs w:val="20"/>
                    <w:lang w:eastAsia="en-ZA"/>
                  </w:rPr>
                </w:rPrChange>
              </w:rPr>
              <w:t>0.98, 1.01</w:t>
            </w:r>
          </w:p>
        </w:tc>
        <w:tc>
          <w:tcPr>
            <w:tcW w:w="481" w:type="pct"/>
            <w:noWrap/>
            <w:hideMark/>
            <w:tcPrChange w:id="1283" w:author="Joseph Sempa" w:date="2024-07-12T15:57:00Z" w16du:dateUtc="2024-07-12T13:57:00Z">
              <w:tcPr>
                <w:tcW w:w="481" w:type="pct"/>
                <w:noWrap/>
                <w:hideMark/>
              </w:tcPr>
            </w:tcPrChange>
          </w:tcPr>
          <w:p w14:paraId="7B9F5BA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8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85" w:author="Joseph Sempa" w:date="2024-07-12T15:57:00Z" w16du:dateUtc="2024-07-12T13:57:00Z">
                  <w:rPr>
                    <w:rFonts w:eastAsia="Arial" w:cs="Arial"/>
                    <w:color w:val="000000"/>
                    <w:sz w:val="20"/>
                    <w:szCs w:val="20"/>
                    <w:lang w:eastAsia="en-ZA"/>
                  </w:rPr>
                </w:rPrChange>
              </w:rPr>
              <w:t>0.3</w:t>
            </w:r>
          </w:p>
        </w:tc>
        <w:tc>
          <w:tcPr>
            <w:tcW w:w="348" w:type="pct"/>
            <w:noWrap/>
            <w:hideMark/>
            <w:tcPrChange w:id="1286" w:author="Joseph Sempa" w:date="2024-07-12T15:57:00Z" w16du:dateUtc="2024-07-12T13:57:00Z">
              <w:tcPr>
                <w:tcW w:w="348" w:type="pct"/>
                <w:noWrap/>
                <w:hideMark/>
              </w:tcPr>
            </w:tcPrChange>
          </w:tcPr>
          <w:p w14:paraId="2B8B50E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28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288" w:author="Joseph Sempa" w:date="2024-07-12T15:57:00Z" w16du:dateUtc="2024-07-12T13:57:00Z">
              <w:tcPr>
                <w:tcW w:w="622" w:type="pct"/>
                <w:noWrap/>
                <w:hideMark/>
              </w:tcPr>
            </w:tcPrChange>
          </w:tcPr>
          <w:p w14:paraId="1AAAD1D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289" w:author="Joseph Sempa" w:date="2024-07-12T15:57:00Z" w16du:dateUtc="2024-07-12T13:57:00Z">
                  <w:rPr>
                    <w:rFonts w:eastAsia="Times New Roman" w:cs="Arial"/>
                    <w:sz w:val="20"/>
                    <w:szCs w:val="20"/>
                    <w:lang w:val="en-ZA" w:eastAsia="en-ZA"/>
                  </w:rPr>
                </w:rPrChange>
              </w:rPr>
            </w:pPr>
          </w:p>
        </w:tc>
        <w:tc>
          <w:tcPr>
            <w:tcW w:w="491" w:type="pct"/>
            <w:noWrap/>
            <w:hideMark/>
            <w:tcPrChange w:id="1290" w:author="Joseph Sempa" w:date="2024-07-12T15:57:00Z" w16du:dateUtc="2024-07-12T13:57:00Z">
              <w:tcPr>
                <w:tcW w:w="491" w:type="pct"/>
                <w:noWrap/>
                <w:hideMark/>
              </w:tcPr>
            </w:tcPrChange>
          </w:tcPr>
          <w:p w14:paraId="2640A927"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291" w:author="Joseph Sempa" w:date="2024-07-12T15:57:00Z" w16du:dateUtc="2024-07-12T13:57:00Z">
                  <w:rPr>
                    <w:rFonts w:eastAsia="Times New Roman" w:cs="Arial"/>
                    <w:sz w:val="20"/>
                    <w:szCs w:val="20"/>
                    <w:lang w:val="en-ZA" w:eastAsia="en-ZA"/>
                  </w:rPr>
                </w:rPrChange>
              </w:rPr>
            </w:pPr>
          </w:p>
        </w:tc>
      </w:tr>
      <w:tr w:rsidR="004C2BD9" w:rsidRPr="007C7DE3" w14:paraId="187076BF" w14:textId="77777777" w:rsidTr="00944B88">
        <w:trPr>
          <w:trHeight w:val="300"/>
          <w:trPrChange w:id="1292" w:author="Joseph Sempa" w:date="2024-07-12T15:57:00Z" w16du:dateUtc="2024-07-12T13:57:00Z">
            <w:trPr>
              <w:trHeight w:val="300"/>
            </w:trPr>
          </w:trPrChange>
        </w:trPr>
        <w:tc>
          <w:tcPr>
            <w:tcW w:w="1860" w:type="pct"/>
            <w:noWrap/>
            <w:hideMark/>
            <w:tcPrChange w:id="1293" w:author="Joseph Sempa" w:date="2024-07-12T15:57:00Z" w16du:dateUtc="2024-07-12T13:57:00Z">
              <w:tcPr>
                <w:tcW w:w="1860" w:type="pct"/>
                <w:noWrap/>
                <w:hideMark/>
              </w:tcPr>
            </w:tcPrChange>
          </w:tcPr>
          <w:p w14:paraId="6BDC732B" w14:textId="77777777" w:rsidR="004C2BD9" w:rsidRPr="007C7DE3" w:rsidRDefault="004C2BD9" w:rsidP="001C0071">
            <w:pPr>
              <w:contextualSpacing/>
              <w:rPr>
                <w:rFonts w:eastAsia="Times New Roman" w:cs="Arial"/>
                <w:color w:val="000000"/>
                <w:sz w:val="18"/>
                <w:szCs w:val="18"/>
                <w:lang w:val="en-ZA" w:eastAsia="en-ZA"/>
                <w:rPrChange w:id="129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95" w:author="Joseph Sempa" w:date="2024-07-12T15:57:00Z" w16du:dateUtc="2024-07-12T13:57:00Z">
                  <w:rPr>
                    <w:rFonts w:eastAsia="Arial" w:cs="Arial"/>
                    <w:color w:val="000000"/>
                    <w:sz w:val="20"/>
                    <w:szCs w:val="20"/>
                    <w:lang w:eastAsia="en-ZA"/>
                  </w:rPr>
                </w:rPrChange>
              </w:rPr>
              <w:t>BP diastolic</w:t>
            </w:r>
          </w:p>
        </w:tc>
        <w:tc>
          <w:tcPr>
            <w:tcW w:w="404" w:type="pct"/>
            <w:noWrap/>
            <w:hideMark/>
            <w:tcPrChange w:id="1296" w:author="Joseph Sempa" w:date="2024-07-12T15:57:00Z" w16du:dateUtc="2024-07-12T13:57:00Z">
              <w:tcPr>
                <w:tcW w:w="404" w:type="pct"/>
                <w:noWrap/>
                <w:hideMark/>
              </w:tcPr>
            </w:tcPrChange>
          </w:tcPr>
          <w:p w14:paraId="033B1D07" w14:textId="77777777" w:rsidR="004C2BD9" w:rsidRPr="007C7DE3" w:rsidRDefault="004C2BD9" w:rsidP="001C0071">
            <w:pPr>
              <w:contextualSpacing/>
              <w:rPr>
                <w:rFonts w:eastAsia="Times New Roman" w:cs="Arial"/>
                <w:color w:val="000000"/>
                <w:sz w:val="18"/>
                <w:szCs w:val="18"/>
                <w:lang w:val="en-ZA" w:eastAsia="en-ZA"/>
                <w:rPrChange w:id="129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298" w:author="Joseph Sempa" w:date="2024-07-12T15:57:00Z" w16du:dateUtc="2024-07-12T13:57:00Z">
                  <w:rPr>
                    <w:rFonts w:eastAsia="Arial" w:cs="Arial"/>
                    <w:color w:val="000000"/>
                    <w:sz w:val="20"/>
                    <w:szCs w:val="20"/>
                    <w:lang w:eastAsia="en-ZA"/>
                  </w:rPr>
                </w:rPrChange>
              </w:rPr>
              <w:t>1.02</w:t>
            </w:r>
          </w:p>
        </w:tc>
        <w:tc>
          <w:tcPr>
            <w:tcW w:w="794" w:type="pct"/>
            <w:noWrap/>
            <w:hideMark/>
            <w:tcPrChange w:id="1299" w:author="Joseph Sempa" w:date="2024-07-12T15:57:00Z" w16du:dateUtc="2024-07-12T13:57:00Z">
              <w:tcPr>
                <w:tcW w:w="794" w:type="pct"/>
                <w:noWrap/>
                <w:hideMark/>
              </w:tcPr>
            </w:tcPrChange>
          </w:tcPr>
          <w:p w14:paraId="0DD5584F" w14:textId="77777777" w:rsidR="004C2BD9" w:rsidRPr="007C7DE3" w:rsidRDefault="004C2BD9" w:rsidP="001C0071">
            <w:pPr>
              <w:contextualSpacing/>
              <w:rPr>
                <w:rFonts w:eastAsia="Times New Roman" w:cs="Arial"/>
                <w:color w:val="000000"/>
                <w:sz w:val="18"/>
                <w:szCs w:val="18"/>
                <w:lang w:val="en-ZA" w:eastAsia="en-ZA"/>
                <w:rPrChange w:id="130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01" w:author="Joseph Sempa" w:date="2024-07-12T15:57:00Z" w16du:dateUtc="2024-07-12T13:57:00Z">
                  <w:rPr>
                    <w:rFonts w:eastAsia="Arial" w:cs="Arial"/>
                    <w:color w:val="000000"/>
                    <w:sz w:val="20"/>
                    <w:szCs w:val="20"/>
                    <w:lang w:eastAsia="en-ZA"/>
                  </w:rPr>
                </w:rPrChange>
              </w:rPr>
              <w:t>1.00, 1.03</w:t>
            </w:r>
          </w:p>
        </w:tc>
        <w:tc>
          <w:tcPr>
            <w:tcW w:w="481" w:type="pct"/>
            <w:noWrap/>
            <w:hideMark/>
            <w:tcPrChange w:id="1302" w:author="Joseph Sempa" w:date="2024-07-12T15:57:00Z" w16du:dateUtc="2024-07-12T13:57:00Z">
              <w:tcPr>
                <w:tcW w:w="481" w:type="pct"/>
                <w:noWrap/>
                <w:hideMark/>
              </w:tcPr>
            </w:tcPrChange>
          </w:tcPr>
          <w:p w14:paraId="4CA97C1C" w14:textId="77777777" w:rsidR="004C2BD9" w:rsidRPr="007C7DE3" w:rsidRDefault="004C2BD9" w:rsidP="001C0071">
            <w:pPr>
              <w:contextualSpacing/>
              <w:rPr>
                <w:rFonts w:eastAsia="Times New Roman" w:cs="Arial"/>
                <w:color w:val="000000"/>
                <w:sz w:val="18"/>
                <w:szCs w:val="18"/>
                <w:lang w:val="en-ZA" w:eastAsia="en-ZA"/>
                <w:rPrChange w:id="130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04" w:author="Joseph Sempa" w:date="2024-07-12T15:57:00Z" w16du:dateUtc="2024-07-12T13:57:00Z">
                  <w:rPr>
                    <w:rFonts w:eastAsia="Arial" w:cs="Arial"/>
                    <w:color w:val="000000"/>
                    <w:sz w:val="20"/>
                    <w:szCs w:val="20"/>
                    <w:lang w:eastAsia="en-ZA"/>
                  </w:rPr>
                </w:rPrChange>
              </w:rPr>
              <w:t>0.066</w:t>
            </w:r>
          </w:p>
        </w:tc>
        <w:tc>
          <w:tcPr>
            <w:tcW w:w="348" w:type="pct"/>
            <w:noWrap/>
            <w:hideMark/>
            <w:tcPrChange w:id="1305" w:author="Joseph Sempa" w:date="2024-07-12T15:57:00Z" w16du:dateUtc="2024-07-12T13:57:00Z">
              <w:tcPr>
                <w:tcW w:w="348" w:type="pct"/>
                <w:noWrap/>
                <w:hideMark/>
              </w:tcPr>
            </w:tcPrChange>
          </w:tcPr>
          <w:p w14:paraId="1D0B0B80" w14:textId="77777777" w:rsidR="004C2BD9" w:rsidRPr="007C7DE3" w:rsidRDefault="004C2BD9" w:rsidP="001C0071">
            <w:pPr>
              <w:contextualSpacing/>
              <w:rPr>
                <w:rFonts w:eastAsia="Times New Roman" w:cs="Arial"/>
                <w:color w:val="000000"/>
                <w:sz w:val="18"/>
                <w:szCs w:val="18"/>
                <w:lang w:val="en-ZA" w:eastAsia="en-ZA"/>
                <w:rPrChange w:id="1306"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307" w:author="Joseph Sempa" w:date="2024-07-12T15:57:00Z" w16du:dateUtc="2024-07-12T13:57:00Z">
              <w:tcPr>
                <w:tcW w:w="622" w:type="pct"/>
                <w:noWrap/>
                <w:hideMark/>
              </w:tcPr>
            </w:tcPrChange>
          </w:tcPr>
          <w:p w14:paraId="4BC4F25C" w14:textId="77777777" w:rsidR="004C2BD9" w:rsidRPr="007C7DE3" w:rsidRDefault="004C2BD9" w:rsidP="001C0071">
            <w:pPr>
              <w:contextualSpacing/>
              <w:rPr>
                <w:rFonts w:eastAsia="Times New Roman" w:cs="Arial"/>
                <w:sz w:val="18"/>
                <w:szCs w:val="18"/>
                <w:lang w:val="en-ZA" w:eastAsia="en-ZA"/>
                <w:rPrChange w:id="1308" w:author="Joseph Sempa" w:date="2024-07-12T15:57:00Z" w16du:dateUtc="2024-07-12T13:57:00Z">
                  <w:rPr>
                    <w:rFonts w:eastAsia="Times New Roman" w:cs="Arial"/>
                    <w:sz w:val="20"/>
                    <w:szCs w:val="20"/>
                    <w:lang w:val="en-ZA" w:eastAsia="en-ZA"/>
                  </w:rPr>
                </w:rPrChange>
              </w:rPr>
            </w:pPr>
          </w:p>
        </w:tc>
        <w:tc>
          <w:tcPr>
            <w:tcW w:w="491" w:type="pct"/>
            <w:noWrap/>
            <w:hideMark/>
            <w:tcPrChange w:id="1309" w:author="Joseph Sempa" w:date="2024-07-12T15:57:00Z" w16du:dateUtc="2024-07-12T13:57:00Z">
              <w:tcPr>
                <w:tcW w:w="491" w:type="pct"/>
                <w:noWrap/>
                <w:hideMark/>
              </w:tcPr>
            </w:tcPrChange>
          </w:tcPr>
          <w:p w14:paraId="5D928A7D" w14:textId="77777777" w:rsidR="004C2BD9" w:rsidRPr="007C7DE3" w:rsidRDefault="004C2BD9" w:rsidP="001C0071">
            <w:pPr>
              <w:contextualSpacing/>
              <w:rPr>
                <w:rFonts w:eastAsia="Times New Roman" w:cs="Arial"/>
                <w:sz w:val="18"/>
                <w:szCs w:val="18"/>
                <w:lang w:val="en-ZA" w:eastAsia="en-ZA"/>
                <w:rPrChange w:id="1310" w:author="Joseph Sempa" w:date="2024-07-12T15:57:00Z" w16du:dateUtc="2024-07-12T13:57:00Z">
                  <w:rPr>
                    <w:rFonts w:eastAsia="Times New Roman" w:cs="Arial"/>
                    <w:sz w:val="20"/>
                    <w:szCs w:val="20"/>
                    <w:lang w:val="en-ZA" w:eastAsia="en-ZA"/>
                  </w:rPr>
                </w:rPrChange>
              </w:rPr>
            </w:pPr>
          </w:p>
        </w:tc>
      </w:tr>
      <w:tr w:rsidR="004C2BD9" w:rsidRPr="007C7DE3" w14:paraId="6FF2844A"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311" w:author="Joseph Sempa" w:date="2024-07-12T15:57:00Z" w16du:dateUtc="2024-07-12T13:57:00Z">
            <w:trPr>
              <w:trHeight w:val="300"/>
            </w:trPr>
          </w:trPrChange>
        </w:trPr>
        <w:tc>
          <w:tcPr>
            <w:tcW w:w="1860" w:type="pct"/>
            <w:noWrap/>
            <w:hideMark/>
            <w:tcPrChange w:id="1312" w:author="Joseph Sempa" w:date="2024-07-12T15:57:00Z" w16du:dateUtc="2024-07-12T13:57:00Z">
              <w:tcPr>
                <w:tcW w:w="1860" w:type="pct"/>
                <w:noWrap/>
                <w:hideMark/>
              </w:tcPr>
            </w:tcPrChange>
          </w:tcPr>
          <w:p w14:paraId="2D88447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1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14" w:author="Joseph Sempa" w:date="2024-07-12T15:57:00Z" w16du:dateUtc="2024-07-12T13:57:00Z">
                  <w:rPr>
                    <w:rFonts w:eastAsia="Arial" w:cs="Arial"/>
                    <w:color w:val="000000"/>
                    <w:sz w:val="20"/>
                    <w:szCs w:val="20"/>
                    <w:lang w:eastAsia="en-ZA"/>
                  </w:rPr>
                </w:rPrChange>
              </w:rPr>
              <w:t>incremental cortisol</w:t>
            </w:r>
          </w:p>
        </w:tc>
        <w:tc>
          <w:tcPr>
            <w:tcW w:w="404" w:type="pct"/>
            <w:noWrap/>
            <w:hideMark/>
            <w:tcPrChange w:id="1315" w:author="Joseph Sempa" w:date="2024-07-12T15:57:00Z" w16du:dateUtc="2024-07-12T13:57:00Z">
              <w:tcPr>
                <w:tcW w:w="404" w:type="pct"/>
                <w:noWrap/>
                <w:hideMark/>
              </w:tcPr>
            </w:tcPrChange>
          </w:tcPr>
          <w:p w14:paraId="5FB87E1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1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17" w:author="Joseph Sempa" w:date="2024-07-12T15:57:00Z" w16du:dateUtc="2024-07-12T13:57:00Z">
                  <w:rPr>
                    <w:rFonts w:eastAsia="Arial" w:cs="Arial"/>
                    <w:color w:val="000000"/>
                    <w:sz w:val="20"/>
                    <w:szCs w:val="20"/>
                    <w:lang w:eastAsia="en-ZA"/>
                  </w:rPr>
                </w:rPrChange>
              </w:rPr>
              <w:t>1.00</w:t>
            </w:r>
          </w:p>
        </w:tc>
        <w:tc>
          <w:tcPr>
            <w:tcW w:w="794" w:type="pct"/>
            <w:noWrap/>
            <w:hideMark/>
            <w:tcPrChange w:id="1318" w:author="Joseph Sempa" w:date="2024-07-12T15:57:00Z" w16du:dateUtc="2024-07-12T13:57:00Z">
              <w:tcPr>
                <w:tcW w:w="794" w:type="pct"/>
                <w:noWrap/>
                <w:hideMark/>
              </w:tcPr>
            </w:tcPrChange>
          </w:tcPr>
          <w:p w14:paraId="43C972B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1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20" w:author="Joseph Sempa" w:date="2024-07-12T15:57:00Z" w16du:dateUtc="2024-07-12T13:57:00Z">
                  <w:rPr>
                    <w:rFonts w:eastAsia="Arial" w:cs="Arial"/>
                    <w:color w:val="000000"/>
                    <w:sz w:val="20"/>
                    <w:szCs w:val="20"/>
                    <w:lang w:eastAsia="en-ZA"/>
                  </w:rPr>
                </w:rPrChange>
              </w:rPr>
              <w:t>0.99, 1.02</w:t>
            </w:r>
          </w:p>
        </w:tc>
        <w:tc>
          <w:tcPr>
            <w:tcW w:w="481" w:type="pct"/>
            <w:noWrap/>
            <w:hideMark/>
            <w:tcPrChange w:id="1321" w:author="Joseph Sempa" w:date="2024-07-12T15:57:00Z" w16du:dateUtc="2024-07-12T13:57:00Z">
              <w:tcPr>
                <w:tcW w:w="481" w:type="pct"/>
                <w:noWrap/>
                <w:hideMark/>
              </w:tcPr>
            </w:tcPrChange>
          </w:tcPr>
          <w:p w14:paraId="2243ED0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Change w:id="1322"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323" w:author="Joseph Sempa" w:date="2024-07-12T15:57:00Z" w16du:dateUtc="2024-07-12T13:57:00Z">
                  <w:rPr>
                    <w:rFonts w:eastAsia="Arial" w:cs="Arial"/>
                    <w:b/>
                    <w:bCs/>
                    <w:color w:val="000000"/>
                    <w:sz w:val="20"/>
                    <w:szCs w:val="20"/>
                    <w:lang w:eastAsia="en-ZA"/>
                  </w:rPr>
                </w:rPrChange>
              </w:rPr>
              <w:t>0.032</w:t>
            </w:r>
          </w:p>
        </w:tc>
        <w:tc>
          <w:tcPr>
            <w:tcW w:w="348" w:type="pct"/>
            <w:noWrap/>
            <w:hideMark/>
            <w:tcPrChange w:id="1324" w:author="Joseph Sempa" w:date="2024-07-12T15:57:00Z" w16du:dateUtc="2024-07-12T13:57:00Z">
              <w:tcPr>
                <w:tcW w:w="348" w:type="pct"/>
                <w:noWrap/>
                <w:hideMark/>
              </w:tcPr>
            </w:tcPrChange>
          </w:tcPr>
          <w:p w14:paraId="22E988C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25"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326" w:author="Joseph Sempa" w:date="2024-07-12T15:57:00Z" w16du:dateUtc="2024-07-12T13:57:00Z">
              <w:tcPr>
                <w:tcW w:w="622" w:type="pct"/>
                <w:noWrap/>
                <w:hideMark/>
              </w:tcPr>
            </w:tcPrChange>
          </w:tcPr>
          <w:p w14:paraId="7431F71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327" w:author="Joseph Sempa" w:date="2024-07-12T15:57:00Z" w16du:dateUtc="2024-07-12T13:57:00Z">
                  <w:rPr>
                    <w:rFonts w:eastAsia="Times New Roman" w:cs="Arial"/>
                    <w:sz w:val="20"/>
                    <w:szCs w:val="20"/>
                    <w:lang w:val="en-ZA" w:eastAsia="en-ZA"/>
                  </w:rPr>
                </w:rPrChange>
              </w:rPr>
            </w:pPr>
          </w:p>
        </w:tc>
        <w:tc>
          <w:tcPr>
            <w:tcW w:w="491" w:type="pct"/>
            <w:noWrap/>
            <w:hideMark/>
            <w:tcPrChange w:id="1328" w:author="Joseph Sempa" w:date="2024-07-12T15:57:00Z" w16du:dateUtc="2024-07-12T13:57:00Z">
              <w:tcPr>
                <w:tcW w:w="491" w:type="pct"/>
                <w:noWrap/>
                <w:hideMark/>
              </w:tcPr>
            </w:tcPrChange>
          </w:tcPr>
          <w:p w14:paraId="3BE1064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329" w:author="Joseph Sempa" w:date="2024-07-12T15:57:00Z" w16du:dateUtc="2024-07-12T13:57:00Z">
                  <w:rPr>
                    <w:rFonts w:eastAsia="Times New Roman" w:cs="Arial"/>
                    <w:sz w:val="20"/>
                    <w:szCs w:val="20"/>
                    <w:lang w:val="en-ZA" w:eastAsia="en-ZA"/>
                  </w:rPr>
                </w:rPrChange>
              </w:rPr>
            </w:pPr>
          </w:p>
        </w:tc>
      </w:tr>
      <w:tr w:rsidR="004C2BD9" w:rsidRPr="007C7DE3" w14:paraId="31457B29" w14:textId="77777777" w:rsidTr="00944B88">
        <w:trPr>
          <w:trHeight w:val="300"/>
          <w:trPrChange w:id="1330" w:author="Joseph Sempa" w:date="2024-07-12T15:57:00Z" w16du:dateUtc="2024-07-12T13:57:00Z">
            <w:trPr>
              <w:trHeight w:val="300"/>
            </w:trPr>
          </w:trPrChange>
        </w:trPr>
        <w:tc>
          <w:tcPr>
            <w:tcW w:w="1860" w:type="pct"/>
            <w:noWrap/>
            <w:hideMark/>
            <w:tcPrChange w:id="1331" w:author="Joseph Sempa" w:date="2024-07-12T15:57:00Z" w16du:dateUtc="2024-07-12T13:57:00Z">
              <w:tcPr>
                <w:tcW w:w="1860" w:type="pct"/>
                <w:noWrap/>
                <w:hideMark/>
              </w:tcPr>
            </w:tcPrChange>
          </w:tcPr>
          <w:p w14:paraId="45CA0AC9" w14:textId="77777777" w:rsidR="004C2BD9" w:rsidRPr="007C7DE3" w:rsidRDefault="004C2BD9" w:rsidP="001C0071">
            <w:pPr>
              <w:contextualSpacing/>
              <w:rPr>
                <w:rFonts w:eastAsia="Times New Roman" w:cs="Arial"/>
                <w:color w:val="000000"/>
                <w:sz w:val="18"/>
                <w:szCs w:val="18"/>
                <w:lang w:val="en-ZA" w:eastAsia="en-ZA"/>
                <w:rPrChange w:id="133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33" w:author="Joseph Sempa" w:date="2024-07-12T15:57:00Z" w16du:dateUtc="2024-07-12T13:57:00Z">
                  <w:rPr>
                    <w:rFonts w:eastAsia="Arial" w:cs="Arial"/>
                    <w:color w:val="000000"/>
                    <w:sz w:val="20"/>
                    <w:szCs w:val="20"/>
                    <w:lang w:eastAsia="en-ZA"/>
                  </w:rPr>
                </w:rPrChange>
              </w:rPr>
              <w:t>Heart rate</w:t>
            </w:r>
          </w:p>
        </w:tc>
        <w:tc>
          <w:tcPr>
            <w:tcW w:w="404" w:type="pct"/>
            <w:noWrap/>
            <w:hideMark/>
            <w:tcPrChange w:id="1334" w:author="Joseph Sempa" w:date="2024-07-12T15:57:00Z" w16du:dateUtc="2024-07-12T13:57:00Z">
              <w:tcPr>
                <w:tcW w:w="404" w:type="pct"/>
                <w:noWrap/>
                <w:hideMark/>
              </w:tcPr>
            </w:tcPrChange>
          </w:tcPr>
          <w:p w14:paraId="730C9D41" w14:textId="77777777" w:rsidR="004C2BD9" w:rsidRPr="007C7DE3" w:rsidRDefault="004C2BD9" w:rsidP="001C0071">
            <w:pPr>
              <w:contextualSpacing/>
              <w:rPr>
                <w:rFonts w:eastAsia="Times New Roman" w:cs="Arial"/>
                <w:color w:val="000000"/>
                <w:sz w:val="18"/>
                <w:szCs w:val="18"/>
                <w:lang w:val="en-ZA" w:eastAsia="en-ZA"/>
                <w:rPrChange w:id="133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36" w:author="Joseph Sempa" w:date="2024-07-12T15:57:00Z" w16du:dateUtc="2024-07-12T13:57:00Z">
                  <w:rPr>
                    <w:rFonts w:eastAsia="Arial" w:cs="Arial"/>
                    <w:color w:val="000000"/>
                    <w:sz w:val="20"/>
                    <w:szCs w:val="20"/>
                    <w:lang w:eastAsia="en-ZA"/>
                  </w:rPr>
                </w:rPrChange>
              </w:rPr>
              <w:t>1.00</w:t>
            </w:r>
          </w:p>
        </w:tc>
        <w:tc>
          <w:tcPr>
            <w:tcW w:w="794" w:type="pct"/>
            <w:noWrap/>
            <w:hideMark/>
            <w:tcPrChange w:id="1337" w:author="Joseph Sempa" w:date="2024-07-12T15:57:00Z" w16du:dateUtc="2024-07-12T13:57:00Z">
              <w:tcPr>
                <w:tcW w:w="794" w:type="pct"/>
                <w:noWrap/>
                <w:hideMark/>
              </w:tcPr>
            </w:tcPrChange>
          </w:tcPr>
          <w:p w14:paraId="45F9B775" w14:textId="77777777" w:rsidR="004C2BD9" w:rsidRPr="007C7DE3" w:rsidRDefault="004C2BD9" w:rsidP="001C0071">
            <w:pPr>
              <w:contextualSpacing/>
              <w:rPr>
                <w:rFonts w:eastAsia="Times New Roman" w:cs="Arial"/>
                <w:color w:val="000000"/>
                <w:sz w:val="18"/>
                <w:szCs w:val="18"/>
                <w:lang w:val="en-ZA" w:eastAsia="en-ZA"/>
                <w:rPrChange w:id="133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39" w:author="Joseph Sempa" w:date="2024-07-12T15:57:00Z" w16du:dateUtc="2024-07-12T13:57:00Z">
                  <w:rPr>
                    <w:rFonts w:eastAsia="Arial" w:cs="Arial"/>
                    <w:color w:val="000000"/>
                    <w:sz w:val="20"/>
                    <w:szCs w:val="20"/>
                    <w:lang w:eastAsia="en-ZA"/>
                  </w:rPr>
                </w:rPrChange>
              </w:rPr>
              <w:t>0.99, 1.02</w:t>
            </w:r>
          </w:p>
        </w:tc>
        <w:tc>
          <w:tcPr>
            <w:tcW w:w="481" w:type="pct"/>
            <w:noWrap/>
            <w:hideMark/>
            <w:tcPrChange w:id="1340" w:author="Joseph Sempa" w:date="2024-07-12T15:57:00Z" w16du:dateUtc="2024-07-12T13:57:00Z">
              <w:tcPr>
                <w:tcW w:w="481" w:type="pct"/>
                <w:noWrap/>
                <w:hideMark/>
              </w:tcPr>
            </w:tcPrChange>
          </w:tcPr>
          <w:p w14:paraId="17FFCC43" w14:textId="77777777" w:rsidR="004C2BD9" w:rsidRPr="007C7DE3" w:rsidRDefault="004C2BD9" w:rsidP="001C0071">
            <w:pPr>
              <w:contextualSpacing/>
              <w:rPr>
                <w:rFonts w:eastAsia="Times New Roman" w:cs="Arial"/>
                <w:color w:val="000000"/>
                <w:sz w:val="18"/>
                <w:szCs w:val="18"/>
                <w:lang w:val="en-ZA" w:eastAsia="en-ZA"/>
                <w:rPrChange w:id="134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42" w:author="Joseph Sempa" w:date="2024-07-12T15:57:00Z" w16du:dateUtc="2024-07-12T13:57:00Z">
                  <w:rPr>
                    <w:rFonts w:eastAsia="Arial" w:cs="Arial"/>
                    <w:color w:val="000000"/>
                    <w:sz w:val="20"/>
                    <w:szCs w:val="20"/>
                    <w:lang w:eastAsia="en-ZA"/>
                  </w:rPr>
                </w:rPrChange>
              </w:rPr>
              <w:t>0.5</w:t>
            </w:r>
          </w:p>
        </w:tc>
        <w:tc>
          <w:tcPr>
            <w:tcW w:w="348" w:type="pct"/>
            <w:noWrap/>
            <w:hideMark/>
            <w:tcPrChange w:id="1343" w:author="Joseph Sempa" w:date="2024-07-12T15:57:00Z" w16du:dateUtc="2024-07-12T13:57:00Z">
              <w:tcPr>
                <w:tcW w:w="348" w:type="pct"/>
                <w:noWrap/>
                <w:hideMark/>
              </w:tcPr>
            </w:tcPrChange>
          </w:tcPr>
          <w:p w14:paraId="4B4BE820" w14:textId="77777777" w:rsidR="004C2BD9" w:rsidRPr="007C7DE3" w:rsidRDefault="004C2BD9" w:rsidP="001C0071">
            <w:pPr>
              <w:contextualSpacing/>
              <w:rPr>
                <w:rFonts w:eastAsia="Times New Roman" w:cs="Arial"/>
                <w:color w:val="000000"/>
                <w:sz w:val="18"/>
                <w:szCs w:val="18"/>
                <w:lang w:val="en-ZA" w:eastAsia="en-ZA"/>
                <w:rPrChange w:id="1344"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345" w:author="Joseph Sempa" w:date="2024-07-12T15:57:00Z" w16du:dateUtc="2024-07-12T13:57:00Z">
              <w:tcPr>
                <w:tcW w:w="622" w:type="pct"/>
                <w:noWrap/>
                <w:hideMark/>
              </w:tcPr>
            </w:tcPrChange>
          </w:tcPr>
          <w:p w14:paraId="3A14FFE6" w14:textId="77777777" w:rsidR="004C2BD9" w:rsidRPr="007C7DE3" w:rsidRDefault="004C2BD9" w:rsidP="001C0071">
            <w:pPr>
              <w:contextualSpacing/>
              <w:rPr>
                <w:rFonts w:eastAsia="Times New Roman" w:cs="Arial"/>
                <w:sz w:val="18"/>
                <w:szCs w:val="18"/>
                <w:lang w:val="en-ZA" w:eastAsia="en-ZA"/>
                <w:rPrChange w:id="1346" w:author="Joseph Sempa" w:date="2024-07-12T15:57:00Z" w16du:dateUtc="2024-07-12T13:57:00Z">
                  <w:rPr>
                    <w:rFonts w:eastAsia="Times New Roman" w:cs="Arial"/>
                    <w:sz w:val="20"/>
                    <w:szCs w:val="20"/>
                    <w:lang w:val="en-ZA" w:eastAsia="en-ZA"/>
                  </w:rPr>
                </w:rPrChange>
              </w:rPr>
            </w:pPr>
          </w:p>
        </w:tc>
        <w:tc>
          <w:tcPr>
            <w:tcW w:w="491" w:type="pct"/>
            <w:noWrap/>
            <w:hideMark/>
            <w:tcPrChange w:id="1347" w:author="Joseph Sempa" w:date="2024-07-12T15:57:00Z" w16du:dateUtc="2024-07-12T13:57:00Z">
              <w:tcPr>
                <w:tcW w:w="491" w:type="pct"/>
                <w:noWrap/>
                <w:hideMark/>
              </w:tcPr>
            </w:tcPrChange>
          </w:tcPr>
          <w:p w14:paraId="52A9E016" w14:textId="77777777" w:rsidR="004C2BD9" w:rsidRPr="007C7DE3" w:rsidRDefault="004C2BD9" w:rsidP="001C0071">
            <w:pPr>
              <w:contextualSpacing/>
              <w:rPr>
                <w:rFonts w:eastAsia="Times New Roman" w:cs="Arial"/>
                <w:sz w:val="18"/>
                <w:szCs w:val="18"/>
                <w:lang w:val="en-ZA" w:eastAsia="en-ZA"/>
                <w:rPrChange w:id="1348" w:author="Joseph Sempa" w:date="2024-07-12T15:57:00Z" w16du:dateUtc="2024-07-12T13:57:00Z">
                  <w:rPr>
                    <w:rFonts w:eastAsia="Times New Roman" w:cs="Arial"/>
                    <w:sz w:val="20"/>
                    <w:szCs w:val="20"/>
                    <w:lang w:val="en-ZA" w:eastAsia="en-ZA"/>
                  </w:rPr>
                </w:rPrChange>
              </w:rPr>
            </w:pPr>
          </w:p>
        </w:tc>
      </w:tr>
      <w:tr w:rsidR="004C2BD9" w:rsidRPr="007C7DE3" w14:paraId="47D72F7E"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349" w:author="Joseph Sempa" w:date="2024-07-12T15:57:00Z" w16du:dateUtc="2024-07-12T13:57:00Z">
            <w:trPr>
              <w:trHeight w:val="300"/>
            </w:trPr>
          </w:trPrChange>
        </w:trPr>
        <w:tc>
          <w:tcPr>
            <w:tcW w:w="1860" w:type="pct"/>
            <w:noWrap/>
            <w:hideMark/>
            <w:tcPrChange w:id="1350" w:author="Joseph Sempa" w:date="2024-07-12T15:57:00Z" w16du:dateUtc="2024-07-12T13:57:00Z">
              <w:tcPr>
                <w:tcW w:w="1860" w:type="pct"/>
                <w:noWrap/>
                <w:hideMark/>
              </w:tcPr>
            </w:tcPrChange>
          </w:tcPr>
          <w:p w14:paraId="51928ED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5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52" w:author="Joseph Sempa" w:date="2024-07-12T15:57:00Z" w16du:dateUtc="2024-07-12T13:57:00Z">
                  <w:rPr>
                    <w:rFonts w:eastAsia="Arial" w:cs="Arial"/>
                    <w:color w:val="000000"/>
                    <w:sz w:val="20"/>
                    <w:szCs w:val="20"/>
                    <w:lang w:eastAsia="en-ZA"/>
                  </w:rPr>
                </w:rPrChange>
              </w:rPr>
              <w:t>Hypotension</w:t>
            </w:r>
          </w:p>
        </w:tc>
        <w:tc>
          <w:tcPr>
            <w:tcW w:w="404" w:type="pct"/>
            <w:noWrap/>
            <w:hideMark/>
            <w:tcPrChange w:id="1353" w:author="Joseph Sempa" w:date="2024-07-12T15:57:00Z" w16du:dateUtc="2024-07-12T13:57:00Z">
              <w:tcPr>
                <w:tcW w:w="404" w:type="pct"/>
                <w:noWrap/>
                <w:hideMark/>
              </w:tcPr>
            </w:tcPrChange>
          </w:tcPr>
          <w:p w14:paraId="7E7F8C3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5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55" w:author="Joseph Sempa" w:date="2024-07-12T15:57:00Z" w16du:dateUtc="2024-07-12T13:57:00Z">
                  <w:rPr>
                    <w:rFonts w:eastAsia="Arial" w:cs="Arial"/>
                    <w:color w:val="000000"/>
                    <w:sz w:val="20"/>
                    <w:szCs w:val="20"/>
                    <w:lang w:eastAsia="en-ZA"/>
                  </w:rPr>
                </w:rPrChange>
              </w:rPr>
              <w:t>1.25</w:t>
            </w:r>
          </w:p>
        </w:tc>
        <w:tc>
          <w:tcPr>
            <w:tcW w:w="794" w:type="pct"/>
            <w:noWrap/>
            <w:hideMark/>
            <w:tcPrChange w:id="1356" w:author="Joseph Sempa" w:date="2024-07-12T15:57:00Z" w16du:dateUtc="2024-07-12T13:57:00Z">
              <w:tcPr>
                <w:tcW w:w="794" w:type="pct"/>
                <w:noWrap/>
                <w:hideMark/>
              </w:tcPr>
            </w:tcPrChange>
          </w:tcPr>
          <w:p w14:paraId="7E345687"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5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58" w:author="Joseph Sempa" w:date="2024-07-12T15:57:00Z" w16du:dateUtc="2024-07-12T13:57:00Z">
                  <w:rPr>
                    <w:rFonts w:eastAsia="Arial" w:cs="Arial"/>
                    <w:color w:val="000000"/>
                    <w:sz w:val="20"/>
                    <w:szCs w:val="20"/>
                    <w:lang w:eastAsia="en-ZA"/>
                  </w:rPr>
                </w:rPrChange>
              </w:rPr>
              <w:t>0.57, 2.75</w:t>
            </w:r>
          </w:p>
        </w:tc>
        <w:tc>
          <w:tcPr>
            <w:tcW w:w="481" w:type="pct"/>
            <w:noWrap/>
            <w:hideMark/>
            <w:tcPrChange w:id="1359" w:author="Joseph Sempa" w:date="2024-07-12T15:57:00Z" w16du:dateUtc="2024-07-12T13:57:00Z">
              <w:tcPr>
                <w:tcW w:w="481" w:type="pct"/>
                <w:noWrap/>
                <w:hideMark/>
              </w:tcPr>
            </w:tcPrChange>
          </w:tcPr>
          <w:p w14:paraId="38E86CC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6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61" w:author="Joseph Sempa" w:date="2024-07-12T15:57:00Z" w16du:dateUtc="2024-07-12T13:57:00Z">
                  <w:rPr>
                    <w:rFonts w:eastAsia="Arial" w:cs="Arial"/>
                    <w:color w:val="000000"/>
                    <w:sz w:val="20"/>
                    <w:szCs w:val="20"/>
                    <w:lang w:eastAsia="en-ZA"/>
                  </w:rPr>
                </w:rPrChange>
              </w:rPr>
              <w:t>0.6</w:t>
            </w:r>
          </w:p>
        </w:tc>
        <w:tc>
          <w:tcPr>
            <w:tcW w:w="348" w:type="pct"/>
            <w:noWrap/>
            <w:hideMark/>
            <w:tcPrChange w:id="1362" w:author="Joseph Sempa" w:date="2024-07-12T15:57:00Z" w16du:dateUtc="2024-07-12T13:57:00Z">
              <w:tcPr>
                <w:tcW w:w="348" w:type="pct"/>
                <w:noWrap/>
                <w:hideMark/>
              </w:tcPr>
            </w:tcPrChange>
          </w:tcPr>
          <w:p w14:paraId="47A30D1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63"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364" w:author="Joseph Sempa" w:date="2024-07-12T15:57:00Z" w16du:dateUtc="2024-07-12T13:57:00Z">
              <w:tcPr>
                <w:tcW w:w="622" w:type="pct"/>
                <w:noWrap/>
                <w:hideMark/>
              </w:tcPr>
            </w:tcPrChange>
          </w:tcPr>
          <w:p w14:paraId="553A785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365" w:author="Joseph Sempa" w:date="2024-07-12T15:57:00Z" w16du:dateUtc="2024-07-12T13:57:00Z">
                  <w:rPr>
                    <w:rFonts w:eastAsia="Times New Roman" w:cs="Arial"/>
                    <w:sz w:val="20"/>
                    <w:szCs w:val="20"/>
                    <w:lang w:val="en-ZA" w:eastAsia="en-ZA"/>
                  </w:rPr>
                </w:rPrChange>
              </w:rPr>
            </w:pPr>
          </w:p>
        </w:tc>
        <w:tc>
          <w:tcPr>
            <w:tcW w:w="491" w:type="pct"/>
            <w:noWrap/>
            <w:hideMark/>
            <w:tcPrChange w:id="1366" w:author="Joseph Sempa" w:date="2024-07-12T15:57:00Z" w16du:dateUtc="2024-07-12T13:57:00Z">
              <w:tcPr>
                <w:tcW w:w="491" w:type="pct"/>
                <w:noWrap/>
                <w:hideMark/>
              </w:tcPr>
            </w:tcPrChange>
          </w:tcPr>
          <w:p w14:paraId="3F283A1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367" w:author="Joseph Sempa" w:date="2024-07-12T15:57:00Z" w16du:dateUtc="2024-07-12T13:57:00Z">
                  <w:rPr>
                    <w:rFonts w:eastAsia="Times New Roman" w:cs="Arial"/>
                    <w:sz w:val="20"/>
                    <w:szCs w:val="20"/>
                    <w:lang w:val="en-ZA" w:eastAsia="en-ZA"/>
                  </w:rPr>
                </w:rPrChange>
              </w:rPr>
            </w:pPr>
          </w:p>
        </w:tc>
      </w:tr>
      <w:tr w:rsidR="004C2BD9" w:rsidRPr="007C7DE3" w14:paraId="0A7A700A" w14:textId="77777777" w:rsidTr="00944B88">
        <w:trPr>
          <w:trHeight w:val="300"/>
          <w:trPrChange w:id="1368" w:author="Joseph Sempa" w:date="2024-07-12T15:57:00Z" w16du:dateUtc="2024-07-12T13:57:00Z">
            <w:trPr>
              <w:trHeight w:val="300"/>
            </w:trPr>
          </w:trPrChange>
        </w:trPr>
        <w:tc>
          <w:tcPr>
            <w:tcW w:w="1860" w:type="pct"/>
            <w:noWrap/>
            <w:hideMark/>
            <w:tcPrChange w:id="1369" w:author="Joseph Sempa" w:date="2024-07-12T15:57:00Z" w16du:dateUtc="2024-07-12T13:57:00Z">
              <w:tcPr>
                <w:tcW w:w="1860" w:type="pct"/>
                <w:noWrap/>
                <w:hideMark/>
              </w:tcPr>
            </w:tcPrChange>
          </w:tcPr>
          <w:p w14:paraId="2545D788" w14:textId="77777777" w:rsidR="004C2BD9" w:rsidRPr="007C7DE3" w:rsidRDefault="004C2BD9" w:rsidP="001C0071">
            <w:pPr>
              <w:contextualSpacing/>
              <w:rPr>
                <w:rFonts w:eastAsia="Times New Roman" w:cs="Arial"/>
                <w:color w:val="000000"/>
                <w:sz w:val="18"/>
                <w:szCs w:val="18"/>
                <w:lang w:val="en-ZA" w:eastAsia="en-ZA"/>
                <w:rPrChange w:id="137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71" w:author="Joseph Sempa" w:date="2024-07-12T15:57:00Z" w16du:dateUtc="2024-07-12T13:57:00Z">
                  <w:rPr>
                    <w:rFonts w:eastAsia="Arial" w:cs="Arial"/>
                    <w:color w:val="000000"/>
                    <w:sz w:val="20"/>
                    <w:szCs w:val="20"/>
                    <w:lang w:eastAsia="en-ZA"/>
                  </w:rPr>
                </w:rPrChange>
              </w:rPr>
              <w:t>Weakness</w:t>
            </w:r>
          </w:p>
        </w:tc>
        <w:tc>
          <w:tcPr>
            <w:tcW w:w="404" w:type="pct"/>
            <w:noWrap/>
            <w:hideMark/>
            <w:tcPrChange w:id="1372" w:author="Joseph Sempa" w:date="2024-07-12T15:57:00Z" w16du:dateUtc="2024-07-12T13:57:00Z">
              <w:tcPr>
                <w:tcW w:w="404" w:type="pct"/>
                <w:noWrap/>
                <w:hideMark/>
              </w:tcPr>
            </w:tcPrChange>
          </w:tcPr>
          <w:p w14:paraId="036A3F52" w14:textId="77777777" w:rsidR="004C2BD9" w:rsidRPr="007C7DE3" w:rsidRDefault="004C2BD9" w:rsidP="001C0071">
            <w:pPr>
              <w:contextualSpacing/>
              <w:rPr>
                <w:rFonts w:eastAsia="Times New Roman" w:cs="Arial"/>
                <w:color w:val="000000"/>
                <w:sz w:val="18"/>
                <w:szCs w:val="18"/>
                <w:lang w:val="en-ZA" w:eastAsia="en-ZA"/>
                <w:rPrChange w:id="137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74" w:author="Joseph Sempa" w:date="2024-07-12T15:57:00Z" w16du:dateUtc="2024-07-12T13:57:00Z">
                  <w:rPr>
                    <w:rFonts w:eastAsia="Arial" w:cs="Arial"/>
                    <w:color w:val="000000"/>
                    <w:sz w:val="20"/>
                    <w:szCs w:val="20"/>
                    <w:lang w:eastAsia="en-ZA"/>
                  </w:rPr>
                </w:rPrChange>
              </w:rPr>
              <w:t>1.78</w:t>
            </w:r>
          </w:p>
        </w:tc>
        <w:tc>
          <w:tcPr>
            <w:tcW w:w="794" w:type="pct"/>
            <w:noWrap/>
            <w:hideMark/>
            <w:tcPrChange w:id="1375" w:author="Joseph Sempa" w:date="2024-07-12T15:57:00Z" w16du:dateUtc="2024-07-12T13:57:00Z">
              <w:tcPr>
                <w:tcW w:w="794" w:type="pct"/>
                <w:noWrap/>
                <w:hideMark/>
              </w:tcPr>
            </w:tcPrChange>
          </w:tcPr>
          <w:p w14:paraId="1E0BE822" w14:textId="77777777" w:rsidR="004C2BD9" w:rsidRPr="007C7DE3" w:rsidRDefault="004C2BD9" w:rsidP="001C0071">
            <w:pPr>
              <w:contextualSpacing/>
              <w:rPr>
                <w:rFonts w:eastAsia="Times New Roman" w:cs="Arial"/>
                <w:color w:val="000000"/>
                <w:sz w:val="18"/>
                <w:szCs w:val="18"/>
                <w:lang w:val="en-ZA" w:eastAsia="en-ZA"/>
                <w:rPrChange w:id="137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77" w:author="Joseph Sempa" w:date="2024-07-12T15:57:00Z" w16du:dateUtc="2024-07-12T13:57:00Z">
                  <w:rPr>
                    <w:rFonts w:eastAsia="Arial" w:cs="Arial"/>
                    <w:color w:val="000000"/>
                    <w:sz w:val="20"/>
                    <w:szCs w:val="20"/>
                    <w:lang w:eastAsia="en-ZA"/>
                  </w:rPr>
                </w:rPrChange>
              </w:rPr>
              <w:t>0.77, 4.12</w:t>
            </w:r>
          </w:p>
        </w:tc>
        <w:tc>
          <w:tcPr>
            <w:tcW w:w="481" w:type="pct"/>
            <w:noWrap/>
            <w:hideMark/>
            <w:tcPrChange w:id="1378" w:author="Joseph Sempa" w:date="2024-07-12T15:57:00Z" w16du:dateUtc="2024-07-12T13:57:00Z">
              <w:tcPr>
                <w:tcW w:w="481" w:type="pct"/>
                <w:noWrap/>
                <w:hideMark/>
              </w:tcPr>
            </w:tcPrChange>
          </w:tcPr>
          <w:p w14:paraId="49D534CC" w14:textId="77777777" w:rsidR="004C2BD9" w:rsidRPr="007C7DE3" w:rsidRDefault="004C2BD9" w:rsidP="001C0071">
            <w:pPr>
              <w:contextualSpacing/>
              <w:rPr>
                <w:rFonts w:eastAsia="Times New Roman" w:cs="Arial"/>
                <w:color w:val="000000"/>
                <w:sz w:val="18"/>
                <w:szCs w:val="18"/>
                <w:lang w:val="en-ZA" w:eastAsia="en-ZA"/>
                <w:rPrChange w:id="137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80" w:author="Joseph Sempa" w:date="2024-07-12T15:57:00Z" w16du:dateUtc="2024-07-12T13:57:00Z">
                  <w:rPr>
                    <w:rFonts w:eastAsia="Arial" w:cs="Arial"/>
                    <w:color w:val="000000"/>
                    <w:sz w:val="20"/>
                    <w:szCs w:val="20"/>
                    <w:lang w:eastAsia="en-ZA"/>
                  </w:rPr>
                </w:rPrChange>
              </w:rPr>
              <w:t>0.2</w:t>
            </w:r>
          </w:p>
        </w:tc>
        <w:tc>
          <w:tcPr>
            <w:tcW w:w="348" w:type="pct"/>
            <w:noWrap/>
            <w:hideMark/>
            <w:tcPrChange w:id="1381" w:author="Joseph Sempa" w:date="2024-07-12T15:57:00Z" w16du:dateUtc="2024-07-12T13:57:00Z">
              <w:tcPr>
                <w:tcW w:w="348" w:type="pct"/>
                <w:noWrap/>
                <w:hideMark/>
              </w:tcPr>
            </w:tcPrChange>
          </w:tcPr>
          <w:p w14:paraId="135744CA" w14:textId="77777777" w:rsidR="004C2BD9" w:rsidRPr="007C7DE3" w:rsidRDefault="004C2BD9" w:rsidP="001C0071">
            <w:pPr>
              <w:contextualSpacing/>
              <w:rPr>
                <w:rFonts w:eastAsia="Times New Roman" w:cs="Arial"/>
                <w:color w:val="000000"/>
                <w:sz w:val="18"/>
                <w:szCs w:val="18"/>
                <w:lang w:val="en-ZA" w:eastAsia="en-ZA"/>
                <w:rPrChange w:id="1382"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383" w:author="Joseph Sempa" w:date="2024-07-12T15:57:00Z" w16du:dateUtc="2024-07-12T13:57:00Z">
              <w:tcPr>
                <w:tcW w:w="622" w:type="pct"/>
                <w:noWrap/>
                <w:hideMark/>
              </w:tcPr>
            </w:tcPrChange>
          </w:tcPr>
          <w:p w14:paraId="15F6A239" w14:textId="77777777" w:rsidR="004C2BD9" w:rsidRPr="007C7DE3" w:rsidRDefault="004C2BD9" w:rsidP="001C0071">
            <w:pPr>
              <w:contextualSpacing/>
              <w:rPr>
                <w:rFonts w:eastAsia="Times New Roman" w:cs="Arial"/>
                <w:sz w:val="18"/>
                <w:szCs w:val="18"/>
                <w:lang w:val="en-ZA" w:eastAsia="en-ZA"/>
                <w:rPrChange w:id="1384" w:author="Joseph Sempa" w:date="2024-07-12T15:57:00Z" w16du:dateUtc="2024-07-12T13:57:00Z">
                  <w:rPr>
                    <w:rFonts w:eastAsia="Times New Roman" w:cs="Arial"/>
                    <w:sz w:val="20"/>
                    <w:szCs w:val="20"/>
                    <w:lang w:val="en-ZA" w:eastAsia="en-ZA"/>
                  </w:rPr>
                </w:rPrChange>
              </w:rPr>
            </w:pPr>
          </w:p>
        </w:tc>
        <w:tc>
          <w:tcPr>
            <w:tcW w:w="491" w:type="pct"/>
            <w:noWrap/>
            <w:hideMark/>
            <w:tcPrChange w:id="1385" w:author="Joseph Sempa" w:date="2024-07-12T15:57:00Z" w16du:dateUtc="2024-07-12T13:57:00Z">
              <w:tcPr>
                <w:tcW w:w="491" w:type="pct"/>
                <w:noWrap/>
                <w:hideMark/>
              </w:tcPr>
            </w:tcPrChange>
          </w:tcPr>
          <w:p w14:paraId="31BA17F6" w14:textId="77777777" w:rsidR="004C2BD9" w:rsidRPr="007C7DE3" w:rsidRDefault="004C2BD9" w:rsidP="001C0071">
            <w:pPr>
              <w:contextualSpacing/>
              <w:rPr>
                <w:rFonts w:eastAsia="Times New Roman" w:cs="Arial"/>
                <w:sz w:val="18"/>
                <w:szCs w:val="18"/>
                <w:lang w:val="en-ZA" w:eastAsia="en-ZA"/>
                <w:rPrChange w:id="1386" w:author="Joseph Sempa" w:date="2024-07-12T15:57:00Z" w16du:dateUtc="2024-07-12T13:57:00Z">
                  <w:rPr>
                    <w:rFonts w:eastAsia="Times New Roman" w:cs="Arial"/>
                    <w:sz w:val="20"/>
                    <w:szCs w:val="20"/>
                    <w:lang w:val="en-ZA" w:eastAsia="en-ZA"/>
                  </w:rPr>
                </w:rPrChange>
              </w:rPr>
            </w:pPr>
          </w:p>
        </w:tc>
      </w:tr>
      <w:tr w:rsidR="004C2BD9" w:rsidRPr="007C7DE3" w14:paraId="7D90B30B"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387" w:author="Joseph Sempa" w:date="2024-07-12T15:57:00Z" w16du:dateUtc="2024-07-12T13:57:00Z">
            <w:trPr>
              <w:trHeight w:val="300"/>
            </w:trPr>
          </w:trPrChange>
        </w:trPr>
        <w:tc>
          <w:tcPr>
            <w:tcW w:w="1860" w:type="pct"/>
            <w:noWrap/>
            <w:hideMark/>
            <w:tcPrChange w:id="1388" w:author="Joseph Sempa" w:date="2024-07-12T15:57:00Z" w16du:dateUtc="2024-07-12T13:57:00Z">
              <w:tcPr>
                <w:tcW w:w="1860" w:type="pct"/>
                <w:noWrap/>
                <w:hideMark/>
              </w:tcPr>
            </w:tcPrChange>
          </w:tcPr>
          <w:p w14:paraId="1628F3A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8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90" w:author="Joseph Sempa" w:date="2024-07-12T15:57:00Z" w16du:dateUtc="2024-07-12T13:57:00Z">
                  <w:rPr>
                    <w:rFonts w:eastAsia="Arial" w:cs="Arial"/>
                    <w:color w:val="000000"/>
                    <w:sz w:val="20"/>
                    <w:szCs w:val="20"/>
                    <w:lang w:eastAsia="en-ZA"/>
                  </w:rPr>
                </w:rPrChange>
              </w:rPr>
              <w:t>Tiredness</w:t>
            </w:r>
          </w:p>
        </w:tc>
        <w:tc>
          <w:tcPr>
            <w:tcW w:w="404" w:type="pct"/>
            <w:noWrap/>
            <w:hideMark/>
            <w:tcPrChange w:id="1391" w:author="Joseph Sempa" w:date="2024-07-12T15:57:00Z" w16du:dateUtc="2024-07-12T13:57:00Z">
              <w:tcPr>
                <w:tcW w:w="404" w:type="pct"/>
                <w:noWrap/>
                <w:hideMark/>
              </w:tcPr>
            </w:tcPrChange>
          </w:tcPr>
          <w:p w14:paraId="3C18BE4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9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93" w:author="Joseph Sempa" w:date="2024-07-12T15:57:00Z" w16du:dateUtc="2024-07-12T13:57:00Z">
                  <w:rPr>
                    <w:rFonts w:eastAsia="Arial" w:cs="Arial"/>
                    <w:color w:val="000000"/>
                    <w:sz w:val="20"/>
                    <w:szCs w:val="20"/>
                    <w:lang w:eastAsia="en-ZA"/>
                  </w:rPr>
                </w:rPrChange>
              </w:rPr>
              <w:t>2.67</w:t>
            </w:r>
          </w:p>
        </w:tc>
        <w:tc>
          <w:tcPr>
            <w:tcW w:w="794" w:type="pct"/>
            <w:noWrap/>
            <w:hideMark/>
            <w:tcPrChange w:id="1394" w:author="Joseph Sempa" w:date="2024-07-12T15:57:00Z" w16du:dateUtc="2024-07-12T13:57:00Z">
              <w:tcPr>
                <w:tcW w:w="794" w:type="pct"/>
                <w:noWrap/>
                <w:hideMark/>
              </w:tcPr>
            </w:tcPrChange>
          </w:tcPr>
          <w:p w14:paraId="1C47F3B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9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96" w:author="Joseph Sempa" w:date="2024-07-12T15:57:00Z" w16du:dateUtc="2024-07-12T13:57:00Z">
                  <w:rPr>
                    <w:rFonts w:eastAsia="Arial" w:cs="Arial"/>
                    <w:color w:val="000000"/>
                    <w:sz w:val="20"/>
                    <w:szCs w:val="20"/>
                    <w:lang w:eastAsia="en-ZA"/>
                  </w:rPr>
                </w:rPrChange>
              </w:rPr>
              <w:t>0.97, 7.35</w:t>
            </w:r>
          </w:p>
        </w:tc>
        <w:tc>
          <w:tcPr>
            <w:tcW w:w="481" w:type="pct"/>
            <w:noWrap/>
            <w:hideMark/>
            <w:tcPrChange w:id="1397" w:author="Joseph Sempa" w:date="2024-07-12T15:57:00Z" w16du:dateUtc="2024-07-12T13:57:00Z">
              <w:tcPr>
                <w:tcW w:w="481" w:type="pct"/>
                <w:noWrap/>
                <w:hideMark/>
              </w:tcPr>
            </w:tcPrChange>
          </w:tcPr>
          <w:p w14:paraId="0F5CC7F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39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399" w:author="Joseph Sempa" w:date="2024-07-12T15:57:00Z" w16du:dateUtc="2024-07-12T13:57:00Z">
                  <w:rPr>
                    <w:rFonts w:eastAsia="Arial" w:cs="Arial"/>
                    <w:color w:val="000000"/>
                    <w:sz w:val="20"/>
                    <w:szCs w:val="20"/>
                    <w:lang w:eastAsia="en-ZA"/>
                  </w:rPr>
                </w:rPrChange>
              </w:rPr>
              <w:t>0.057</w:t>
            </w:r>
          </w:p>
        </w:tc>
        <w:tc>
          <w:tcPr>
            <w:tcW w:w="348" w:type="pct"/>
            <w:noWrap/>
            <w:hideMark/>
            <w:tcPrChange w:id="1400" w:author="Joseph Sempa" w:date="2024-07-12T15:57:00Z" w16du:dateUtc="2024-07-12T13:57:00Z">
              <w:tcPr>
                <w:tcW w:w="348" w:type="pct"/>
                <w:noWrap/>
                <w:hideMark/>
              </w:tcPr>
            </w:tcPrChange>
          </w:tcPr>
          <w:p w14:paraId="756FE91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01"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402" w:author="Joseph Sempa" w:date="2024-07-12T15:57:00Z" w16du:dateUtc="2024-07-12T13:57:00Z">
              <w:tcPr>
                <w:tcW w:w="622" w:type="pct"/>
                <w:noWrap/>
                <w:hideMark/>
              </w:tcPr>
            </w:tcPrChange>
          </w:tcPr>
          <w:p w14:paraId="614E884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403" w:author="Joseph Sempa" w:date="2024-07-12T15:57:00Z" w16du:dateUtc="2024-07-12T13:57:00Z">
                  <w:rPr>
                    <w:rFonts w:eastAsia="Times New Roman" w:cs="Arial"/>
                    <w:sz w:val="20"/>
                    <w:szCs w:val="20"/>
                    <w:lang w:val="en-ZA" w:eastAsia="en-ZA"/>
                  </w:rPr>
                </w:rPrChange>
              </w:rPr>
            </w:pPr>
          </w:p>
        </w:tc>
        <w:tc>
          <w:tcPr>
            <w:tcW w:w="491" w:type="pct"/>
            <w:noWrap/>
            <w:hideMark/>
            <w:tcPrChange w:id="1404" w:author="Joseph Sempa" w:date="2024-07-12T15:57:00Z" w16du:dateUtc="2024-07-12T13:57:00Z">
              <w:tcPr>
                <w:tcW w:w="491" w:type="pct"/>
                <w:noWrap/>
                <w:hideMark/>
              </w:tcPr>
            </w:tcPrChange>
          </w:tcPr>
          <w:p w14:paraId="1CCDD83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405" w:author="Joseph Sempa" w:date="2024-07-12T15:57:00Z" w16du:dateUtc="2024-07-12T13:57:00Z">
                  <w:rPr>
                    <w:rFonts w:eastAsia="Times New Roman" w:cs="Arial"/>
                    <w:sz w:val="20"/>
                    <w:szCs w:val="20"/>
                    <w:lang w:val="en-ZA" w:eastAsia="en-ZA"/>
                  </w:rPr>
                </w:rPrChange>
              </w:rPr>
            </w:pPr>
          </w:p>
        </w:tc>
      </w:tr>
      <w:tr w:rsidR="004C2BD9" w:rsidRPr="007C7DE3" w14:paraId="271F0A20" w14:textId="77777777" w:rsidTr="00944B88">
        <w:trPr>
          <w:trHeight w:val="300"/>
          <w:trPrChange w:id="1406" w:author="Joseph Sempa" w:date="2024-07-12T15:57:00Z" w16du:dateUtc="2024-07-12T13:57:00Z">
            <w:trPr>
              <w:trHeight w:val="300"/>
            </w:trPr>
          </w:trPrChange>
        </w:trPr>
        <w:tc>
          <w:tcPr>
            <w:tcW w:w="1860" w:type="pct"/>
            <w:noWrap/>
            <w:hideMark/>
            <w:tcPrChange w:id="1407" w:author="Joseph Sempa" w:date="2024-07-12T15:57:00Z" w16du:dateUtc="2024-07-12T13:57:00Z">
              <w:tcPr>
                <w:tcW w:w="1860" w:type="pct"/>
                <w:noWrap/>
                <w:hideMark/>
              </w:tcPr>
            </w:tcPrChange>
          </w:tcPr>
          <w:p w14:paraId="3331B06C" w14:textId="77777777" w:rsidR="004C2BD9" w:rsidRPr="007C7DE3" w:rsidRDefault="004C2BD9" w:rsidP="001C0071">
            <w:pPr>
              <w:contextualSpacing/>
              <w:rPr>
                <w:rFonts w:eastAsia="Times New Roman" w:cs="Arial"/>
                <w:color w:val="000000"/>
                <w:sz w:val="18"/>
                <w:szCs w:val="18"/>
                <w:lang w:val="en-ZA" w:eastAsia="en-ZA"/>
                <w:rPrChange w:id="140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09" w:author="Joseph Sempa" w:date="2024-07-12T15:57:00Z" w16du:dateUtc="2024-07-12T13:57:00Z">
                  <w:rPr>
                    <w:rFonts w:eastAsia="Arial" w:cs="Arial"/>
                    <w:color w:val="000000"/>
                    <w:sz w:val="20"/>
                    <w:szCs w:val="20"/>
                    <w:lang w:eastAsia="en-ZA"/>
                  </w:rPr>
                </w:rPrChange>
              </w:rPr>
              <w:t>Poor appetite</w:t>
            </w:r>
          </w:p>
        </w:tc>
        <w:tc>
          <w:tcPr>
            <w:tcW w:w="404" w:type="pct"/>
            <w:noWrap/>
            <w:hideMark/>
            <w:tcPrChange w:id="1410" w:author="Joseph Sempa" w:date="2024-07-12T15:57:00Z" w16du:dateUtc="2024-07-12T13:57:00Z">
              <w:tcPr>
                <w:tcW w:w="404" w:type="pct"/>
                <w:noWrap/>
                <w:hideMark/>
              </w:tcPr>
            </w:tcPrChange>
          </w:tcPr>
          <w:p w14:paraId="1449E9CB" w14:textId="77777777" w:rsidR="004C2BD9" w:rsidRPr="007C7DE3" w:rsidRDefault="004C2BD9" w:rsidP="001C0071">
            <w:pPr>
              <w:contextualSpacing/>
              <w:rPr>
                <w:rFonts w:eastAsia="Times New Roman" w:cs="Arial"/>
                <w:color w:val="000000"/>
                <w:sz w:val="18"/>
                <w:szCs w:val="18"/>
                <w:lang w:val="en-ZA" w:eastAsia="en-ZA"/>
                <w:rPrChange w:id="141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12" w:author="Joseph Sempa" w:date="2024-07-12T15:57:00Z" w16du:dateUtc="2024-07-12T13:57:00Z">
                  <w:rPr>
                    <w:rFonts w:eastAsia="Arial" w:cs="Arial"/>
                    <w:color w:val="000000"/>
                    <w:sz w:val="20"/>
                    <w:szCs w:val="20"/>
                    <w:lang w:eastAsia="en-ZA"/>
                  </w:rPr>
                </w:rPrChange>
              </w:rPr>
              <w:t>2.66</w:t>
            </w:r>
          </w:p>
        </w:tc>
        <w:tc>
          <w:tcPr>
            <w:tcW w:w="794" w:type="pct"/>
            <w:noWrap/>
            <w:hideMark/>
            <w:tcPrChange w:id="1413" w:author="Joseph Sempa" w:date="2024-07-12T15:57:00Z" w16du:dateUtc="2024-07-12T13:57:00Z">
              <w:tcPr>
                <w:tcW w:w="794" w:type="pct"/>
                <w:noWrap/>
                <w:hideMark/>
              </w:tcPr>
            </w:tcPrChange>
          </w:tcPr>
          <w:p w14:paraId="729AB9F4" w14:textId="77777777" w:rsidR="004C2BD9" w:rsidRPr="007C7DE3" w:rsidRDefault="004C2BD9" w:rsidP="001C0071">
            <w:pPr>
              <w:contextualSpacing/>
              <w:rPr>
                <w:rFonts w:eastAsia="Times New Roman" w:cs="Arial"/>
                <w:color w:val="000000"/>
                <w:sz w:val="18"/>
                <w:szCs w:val="18"/>
                <w:lang w:val="en-ZA" w:eastAsia="en-ZA"/>
                <w:rPrChange w:id="141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15" w:author="Joseph Sempa" w:date="2024-07-12T15:57:00Z" w16du:dateUtc="2024-07-12T13:57:00Z">
                  <w:rPr>
                    <w:rFonts w:eastAsia="Arial" w:cs="Arial"/>
                    <w:color w:val="000000"/>
                    <w:sz w:val="20"/>
                    <w:szCs w:val="20"/>
                    <w:lang w:eastAsia="en-ZA"/>
                  </w:rPr>
                </w:rPrChange>
              </w:rPr>
              <w:t>1.21, 5.83</w:t>
            </w:r>
          </w:p>
        </w:tc>
        <w:tc>
          <w:tcPr>
            <w:tcW w:w="481" w:type="pct"/>
            <w:noWrap/>
            <w:hideMark/>
            <w:tcPrChange w:id="1416" w:author="Joseph Sempa" w:date="2024-07-12T15:57:00Z" w16du:dateUtc="2024-07-12T13:57:00Z">
              <w:tcPr>
                <w:tcW w:w="481" w:type="pct"/>
                <w:noWrap/>
                <w:hideMark/>
              </w:tcPr>
            </w:tcPrChange>
          </w:tcPr>
          <w:p w14:paraId="34DCC219" w14:textId="77777777" w:rsidR="004C2BD9" w:rsidRPr="007C7DE3" w:rsidRDefault="004C2BD9" w:rsidP="001C0071">
            <w:pPr>
              <w:contextualSpacing/>
              <w:rPr>
                <w:rFonts w:eastAsia="Times New Roman" w:cs="Arial"/>
                <w:b/>
                <w:bCs/>
                <w:color w:val="000000"/>
                <w:sz w:val="18"/>
                <w:szCs w:val="18"/>
                <w:lang w:val="en-ZA" w:eastAsia="en-ZA"/>
                <w:rPrChange w:id="1417"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418" w:author="Joseph Sempa" w:date="2024-07-12T15:57:00Z" w16du:dateUtc="2024-07-12T13:57:00Z">
                  <w:rPr>
                    <w:rFonts w:eastAsia="Arial" w:cs="Arial"/>
                    <w:b/>
                    <w:bCs/>
                    <w:color w:val="000000"/>
                    <w:sz w:val="20"/>
                    <w:szCs w:val="20"/>
                    <w:lang w:eastAsia="en-ZA"/>
                  </w:rPr>
                </w:rPrChange>
              </w:rPr>
              <w:t>0.015</w:t>
            </w:r>
          </w:p>
        </w:tc>
        <w:tc>
          <w:tcPr>
            <w:tcW w:w="348" w:type="pct"/>
            <w:noWrap/>
            <w:hideMark/>
            <w:tcPrChange w:id="1419" w:author="Joseph Sempa" w:date="2024-07-12T15:57:00Z" w16du:dateUtc="2024-07-12T13:57:00Z">
              <w:tcPr>
                <w:tcW w:w="348" w:type="pct"/>
                <w:noWrap/>
                <w:hideMark/>
              </w:tcPr>
            </w:tcPrChange>
          </w:tcPr>
          <w:p w14:paraId="140F07AF" w14:textId="77777777" w:rsidR="004C2BD9" w:rsidRPr="007C7DE3" w:rsidRDefault="004C2BD9" w:rsidP="001C0071">
            <w:pPr>
              <w:contextualSpacing/>
              <w:rPr>
                <w:rFonts w:eastAsia="Times New Roman" w:cs="Arial"/>
                <w:color w:val="000000"/>
                <w:sz w:val="18"/>
                <w:szCs w:val="18"/>
                <w:lang w:val="en-ZA" w:eastAsia="en-ZA"/>
                <w:rPrChange w:id="1420"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421" w:author="Joseph Sempa" w:date="2024-07-12T15:57:00Z" w16du:dateUtc="2024-07-12T13:57:00Z">
              <w:tcPr>
                <w:tcW w:w="622" w:type="pct"/>
                <w:noWrap/>
                <w:hideMark/>
              </w:tcPr>
            </w:tcPrChange>
          </w:tcPr>
          <w:p w14:paraId="1FA68CCF" w14:textId="77777777" w:rsidR="004C2BD9" w:rsidRPr="007C7DE3" w:rsidRDefault="004C2BD9" w:rsidP="001C0071">
            <w:pPr>
              <w:contextualSpacing/>
              <w:rPr>
                <w:rFonts w:eastAsia="Times New Roman" w:cs="Arial"/>
                <w:sz w:val="18"/>
                <w:szCs w:val="18"/>
                <w:lang w:val="en-ZA" w:eastAsia="en-ZA"/>
                <w:rPrChange w:id="1422" w:author="Joseph Sempa" w:date="2024-07-12T15:57:00Z" w16du:dateUtc="2024-07-12T13:57:00Z">
                  <w:rPr>
                    <w:rFonts w:eastAsia="Times New Roman" w:cs="Arial"/>
                    <w:sz w:val="20"/>
                    <w:szCs w:val="20"/>
                    <w:lang w:val="en-ZA" w:eastAsia="en-ZA"/>
                  </w:rPr>
                </w:rPrChange>
              </w:rPr>
            </w:pPr>
          </w:p>
        </w:tc>
        <w:tc>
          <w:tcPr>
            <w:tcW w:w="491" w:type="pct"/>
            <w:noWrap/>
            <w:hideMark/>
            <w:tcPrChange w:id="1423" w:author="Joseph Sempa" w:date="2024-07-12T15:57:00Z" w16du:dateUtc="2024-07-12T13:57:00Z">
              <w:tcPr>
                <w:tcW w:w="491" w:type="pct"/>
                <w:noWrap/>
                <w:hideMark/>
              </w:tcPr>
            </w:tcPrChange>
          </w:tcPr>
          <w:p w14:paraId="53749892" w14:textId="77777777" w:rsidR="004C2BD9" w:rsidRPr="007C7DE3" w:rsidRDefault="004C2BD9" w:rsidP="001C0071">
            <w:pPr>
              <w:contextualSpacing/>
              <w:rPr>
                <w:rFonts w:eastAsia="Times New Roman" w:cs="Arial"/>
                <w:sz w:val="18"/>
                <w:szCs w:val="18"/>
                <w:lang w:val="en-ZA" w:eastAsia="en-ZA"/>
                <w:rPrChange w:id="1424" w:author="Joseph Sempa" w:date="2024-07-12T15:57:00Z" w16du:dateUtc="2024-07-12T13:57:00Z">
                  <w:rPr>
                    <w:rFonts w:eastAsia="Times New Roman" w:cs="Arial"/>
                    <w:sz w:val="20"/>
                    <w:szCs w:val="20"/>
                    <w:lang w:val="en-ZA" w:eastAsia="en-ZA"/>
                  </w:rPr>
                </w:rPrChange>
              </w:rPr>
            </w:pPr>
          </w:p>
        </w:tc>
      </w:tr>
      <w:tr w:rsidR="004C2BD9" w:rsidRPr="007C7DE3" w14:paraId="46ACA787"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425" w:author="Joseph Sempa" w:date="2024-07-12T15:57:00Z" w16du:dateUtc="2024-07-12T13:57:00Z">
            <w:trPr>
              <w:trHeight w:val="300"/>
            </w:trPr>
          </w:trPrChange>
        </w:trPr>
        <w:tc>
          <w:tcPr>
            <w:tcW w:w="1860" w:type="pct"/>
            <w:noWrap/>
            <w:hideMark/>
            <w:tcPrChange w:id="1426" w:author="Joseph Sempa" w:date="2024-07-12T15:57:00Z" w16du:dateUtc="2024-07-12T13:57:00Z">
              <w:tcPr>
                <w:tcW w:w="1860" w:type="pct"/>
                <w:noWrap/>
                <w:hideMark/>
              </w:tcPr>
            </w:tcPrChange>
          </w:tcPr>
          <w:p w14:paraId="6CD43C4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2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28" w:author="Joseph Sempa" w:date="2024-07-12T15:57:00Z" w16du:dateUtc="2024-07-12T13:57:00Z">
                  <w:rPr>
                    <w:rFonts w:eastAsia="Arial" w:cs="Arial"/>
                    <w:color w:val="000000"/>
                    <w:sz w:val="20"/>
                    <w:szCs w:val="20"/>
                    <w:lang w:eastAsia="en-ZA"/>
                  </w:rPr>
                </w:rPrChange>
              </w:rPr>
              <w:t>Weight loss</w:t>
            </w:r>
          </w:p>
        </w:tc>
        <w:tc>
          <w:tcPr>
            <w:tcW w:w="404" w:type="pct"/>
            <w:noWrap/>
            <w:hideMark/>
            <w:tcPrChange w:id="1429" w:author="Joseph Sempa" w:date="2024-07-12T15:57:00Z" w16du:dateUtc="2024-07-12T13:57:00Z">
              <w:tcPr>
                <w:tcW w:w="404" w:type="pct"/>
                <w:noWrap/>
                <w:hideMark/>
              </w:tcPr>
            </w:tcPrChange>
          </w:tcPr>
          <w:p w14:paraId="251A252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3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31" w:author="Joseph Sempa" w:date="2024-07-12T15:57:00Z" w16du:dateUtc="2024-07-12T13:57:00Z">
                  <w:rPr>
                    <w:rFonts w:eastAsia="Arial" w:cs="Arial"/>
                    <w:color w:val="000000"/>
                    <w:sz w:val="20"/>
                    <w:szCs w:val="20"/>
                    <w:lang w:eastAsia="en-ZA"/>
                  </w:rPr>
                </w:rPrChange>
              </w:rPr>
              <w:t>0.98</w:t>
            </w:r>
          </w:p>
        </w:tc>
        <w:tc>
          <w:tcPr>
            <w:tcW w:w="794" w:type="pct"/>
            <w:noWrap/>
            <w:hideMark/>
            <w:tcPrChange w:id="1432" w:author="Joseph Sempa" w:date="2024-07-12T15:57:00Z" w16du:dateUtc="2024-07-12T13:57:00Z">
              <w:tcPr>
                <w:tcW w:w="794" w:type="pct"/>
                <w:noWrap/>
                <w:hideMark/>
              </w:tcPr>
            </w:tcPrChange>
          </w:tcPr>
          <w:p w14:paraId="7710E2A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3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34" w:author="Joseph Sempa" w:date="2024-07-12T15:57:00Z" w16du:dateUtc="2024-07-12T13:57:00Z">
                  <w:rPr>
                    <w:rFonts w:eastAsia="Arial" w:cs="Arial"/>
                    <w:color w:val="000000"/>
                    <w:sz w:val="20"/>
                    <w:szCs w:val="20"/>
                    <w:lang w:eastAsia="en-ZA"/>
                  </w:rPr>
                </w:rPrChange>
              </w:rPr>
              <w:t>0.48, 1.98</w:t>
            </w:r>
          </w:p>
        </w:tc>
        <w:tc>
          <w:tcPr>
            <w:tcW w:w="481" w:type="pct"/>
            <w:noWrap/>
            <w:hideMark/>
            <w:tcPrChange w:id="1435" w:author="Joseph Sempa" w:date="2024-07-12T15:57:00Z" w16du:dateUtc="2024-07-12T13:57:00Z">
              <w:tcPr>
                <w:tcW w:w="481" w:type="pct"/>
                <w:noWrap/>
                <w:hideMark/>
              </w:tcPr>
            </w:tcPrChange>
          </w:tcPr>
          <w:p w14:paraId="5DD4CA9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3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37" w:author="Joseph Sempa" w:date="2024-07-12T15:57:00Z" w16du:dateUtc="2024-07-12T13:57:00Z">
                  <w:rPr>
                    <w:rFonts w:eastAsia="Arial" w:cs="Arial"/>
                    <w:color w:val="000000"/>
                    <w:sz w:val="20"/>
                    <w:szCs w:val="20"/>
                    <w:lang w:eastAsia="en-ZA"/>
                  </w:rPr>
                </w:rPrChange>
              </w:rPr>
              <w:t>&gt;0.9</w:t>
            </w:r>
          </w:p>
        </w:tc>
        <w:tc>
          <w:tcPr>
            <w:tcW w:w="348" w:type="pct"/>
            <w:noWrap/>
            <w:hideMark/>
            <w:tcPrChange w:id="1438" w:author="Joseph Sempa" w:date="2024-07-12T15:57:00Z" w16du:dateUtc="2024-07-12T13:57:00Z">
              <w:tcPr>
                <w:tcW w:w="348" w:type="pct"/>
                <w:noWrap/>
                <w:hideMark/>
              </w:tcPr>
            </w:tcPrChange>
          </w:tcPr>
          <w:p w14:paraId="476C97C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3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440" w:author="Joseph Sempa" w:date="2024-07-12T15:57:00Z" w16du:dateUtc="2024-07-12T13:57:00Z">
              <w:tcPr>
                <w:tcW w:w="622" w:type="pct"/>
                <w:noWrap/>
                <w:hideMark/>
              </w:tcPr>
            </w:tcPrChange>
          </w:tcPr>
          <w:p w14:paraId="2C06E15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441" w:author="Joseph Sempa" w:date="2024-07-12T15:57:00Z" w16du:dateUtc="2024-07-12T13:57:00Z">
                  <w:rPr>
                    <w:rFonts w:eastAsia="Times New Roman" w:cs="Arial"/>
                    <w:sz w:val="20"/>
                    <w:szCs w:val="20"/>
                    <w:lang w:val="en-ZA" w:eastAsia="en-ZA"/>
                  </w:rPr>
                </w:rPrChange>
              </w:rPr>
            </w:pPr>
          </w:p>
        </w:tc>
        <w:tc>
          <w:tcPr>
            <w:tcW w:w="491" w:type="pct"/>
            <w:noWrap/>
            <w:hideMark/>
            <w:tcPrChange w:id="1442" w:author="Joseph Sempa" w:date="2024-07-12T15:57:00Z" w16du:dateUtc="2024-07-12T13:57:00Z">
              <w:tcPr>
                <w:tcW w:w="491" w:type="pct"/>
                <w:noWrap/>
                <w:hideMark/>
              </w:tcPr>
            </w:tcPrChange>
          </w:tcPr>
          <w:p w14:paraId="1EFEB33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443" w:author="Joseph Sempa" w:date="2024-07-12T15:57:00Z" w16du:dateUtc="2024-07-12T13:57:00Z">
                  <w:rPr>
                    <w:rFonts w:eastAsia="Times New Roman" w:cs="Arial"/>
                    <w:sz w:val="20"/>
                    <w:szCs w:val="20"/>
                    <w:lang w:val="en-ZA" w:eastAsia="en-ZA"/>
                  </w:rPr>
                </w:rPrChange>
              </w:rPr>
            </w:pPr>
          </w:p>
        </w:tc>
      </w:tr>
      <w:tr w:rsidR="004C2BD9" w:rsidRPr="007C7DE3" w14:paraId="07B66DA0" w14:textId="77777777" w:rsidTr="00944B88">
        <w:trPr>
          <w:trHeight w:val="300"/>
          <w:trPrChange w:id="1444" w:author="Joseph Sempa" w:date="2024-07-12T15:57:00Z" w16du:dateUtc="2024-07-12T13:57:00Z">
            <w:trPr>
              <w:trHeight w:val="300"/>
            </w:trPr>
          </w:trPrChange>
        </w:trPr>
        <w:tc>
          <w:tcPr>
            <w:tcW w:w="1860" w:type="pct"/>
            <w:noWrap/>
            <w:hideMark/>
            <w:tcPrChange w:id="1445" w:author="Joseph Sempa" w:date="2024-07-12T15:57:00Z" w16du:dateUtc="2024-07-12T13:57:00Z">
              <w:tcPr>
                <w:tcW w:w="1860" w:type="pct"/>
                <w:noWrap/>
                <w:hideMark/>
              </w:tcPr>
            </w:tcPrChange>
          </w:tcPr>
          <w:p w14:paraId="68A3C4D3" w14:textId="77777777" w:rsidR="004C2BD9" w:rsidRPr="007C7DE3" w:rsidRDefault="004C2BD9" w:rsidP="001C0071">
            <w:pPr>
              <w:contextualSpacing/>
              <w:rPr>
                <w:rFonts w:eastAsia="Times New Roman" w:cs="Arial"/>
                <w:color w:val="000000"/>
                <w:sz w:val="18"/>
                <w:szCs w:val="18"/>
                <w:lang w:val="en-ZA" w:eastAsia="en-ZA"/>
                <w:rPrChange w:id="144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47" w:author="Joseph Sempa" w:date="2024-07-12T15:57:00Z" w16du:dateUtc="2024-07-12T13:57:00Z">
                  <w:rPr>
                    <w:rFonts w:eastAsia="Arial" w:cs="Arial"/>
                    <w:color w:val="000000"/>
                    <w:sz w:val="20"/>
                    <w:szCs w:val="20"/>
                    <w:lang w:eastAsia="en-ZA"/>
                  </w:rPr>
                </w:rPrChange>
              </w:rPr>
              <w:t>Increased pigmentation of the skin</w:t>
            </w:r>
          </w:p>
        </w:tc>
        <w:tc>
          <w:tcPr>
            <w:tcW w:w="404" w:type="pct"/>
            <w:noWrap/>
            <w:hideMark/>
            <w:tcPrChange w:id="1448" w:author="Joseph Sempa" w:date="2024-07-12T15:57:00Z" w16du:dateUtc="2024-07-12T13:57:00Z">
              <w:tcPr>
                <w:tcW w:w="404" w:type="pct"/>
                <w:noWrap/>
                <w:hideMark/>
              </w:tcPr>
            </w:tcPrChange>
          </w:tcPr>
          <w:p w14:paraId="6DC2CA3C" w14:textId="77777777" w:rsidR="004C2BD9" w:rsidRPr="007C7DE3" w:rsidRDefault="004C2BD9" w:rsidP="001C0071">
            <w:pPr>
              <w:contextualSpacing/>
              <w:rPr>
                <w:rFonts w:eastAsia="Times New Roman" w:cs="Arial"/>
                <w:color w:val="000000"/>
                <w:sz w:val="18"/>
                <w:szCs w:val="18"/>
                <w:lang w:val="en-ZA" w:eastAsia="en-ZA"/>
                <w:rPrChange w:id="144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50" w:author="Joseph Sempa" w:date="2024-07-12T15:57:00Z" w16du:dateUtc="2024-07-12T13:57:00Z">
                  <w:rPr>
                    <w:rFonts w:eastAsia="Arial" w:cs="Arial"/>
                    <w:color w:val="000000"/>
                    <w:sz w:val="20"/>
                    <w:szCs w:val="20"/>
                    <w:lang w:eastAsia="en-ZA"/>
                  </w:rPr>
                </w:rPrChange>
              </w:rPr>
              <w:t>1.60</w:t>
            </w:r>
          </w:p>
        </w:tc>
        <w:tc>
          <w:tcPr>
            <w:tcW w:w="794" w:type="pct"/>
            <w:noWrap/>
            <w:hideMark/>
            <w:tcPrChange w:id="1451" w:author="Joseph Sempa" w:date="2024-07-12T15:57:00Z" w16du:dateUtc="2024-07-12T13:57:00Z">
              <w:tcPr>
                <w:tcW w:w="794" w:type="pct"/>
                <w:noWrap/>
                <w:hideMark/>
              </w:tcPr>
            </w:tcPrChange>
          </w:tcPr>
          <w:p w14:paraId="64D55C1A" w14:textId="77777777" w:rsidR="004C2BD9" w:rsidRPr="007C7DE3" w:rsidRDefault="004C2BD9" w:rsidP="001C0071">
            <w:pPr>
              <w:contextualSpacing/>
              <w:rPr>
                <w:rFonts w:eastAsia="Times New Roman" w:cs="Arial"/>
                <w:color w:val="000000"/>
                <w:sz w:val="18"/>
                <w:szCs w:val="18"/>
                <w:lang w:val="en-ZA" w:eastAsia="en-ZA"/>
                <w:rPrChange w:id="145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53" w:author="Joseph Sempa" w:date="2024-07-12T15:57:00Z" w16du:dateUtc="2024-07-12T13:57:00Z">
                  <w:rPr>
                    <w:rFonts w:eastAsia="Arial" w:cs="Arial"/>
                    <w:color w:val="000000"/>
                    <w:sz w:val="20"/>
                    <w:szCs w:val="20"/>
                    <w:lang w:eastAsia="en-ZA"/>
                  </w:rPr>
                </w:rPrChange>
              </w:rPr>
              <w:t>0.96, 2.66</w:t>
            </w:r>
          </w:p>
        </w:tc>
        <w:tc>
          <w:tcPr>
            <w:tcW w:w="481" w:type="pct"/>
            <w:noWrap/>
            <w:hideMark/>
            <w:tcPrChange w:id="1454" w:author="Joseph Sempa" w:date="2024-07-12T15:57:00Z" w16du:dateUtc="2024-07-12T13:57:00Z">
              <w:tcPr>
                <w:tcW w:w="481" w:type="pct"/>
                <w:noWrap/>
                <w:hideMark/>
              </w:tcPr>
            </w:tcPrChange>
          </w:tcPr>
          <w:p w14:paraId="683B3878" w14:textId="77777777" w:rsidR="004C2BD9" w:rsidRPr="007C7DE3" w:rsidRDefault="004C2BD9" w:rsidP="001C0071">
            <w:pPr>
              <w:contextualSpacing/>
              <w:rPr>
                <w:rFonts w:eastAsia="Times New Roman" w:cs="Arial"/>
                <w:color w:val="000000"/>
                <w:sz w:val="18"/>
                <w:szCs w:val="18"/>
                <w:lang w:val="en-ZA" w:eastAsia="en-ZA"/>
                <w:rPrChange w:id="145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56" w:author="Joseph Sempa" w:date="2024-07-12T15:57:00Z" w16du:dateUtc="2024-07-12T13:57:00Z">
                  <w:rPr>
                    <w:rFonts w:eastAsia="Arial" w:cs="Arial"/>
                    <w:color w:val="000000"/>
                    <w:sz w:val="20"/>
                    <w:szCs w:val="20"/>
                    <w:lang w:eastAsia="en-ZA"/>
                  </w:rPr>
                </w:rPrChange>
              </w:rPr>
              <w:t>0.072</w:t>
            </w:r>
          </w:p>
        </w:tc>
        <w:tc>
          <w:tcPr>
            <w:tcW w:w="348" w:type="pct"/>
            <w:noWrap/>
            <w:hideMark/>
            <w:tcPrChange w:id="1457" w:author="Joseph Sempa" w:date="2024-07-12T15:57:00Z" w16du:dateUtc="2024-07-12T13:57:00Z">
              <w:tcPr>
                <w:tcW w:w="348" w:type="pct"/>
                <w:noWrap/>
                <w:hideMark/>
              </w:tcPr>
            </w:tcPrChange>
          </w:tcPr>
          <w:p w14:paraId="42F24A6E" w14:textId="77777777" w:rsidR="004C2BD9" w:rsidRPr="007C7DE3" w:rsidRDefault="004C2BD9" w:rsidP="001C0071">
            <w:pPr>
              <w:contextualSpacing/>
              <w:rPr>
                <w:rFonts w:eastAsia="Times New Roman" w:cs="Arial"/>
                <w:color w:val="000000"/>
                <w:sz w:val="18"/>
                <w:szCs w:val="18"/>
                <w:lang w:val="en-ZA" w:eastAsia="en-ZA"/>
                <w:rPrChange w:id="145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459" w:author="Joseph Sempa" w:date="2024-07-12T15:57:00Z" w16du:dateUtc="2024-07-12T13:57:00Z">
              <w:tcPr>
                <w:tcW w:w="622" w:type="pct"/>
                <w:noWrap/>
                <w:hideMark/>
              </w:tcPr>
            </w:tcPrChange>
          </w:tcPr>
          <w:p w14:paraId="641E3AF2" w14:textId="77777777" w:rsidR="004C2BD9" w:rsidRPr="007C7DE3" w:rsidRDefault="004C2BD9" w:rsidP="001C0071">
            <w:pPr>
              <w:contextualSpacing/>
              <w:rPr>
                <w:rFonts w:eastAsia="Times New Roman" w:cs="Arial"/>
                <w:sz w:val="18"/>
                <w:szCs w:val="18"/>
                <w:lang w:val="en-ZA" w:eastAsia="en-ZA"/>
                <w:rPrChange w:id="1460" w:author="Joseph Sempa" w:date="2024-07-12T15:57:00Z" w16du:dateUtc="2024-07-12T13:57:00Z">
                  <w:rPr>
                    <w:rFonts w:eastAsia="Times New Roman" w:cs="Arial"/>
                    <w:sz w:val="20"/>
                    <w:szCs w:val="20"/>
                    <w:lang w:val="en-ZA" w:eastAsia="en-ZA"/>
                  </w:rPr>
                </w:rPrChange>
              </w:rPr>
            </w:pPr>
          </w:p>
        </w:tc>
        <w:tc>
          <w:tcPr>
            <w:tcW w:w="491" w:type="pct"/>
            <w:noWrap/>
            <w:hideMark/>
            <w:tcPrChange w:id="1461" w:author="Joseph Sempa" w:date="2024-07-12T15:57:00Z" w16du:dateUtc="2024-07-12T13:57:00Z">
              <w:tcPr>
                <w:tcW w:w="491" w:type="pct"/>
                <w:noWrap/>
                <w:hideMark/>
              </w:tcPr>
            </w:tcPrChange>
          </w:tcPr>
          <w:p w14:paraId="76C83FB6" w14:textId="77777777" w:rsidR="004C2BD9" w:rsidRPr="007C7DE3" w:rsidRDefault="004C2BD9" w:rsidP="001C0071">
            <w:pPr>
              <w:contextualSpacing/>
              <w:rPr>
                <w:rFonts w:eastAsia="Times New Roman" w:cs="Arial"/>
                <w:sz w:val="18"/>
                <w:szCs w:val="18"/>
                <w:lang w:val="en-ZA" w:eastAsia="en-ZA"/>
                <w:rPrChange w:id="1462" w:author="Joseph Sempa" w:date="2024-07-12T15:57:00Z" w16du:dateUtc="2024-07-12T13:57:00Z">
                  <w:rPr>
                    <w:rFonts w:eastAsia="Times New Roman" w:cs="Arial"/>
                    <w:sz w:val="20"/>
                    <w:szCs w:val="20"/>
                    <w:lang w:val="en-ZA" w:eastAsia="en-ZA"/>
                  </w:rPr>
                </w:rPrChange>
              </w:rPr>
            </w:pPr>
          </w:p>
        </w:tc>
      </w:tr>
      <w:tr w:rsidR="004C2BD9" w:rsidRPr="007C7DE3" w14:paraId="0EFCE040"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463" w:author="Joseph Sempa" w:date="2024-07-12T15:57:00Z" w16du:dateUtc="2024-07-12T13:57:00Z">
            <w:trPr>
              <w:trHeight w:val="300"/>
            </w:trPr>
          </w:trPrChange>
        </w:trPr>
        <w:tc>
          <w:tcPr>
            <w:tcW w:w="1860" w:type="pct"/>
            <w:noWrap/>
            <w:hideMark/>
            <w:tcPrChange w:id="1464" w:author="Joseph Sempa" w:date="2024-07-12T15:57:00Z" w16du:dateUtc="2024-07-12T13:57:00Z">
              <w:tcPr>
                <w:tcW w:w="1860" w:type="pct"/>
                <w:noWrap/>
                <w:hideMark/>
              </w:tcPr>
            </w:tcPrChange>
          </w:tcPr>
          <w:p w14:paraId="7C984BD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6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66" w:author="Joseph Sempa" w:date="2024-07-12T15:57:00Z" w16du:dateUtc="2024-07-12T13:57:00Z">
                  <w:rPr>
                    <w:rFonts w:eastAsia="Arial" w:cs="Arial"/>
                    <w:color w:val="000000"/>
                    <w:sz w:val="20"/>
                    <w:szCs w:val="20"/>
                    <w:lang w:eastAsia="en-ZA"/>
                  </w:rPr>
                </w:rPrChange>
              </w:rPr>
              <w:t>Nausea</w:t>
            </w:r>
          </w:p>
        </w:tc>
        <w:tc>
          <w:tcPr>
            <w:tcW w:w="404" w:type="pct"/>
            <w:noWrap/>
            <w:hideMark/>
            <w:tcPrChange w:id="1467" w:author="Joseph Sempa" w:date="2024-07-12T15:57:00Z" w16du:dateUtc="2024-07-12T13:57:00Z">
              <w:tcPr>
                <w:tcW w:w="404" w:type="pct"/>
                <w:noWrap/>
                <w:hideMark/>
              </w:tcPr>
            </w:tcPrChange>
          </w:tcPr>
          <w:p w14:paraId="79A28A9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6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69" w:author="Joseph Sempa" w:date="2024-07-12T15:57:00Z" w16du:dateUtc="2024-07-12T13:57:00Z">
                  <w:rPr>
                    <w:rFonts w:eastAsia="Arial" w:cs="Arial"/>
                    <w:color w:val="000000"/>
                    <w:sz w:val="20"/>
                    <w:szCs w:val="20"/>
                    <w:lang w:eastAsia="en-ZA"/>
                  </w:rPr>
                </w:rPrChange>
              </w:rPr>
              <w:t>1.73</w:t>
            </w:r>
          </w:p>
        </w:tc>
        <w:tc>
          <w:tcPr>
            <w:tcW w:w="794" w:type="pct"/>
            <w:noWrap/>
            <w:hideMark/>
            <w:tcPrChange w:id="1470" w:author="Joseph Sempa" w:date="2024-07-12T15:57:00Z" w16du:dateUtc="2024-07-12T13:57:00Z">
              <w:tcPr>
                <w:tcW w:w="794" w:type="pct"/>
                <w:noWrap/>
                <w:hideMark/>
              </w:tcPr>
            </w:tcPrChange>
          </w:tcPr>
          <w:p w14:paraId="6BAAA22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7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72" w:author="Joseph Sempa" w:date="2024-07-12T15:57:00Z" w16du:dateUtc="2024-07-12T13:57:00Z">
                  <w:rPr>
                    <w:rFonts w:eastAsia="Arial" w:cs="Arial"/>
                    <w:color w:val="000000"/>
                    <w:sz w:val="20"/>
                    <w:szCs w:val="20"/>
                    <w:lang w:eastAsia="en-ZA"/>
                  </w:rPr>
                </w:rPrChange>
              </w:rPr>
              <w:t>1.03, 2.89</w:t>
            </w:r>
          </w:p>
        </w:tc>
        <w:tc>
          <w:tcPr>
            <w:tcW w:w="481" w:type="pct"/>
            <w:noWrap/>
            <w:hideMark/>
            <w:tcPrChange w:id="1473" w:author="Joseph Sempa" w:date="2024-07-12T15:57:00Z" w16du:dateUtc="2024-07-12T13:57:00Z">
              <w:tcPr>
                <w:tcW w:w="481" w:type="pct"/>
                <w:noWrap/>
                <w:hideMark/>
              </w:tcPr>
            </w:tcPrChange>
          </w:tcPr>
          <w:p w14:paraId="0C1ADAE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Change w:id="1474"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475" w:author="Joseph Sempa" w:date="2024-07-12T15:57:00Z" w16du:dateUtc="2024-07-12T13:57:00Z">
                  <w:rPr>
                    <w:rFonts w:eastAsia="Arial" w:cs="Arial"/>
                    <w:b/>
                    <w:bCs/>
                    <w:color w:val="000000"/>
                    <w:sz w:val="20"/>
                    <w:szCs w:val="20"/>
                    <w:lang w:eastAsia="en-ZA"/>
                  </w:rPr>
                </w:rPrChange>
              </w:rPr>
              <w:t>0.038</w:t>
            </w:r>
          </w:p>
        </w:tc>
        <w:tc>
          <w:tcPr>
            <w:tcW w:w="348" w:type="pct"/>
            <w:noWrap/>
            <w:hideMark/>
            <w:tcPrChange w:id="1476" w:author="Joseph Sempa" w:date="2024-07-12T15:57:00Z" w16du:dateUtc="2024-07-12T13:57:00Z">
              <w:tcPr>
                <w:tcW w:w="348" w:type="pct"/>
                <w:noWrap/>
                <w:hideMark/>
              </w:tcPr>
            </w:tcPrChange>
          </w:tcPr>
          <w:p w14:paraId="7D4BAC3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47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478" w:author="Joseph Sempa" w:date="2024-07-12T15:57:00Z" w16du:dateUtc="2024-07-12T13:57:00Z">
              <w:tcPr>
                <w:tcW w:w="622" w:type="pct"/>
                <w:noWrap/>
                <w:hideMark/>
              </w:tcPr>
            </w:tcPrChange>
          </w:tcPr>
          <w:p w14:paraId="5B19FEC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479" w:author="Joseph Sempa" w:date="2024-07-12T15:57:00Z" w16du:dateUtc="2024-07-12T13:57:00Z">
                  <w:rPr>
                    <w:rFonts w:eastAsia="Times New Roman" w:cs="Arial"/>
                    <w:sz w:val="20"/>
                    <w:szCs w:val="20"/>
                    <w:lang w:val="en-ZA" w:eastAsia="en-ZA"/>
                  </w:rPr>
                </w:rPrChange>
              </w:rPr>
            </w:pPr>
          </w:p>
        </w:tc>
        <w:tc>
          <w:tcPr>
            <w:tcW w:w="491" w:type="pct"/>
            <w:noWrap/>
            <w:hideMark/>
            <w:tcPrChange w:id="1480" w:author="Joseph Sempa" w:date="2024-07-12T15:57:00Z" w16du:dateUtc="2024-07-12T13:57:00Z">
              <w:tcPr>
                <w:tcW w:w="491" w:type="pct"/>
                <w:noWrap/>
                <w:hideMark/>
              </w:tcPr>
            </w:tcPrChange>
          </w:tcPr>
          <w:p w14:paraId="0F50525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481" w:author="Joseph Sempa" w:date="2024-07-12T15:57:00Z" w16du:dateUtc="2024-07-12T13:57:00Z">
                  <w:rPr>
                    <w:rFonts w:eastAsia="Times New Roman" w:cs="Arial"/>
                    <w:sz w:val="20"/>
                    <w:szCs w:val="20"/>
                    <w:lang w:val="en-ZA" w:eastAsia="en-ZA"/>
                  </w:rPr>
                </w:rPrChange>
              </w:rPr>
            </w:pPr>
          </w:p>
        </w:tc>
      </w:tr>
      <w:tr w:rsidR="004C2BD9" w:rsidRPr="007C7DE3" w14:paraId="4B1D1D23" w14:textId="77777777" w:rsidTr="00944B88">
        <w:trPr>
          <w:trHeight w:val="300"/>
          <w:trPrChange w:id="1482" w:author="Joseph Sempa" w:date="2024-07-12T15:57:00Z" w16du:dateUtc="2024-07-12T13:57:00Z">
            <w:trPr>
              <w:trHeight w:val="300"/>
            </w:trPr>
          </w:trPrChange>
        </w:trPr>
        <w:tc>
          <w:tcPr>
            <w:tcW w:w="1860" w:type="pct"/>
            <w:noWrap/>
            <w:hideMark/>
            <w:tcPrChange w:id="1483" w:author="Joseph Sempa" w:date="2024-07-12T15:57:00Z" w16du:dateUtc="2024-07-12T13:57:00Z">
              <w:tcPr>
                <w:tcW w:w="1860" w:type="pct"/>
                <w:noWrap/>
                <w:hideMark/>
              </w:tcPr>
            </w:tcPrChange>
          </w:tcPr>
          <w:p w14:paraId="1633AA5B" w14:textId="77777777" w:rsidR="004C2BD9" w:rsidRPr="007C7DE3" w:rsidRDefault="004C2BD9" w:rsidP="001C0071">
            <w:pPr>
              <w:contextualSpacing/>
              <w:rPr>
                <w:rFonts w:eastAsia="Times New Roman" w:cs="Arial"/>
                <w:color w:val="000000"/>
                <w:sz w:val="18"/>
                <w:szCs w:val="18"/>
                <w:lang w:val="en-ZA" w:eastAsia="en-ZA"/>
                <w:rPrChange w:id="148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85" w:author="Joseph Sempa" w:date="2024-07-12T15:57:00Z" w16du:dateUtc="2024-07-12T13:57:00Z">
                  <w:rPr>
                    <w:rFonts w:eastAsia="Arial" w:cs="Arial"/>
                    <w:color w:val="000000"/>
                    <w:sz w:val="20"/>
                    <w:szCs w:val="20"/>
                    <w:lang w:eastAsia="en-ZA"/>
                  </w:rPr>
                </w:rPrChange>
              </w:rPr>
              <w:t>Vomiting</w:t>
            </w:r>
          </w:p>
        </w:tc>
        <w:tc>
          <w:tcPr>
            <w:tcW w:w="404" w:type="pct"/>
            <w:noWrap/>
            <w:hideMark/>
            <w:tcPrChange w:id="1486" w:author="Joseph Sempa" w:date="2024-07-12T15:57:00Z" w16du:dateUtc="2024-07-12T13:57:00Z">
              <w:tcPr>
                <w:tcW w:w="404" w:type="pct"/>
                <w:noWrap/>
                <w:hideMark/>
              </w:tcPr>
            </w:tcPrChange>
          </w:tcPr>
          <w:p w14:paraId="571B13E3" w14:textId="77777777" w:rsidR="004C2BD9" w:rsidRPr="007C7DE3" w:rsidRDefault="004C2BD9" w:rsidP="001C0071">
            <w:pPr>
              <w:contextualSpacing/>
              <w:rPr>
                <w:rFonts w:eastAsia="Times New Roman" w:cs="Arial"/>
                <w:color w:val="000000"/>
                <w:sz w:val="18"/>
                <w:szCs w:val="18"/>
                <w:lang w:val="en-ZA" w:eastAsia="en-ZA"/>
                <w:rPrChange w:id="148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88" w:author="Joseph Sempa" w:date="2024-07-12T15:57:00Z" w16du:dateUtc="2024-07-12T13:57:00Z">
                  <w:rPr>
                    <w:rFonts w:eastAsia="Arial" w:cs="Arial"/>
                    <w:color w:val="000000"/>
                    <w:sz w:val="20"/>
                    <w:szCs w:val="20"/>
                    <w:lang w:eastAsia="en-ZA"/>
                  </w:rPr>
                </w:rPrChange>
              </w:rPr>
              <w:t>0.95</w:t>
            </w:r>
          </w:p>
        </w:tc>
        <w:tc>
          <w:tcPr>
            <w:tcW w:w="794" w:type="pct"/>
            <w:noWrap/>
            <w:hideMark/>
            <w:tcPrChange w:id="1489" w:author="Joseph Sempa" w:date="2024-07-12T15:57:00Z" w16du:dateUtc="2024-07-12T13:57:00Z">
              <w:tcPr>
                <w:tcW w:w="794" w:type="pct"/>
                <w:noWrap/>
                <w:hideMark/>
              </w:tcPr>
            </w:tcPrChange>
          </w:tcPr>
          <w:p w14:paraId="44D6D976" w14:textId="77777777" w:rsidR="004C2BD9" w:rsidRPr="007C7DE3" w:rsidRDefault="004C2BD9" w:rsidP="001C0071">
            <w:pPr>
              <w:contextualSpacing/>
              <w:rPr>
                <w:rFonts w:eastAsia="Times New Roman" w:cs="Arial"/>
                <w:color w:val="000000"/>
                <w:sz w:val="18"/>
                <w:szCs w:val="18"/>
                <w:lang w:val="en-ZA" w:eastAsia="en-ZA"/>
                <w:rPrChange w:id="149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91" w:author="Joseph Sempa" w:date="2024-07-12T15:57:00Z" w16du:dateUtc="2024-07-12T13:57:00Z">
                  <w:rPr>
                    <w:rFonts w:eastAsia="Arial" w:cs="Arial"/>
                    <w:color w:val="000000"/>
                    <w:sz w:val="20"/>
                    <w:szCs w:val="20"/>
                    <w:lang w:eastAsia="en-ZA"/>
                  </w:rPr>
                </w:rPrChange>
              </w:rPr>
              <w:t>0.55, 1.65</w:t>
            </w:r>
          </w:p>
        </w:tc>
        <w:tc>
          <w:tcPr>
            <w:tcW w:w="481" w:type="pct"/>
            <w:noWrap/>
            <w:hideMark/>
            <w:tcPrChange w:id="1492" w:author="Joseph Sempa" w:date="2024-07-12T15:57:00Z" w16du:dateUtc="2024-07-12T13:57:00Z">
              <w:tcPr>
                <w:tcW w:w="481" w:type="pct"/>
                <w:noWrap/>
                <w:hideMark/>
              </w:tcPr>
            </w:tcPrChange>
          </w:tcPr>
          <w:p w14:paraId="01615039" w14:textId="77777777" w:rsidR="004C2BD9" w:rsidRPr="007C7DE3" w:rsidRDefault="004C2BD9" w:rsidP="001C0071">
            <w:pPr>
              <w:contextualSpacing/>
              <w:rPr>
                <w:rFonts w:eastAsia="Times New Roman" w:cs="Arial"/>
                <w:color w:val="000000"/>
                <w:sz w:val="18"/>
                <w:szCs w:val="18"/>
                <w:lang w:val="en-ZA" w:eastAsia="en-ZA"/>
                <w:rPrChange w:id="149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494" w:author="Joseph Sempa" w:date="2024-07-12T15:57:00Z" w16du:dateUtc="2024-07-12T13:57:00Z">
                  <w:rPr>
                    <w:rFonts w:eastAsia="Arial" w:cs="Arial"/>
                    <w:color w:val="000000"/>
                    <w:sz w:val="20"/>
                    <w:szCs w:val="20"/>
                    <w:lang w:eastAsia="en-ZA"/>
                  </w:rPr>
                </w:rPrChange>
              </w:rPr>
              <w:t>0.9</w:t>
            </w:r>
          </w:p>
        </w:tc>
        <w:tc>
          <w:tcPr>
            <w:tcW w:w="348" w:type="pct"/>
            <w:noWrap/>
            <w:hideMark/>
            <w:tcPrChange w:id="1495" w:author="Joseph Sempa" w:date="2024-07-12T15:57:00Z" w16du:dateUtc="2024-07-12T13:57:00Z">
              <w:tcPr>
                <w:tcW w:w="348" w:type="pct"/>
                <w:noWrap/>
                <w:hideMark/>
              </w:tcPr>
            </w:tcPrChange>
          </w:tcPr>
          <w:p w14:paraId="0D4F51B5" w14:textId="77777777" w:rsidR="004C2BD9" w:rsidRPr="007C7DE3" w:rsidRDefault="004C2BD9" w:rsidP="001C0071">
            <w:pPr>
              <w:contextualSpacing/>
              <w:rPr>
                <w:rFonts w:eastAsia="Times New Roman" w:cs="Arial"/>
                <w:color w:val="000000"/>
                <w:sz w:val="18"/>
                <w:szCs w:val="18"/>
                <w:lang w:val="en-ZA" w:eastAsia="en-ZA"/>
                <w:rPrChange w:id="1496"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497" w:author="Joseph Sempa" w:date="2024-07-12T15:57:00Z" w16du:dateUtc="2024-07-12T13:57:00Z">
              <w:tcPr>
                <w:tcW w:w="622" w:type="pct"/>
                <w:noWrap/>
                <w:hideMark/>
              </w:tcPr>
            </w:tcPrChange>
          </w:tcPr>
          <w:p w14:paraId="36FE4CAB" w14:textId="77777777" w:rsidR="004C2BD9" w:rsidRPr="007C7DE3" w:rsidRDefault="004C2BD9" w:rsidP="001C0071">
            <w:pPr>
              <w:contextualSpacing/>
              <w:rPr>
                <w:rFonts w:eastAsia="Times New Roman" w:cs="Arial"/>
                <w:sz w:val="18"/>
                <w:szCs w:val="18"/>
                <w:lang w:val="en-ZA" w:eastAsia="en-ZA"/>
                <w:rPrChange w:id="1498" w:author="Joseph Sempa" w:date="2024-07-12T15:57:00Z" w16du:dateUtc="2024-07-12T13:57:00Z">
                  <w:rPr>
                    <w:rFonts w:eastAsia="Times New Roman" w:cs="Arial"/>
                    <w:sz w:val="20"/>
                    <w:szCs w:val="20"/>
                    <w:lang w:val="en-ZA" w:eastAsia="en-ZA"/>
                  </w:rPr>
                </w:rPrChange>
              </w:rPr>
            </w:pPr>
          </w:p>
        </w:tc>
        <w:tc>
          <w:tcPr>
            <w:tcW w:w="491" w:type="pct"/>
            <w:noWrap/>
            <w:hideMark/>
            <w:tcPrChange w:id="1499" w:author="Joseph Sempa" w:date="2024-07-12T15:57:00Z" w16du:dateUtc="2024-07-12T13:57:00Z">
              <w:tcPr>
                <w:tcW w:w="491" w:type="pct"/>
                <w:noWrap/>
                <w:hideMark/>
              </w:tcPr>
            </w:tcPrChange>
          </w:tcPr>
          <w:p w14:paraId="54D01F23" w14:textId="77777777" w:rsidR="004C2BD9" w:rsidRPr="007C7DE3" w:rsidRDefault="004C2BD9" w:rsidP="001C0071">
            <w:pPr>
              <w:contextualSpacing/>
              <w:rPr>
                <w:rFonts w:eastAsia="Times New Roman" w:cs="Arial"/>
                <w:sz w:val="18"/>
                <w:szCs w:val="18"/>
                <w:lang w:val="en-ZA" w:eastAsia="en-ZA"/>
                <w:rPrChange w:id="1500" w:author="Joseph Sempa" w:date="2024-07-12T15:57:00Z" w16du:dateUtc="2024-07-12T13:57:00Z">
                  <w:rPr>
                    <w:rFonts w:eastAsia="Times New Roman" w:cs="Arial"/>
                    <w:sz w:val="20"/>
                    <w:szCs w:val="20"/>
                    <w:lang w:val="en-ZA" w:eastAsia="en-ZA"/>
                  </w:rPr>
                </w:rPrChange>
              </w:rPr>
            </w:pPr>
          </w:p>
        </w:tc>
      </w:tr>
      <w:tr w:rsidR="004C2BD9" w:rsidRPr="007C7DE3" w14:paraId="746C84F2"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501" w:author="Joseph Sempa" w:date="2024-07-12T15:57:00Z" w16du:dateUtc="2024-07-12T13:57:00Z">
            <w:trPr>
              <w:trHeight w:val="300"/>
            </w:trPr>
          </w:trPrChange>
        </w:trPr>
        <w:tc>
          <w:tcPr>
            <w:tcW w:w="1860" w:type="pct"/>
            <w:noWrap/>
            <w:hideMark/>
            <w:tcPrChange w:id="1502" w:author="Joseph Sempa" w:date="2024-07-12T15:57:00Z" w16du:dateUtc="2024-07-12T13:57:00Z">
              <w:tcPr>
                <w:tcW w:w="1860" w:type="pct"/>
                <w:noWrap/>
                <w:hideMark/>
              </w:tcPr>
            </w:tcPrChange>
          </w:tcPr>
          <w:p w14:paraId="36F3A11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0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04" w:author="Joseph Sempa" w:date="2024-07-12T15:57:00Z" w16du:dateUtc="2024-07-12T13:57:00Z">
                  <w:rPr>
                    <w:rFonts w:eastAsia="Arial" w:cs="Arial"/>
                    <w:color w:val="000000"/>
                    <w:sz w:val="20"/>
                    <w:szCs w:val="20"/>
                    <w:lang w:eastAsia="en-ZA"/>
                  </w:rPr>
                </w:rPrChange>
              </w:rPr>
              <w:t>Liking for salt</w:t>
            </w:r>
          </w:p>
        </w:tc>
        <w:tc>
          <w:tcPr>
            <w:tcW w:w="404" w:type="pct"/>
            <w:noWrap/>
            <w:hideMark/>
            <w:tcPrChange w:id="1505" w:author="Joseph Sempa" w:date="2024-07-12T15:57:00Z" w16du:dateUtc="2024-07-12T13:57:00Z">
              <w:tcPr>
                <w:tcW w:w="404" w:type="pct"/>
                <w:noWrap/>
                <w:hideMark/>
              </w:tcPr>
            </w:tcPrChange>
          </w:tcPr>
          <w:p w14:paraId="3B78570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0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07" w:author="Joseph Sempa" w:date="2024-07-12T15:57:00Z" w16du:dateUtc="2024-07-12T13:57:00Z">
                  <w:rPr>
                    <w:rFonts w:eastAsia="Arial" w:cs="Arial"/>
                    <w:color w:val="000000"/>
                    <w:sz w:val="20"/>
                    <w:szCs w:val="20"/>
                    <w:lang w:eastAsia="en-ZA"/>
                  </w:rPr>
                </w:rPrChange>
              </w:rPr>
              <w:t>1.69</w:t>
            </w:r>
          </w:p>
        </w:tc>
        <w:tc>
          <w:tcPr>
            <w:tcW w:w="794" w:type="pct"/>
            <w:noWrap/>
            <w:hideMark/>
            <w:tcPrChange w:id="1508" w:author="Joseph Sempa" w:date="2024-07-12T15:57:00Z" w16du:dateUtc="2024-07-12T13:57:00Z">
              <w:tcPr>
                <w:tcW w:w="794" w:type="pct"/>
                <w:noWrap/>
                <w:hideMark/>
              </w:tcPr>
            </w:tcPrChange>
          </w:tcPr>
          <w:p w14:paraId="12AFC00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0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10" w:author="Joseph Sempa" w:date="2024-07-12T15:57:00Z" w16du:dateUtc="2024-07-12T13:57:00Z">
                  <w:rPr>
                    <w:rFonts w:eastAsia="Arial" w:cs="Arial"/>
                    <w:color w:val="000000"/>
                    <w:sz w:val="20"/>
                    <w:szCs w:val="20"/>
                    <w:lang w:eastAsia="en-ZA"/>
                  </w:rPr>
                </w:rPrChange>
              </w:rPr>
              <w:t>1.01, 2.83</w:t>
            </w:r>
          </w:p>
        </w:tc>
        <w:tc>
          <w:tcPr>
            <w:tcW w:w="481" w:type="pct"/>
            <w:noWrap/>
            <w:hideMark/>
            <w:tcPrChange w:id="1511" w:author="Joseph Sempa" w:date="2024-07-12T15:57:00Z" w16du:dateUtc="2024-07-12T13:57:00Z">
              <w:tcPr>
                <w:tcW w:w="481" w:type="pct"/>
                <w:noWrap/>
                <w:hideMark/>
              </w:tcPr>
            </w:tcPrChange>
          </w:tcPr>
          <w:p w14:paraId="7B667227"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Change w:id="1512"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513" w:author="Joseph Sempa" w:date="2024-07-12T15:57:00Z" w16du:dateUtc="2024-07-12T13:57:00Z">
                  <w:rPr>
                    <w:rFonts w:eastAsia="Arial" w:cs="Arial"/>
                    <w:b/>
                    <w:bCs/>
                    <w:color w:val="000000"/>
                    <w:sz w:val="20"/>
                    <w:szCs w:val="20"/>
                    <w:lang w:eastAsia="en-ZA"/>
                  </w:rPr>
                </w:rPrChange>
              </w:rPr>
              <w:t>0.046</w:t>
            </w:r>
          </w:p>
        </w:tc>
        <w:tc>
          <w:tcPr>
            <w:tcW w:w="348" w:type="pct"/>
            <w:noWrap/>
            <w:hideMark/>
            <w:tcPrChange w:id="1514" w:author="Joseph Sempa" w:date="2024-07-12T15:57:00Z" w16du:dateUtc="2024-07-12T13:57:00Z">
              <w:tcPr>
                <w:tcW w:w="348" w:type="pct"/>
                <w:noWrap/>
                <w:hideMark/>
              </w:tcPr>
            </w:tcPrChange>
          </w:tcPr>
          <w:p w14:paraId="2436496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15"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516" w:author="Joseph Sempa" w:date="2024-07-12T15:57:00Z" w16du:dateUtc="2024-07-12T13:57:00Z">
              <w:tcPr>
                <w:tcW w:w="622" w:type="pct"/>
                <w:noWrap/>
                <w:hideMark/>
              </w:tcPr>
            </w:tcPrChange>
          </w:tcPr>
          <w:p w14:paraId="51AB3C1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517" w:author="Joseph Sempa" w:date="2024-07-12T15:57:00Z" w16du:dateUtc="2024-07-12T13:57:00Z">
                  <w:rPr>
                    <w:rFonts w:eastAsia="Times New Roman" w:cs="Arial"/>
                    <w:sz w:val="20"/>
                    <w:szCs w:val="20"/>
                    <w:lang w:val="en-ZA" w:eastAsia="en-ZA"/>
                  </w:rPr>
                </w:rPrChange>
              </w:rPr>
            </w:pPr>
          </w:p>
        </w:tc>
        <w:tc>
          <w:tcPr>
            <w:tcW w:w="491" w:type="pct"/>
            <w:noWrap/>
            <w:hideMark/>
            <w:tcPrChange w:id="1518" w:author="Joseph Sempa" w:date="2024-07-12T15:57:00Z" w16du:dateUtc="2024-07-12T13:57:00Z">
              <w:tcPr>
                <w:tcW w:w="491" w:type="pct"/>
                <w:noWrap/>
                <w:hideMark/>
              </w:tcPr>
            </w:tcPrChange>
          </w:tcPr>
          <w:p w14:paraId="312D8E0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519" w:author="Joseph Sempa" w:date="2024-07-12T15:57:00Z" w16du:dateUtc="2024-07-12T13:57:00Z">
                  <w:rPr>
                    <w:rFonts w:eastAsia="Times New Roman" w:cs="Arial"/>
                    <w:sz w:val="20"/>
                    <w:szCs w:val="20"/>
                    <w:lang w:val="en-ZA" w:eastAsia="en-ZA"/>
                  </w:rPr>
                </w:rPrChange>
              </w:rPr>
            </w:pPr>
          </w:p>
        </w:tc>
      </w:tr>
      <w:tr w:rsidR="004C2BD9" w:rsidRPr="007C7DE3" w14:paraId="4CC3C31E" w14:textId="77777777" w:rsidTr="00944B88">
        <w:trPr>
          <w:trHeight w:val="300"/>
          <w:trPrChange w:id="1520" w:author="Joseph Sempa" w:date="2024-07-12T15:57:00Z" w16du:dateUtc="2024-07-12T13:57:00Z">
            <w:trPr>
              <w:trHeight w:val="300"/>
            </w:trPr>
          </w:trPrChange>
        </w:trPr>
        <w:tc>
          <w:tcPr>
            <w:tcW w:w="1860" w:type="pct"/>
            <w:noWrap/>
            <w:hideMark/>
            <w:tcPrChange w:id="1521" w:author="Joseph Sempa" w:date="2024-07-12T15:57:00Z" w16du:dateUtc="2024-07-12T13:57:00Z">
              <w:tcPr>
                <w:tcW w:w="1860" w:type="pct"/>
                <w:noWrap/>
                <w:hideMark/>
              </w:tcPr>
            </w:tcPrChange>
          </w:tcPr>
          <w:p w14:paraId="02352F21" w14:textId="77777777" w:rsidR="004C2BD9" w:rsidRPr="007C7DE3" w:rsidRDefault="004C2BD9" w:rsidP="001C0071">
            <w:pPr>
              <w:contextualSpacing/>
              <w:rPr>
                <w:rFonts w:eastAsia="Times New Roman" w:cs="Arial"/>
                <w:color w:val="000000"/>
                <w:sz w:val="18"/>
                <w:szCs w:val="18"/>
                <w:lang w:val="en-ZA" w:eastAsia="en-ZA"/>
                <w:rPrChange w:id="152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23" w:author="Joseph Sempa" w:date="2024-07-12T15:57:00Z" w16du:dateUtc="2024-07-12T13:57:00Z">
                  <w:rPr>
                    <w:rFonts w:eastAsia="Arial" w:cs="Arial"/>
                    <w:color w:val="000000"/>
                    <w:sz w:val="20"/>
                    <w:szCs w:val="20"/>
                    <w:lang w:eastAsia="en-ZA"/>
                  </w:rPr>
                </w:rPrChange>
              </w:rPr>
              <w:t>Hypoglycaemia</w:t>
            </w:r>
          </w:p>
        </w:tc>
        <w:tc>
          <w:tcPr>
            <w:tcW w:w="404" w:type="pct"/>
            <w:noWrap/>
            <w:hideMark/>
            <w:tcPrChange w:id="1524" w:author="Joseph Sempa" w:date="2024-07-12T15:57:00Z" w16du:dateUtc="2024-07-12T13:57:00Z">
              <w:tcPr>
                <w:tcW w:w="404" w:type="pct"/>
                <w:noWrap/>
                <w:hideMark/>
              </w:tcPr>
            </w:tcPrChange>
          </w:tcPr>
          <w:p w14:paraId="4D5DB82A" w14:textId="77777777" w:rsidR="004C2BD9" w:rsidRPr="007C7DE3" w:rsidRDefault="004C2BD9" w:rsidP="001C0071">
            <w:pPr>
              <w:contextualSpacing/>
              <w:rPr>
                <w:rFonts w:eastAsia="Times New Roman" w:cs="Arial"/>
                <w:color w:val="000000"/>
                <w:sz w:val="18"/>
                <w:szCs w:val="18"/>
                <w:lang w:val="en-ZA" w:eastAsia="en-ZA"/>
                <w:rPrChange w:id="152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26" w:author="Joseph Sempa" w:date="2024-07-12T15:57:00Z" w16du:dateUtc="2024-07-12T13:57:00Z">
                  <w:rPr>
                    <w:rFonts w:eastAsia="Arial" w:cs="Arial"/>
                    <w:color w:val="000000"/>
                    <w:sz w:val="20"/>
                    <w:szCs w:val="20"/>
                    <w:lang w:eastAsia="en-ZA"/>
                  </w:rPr>
                </w:rPrChange>
              </w:rPr>
              <w:t>1.49</w:t>
            </w:r>
          </w:p>
        </w:tc>
        <w:tc>
          <w:tcPr>
            <w:tcW w:w="794" w:type="pct"/>
            <w:noWrap/>
            <w:hideMark/>
            <w:tcPrChange w:id="1527" w:author="Joseph Sempa" w:date="2024-07-12T15:57:00Z" w16du:dateUtc="2024-07-12T13:57:00Z">
              <w:tcPr>
                <w:tcW w:w="794" w:type="pct"/>
                <w:noWrap/>
                <w:hideMark/>
              </w:tcPr>
            </w:tcPrChange>
          </w:tcPr>
          <w:p w14:paraId="1F6EFF6D" w14:textId="77777777" w:rsidR="004C2BD9" w:rsidRPr="007C7DE3" w:rsidRDefault="004C2BD9" w:rsidP="001C0071">
            <w:pPr>
              <w:contextualSpacing/>
              <w:rPr>
                <w:rFonts w:eastAsia="Times New Roman" w:cs="Arial"/>
                <w:color w:val="000000"/>
                <w:sz w:val="18"/>
                <w:szCs w:val="18"/>
                <w:lang w:val="en-ZA" w:eastAsia="en-ZA"/>
                <w:rPrChange w:id="152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29" w:author="Joseph Sempa" w:date="2024-07-12T15:57:00Z" w16du:dateUtc="2024-07-12T13:57:00Z">
                  <w:rPr>
                    <w:rFonts w:eastAsia="Arial" w:cs="Arial"/>
                    <w:color w:val="000000"/>
                    <w:sz w:val="20"/>
                    <w:szCs w:val="20"/>
                    <w:lang w:eastAsia="en-ZA"/>
                  </w:rPr>
                </w:rPrChange>
              </w:rPr>
              <w:t>0.36, 6.07</w:t>
            </w:r>
          </w:p>
        </w:tc>
        <w:tc>
          <w:tcPr>
            <w:tcW w:w="481" w:type="pct"/>
            <w:noWrap/>
            <w:hideMark/>
            <w:tcPrChange w:id="1530" w:author="Joseph Sempa" w:date="2024-07-12T15:57:00Z" w16du:dateUtc="2024-07-12T13:57:00Z">
              <w:tcPr>
                <w:tcW w:w="481" w:type="pct"/>
                <w:noWrap/>
                <w:hideMark/>
              </w:tcPr>
            </w:tcPrChange>
          </w:tcPr>
          <w:p w14:paraId="0049ACC1" w14:textId="77777777" w:rsidR="004C2BD9" w:rsidRPr="007C7DE3" w:rsidRDefault="004C2BD9" w:rsidP="001C0071">
            <w:pPr>
              <w:contextualSpacing/>
              <w:rPr>
                <w:rFonts w:eastAsia="Times New Roman" w:cs="Arial"/>
                <w:color w:val="000000"/>
                <w:sz w:val="18"/>
                <w:szCs w:val="18"/>
                <w:lang w:val="en-ZA" w:eastAsia="en-ZA"/>
                <w:rPrChange w:id="153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32" w:author="Joseph Sempa" w:date="2024-07-12T15:57:00Z" w16du:dateUtc="2024-07-12T13:57:00Z">
                  <w:rPr>
                    <w:rFonts w:eastAsia="Arial" w:cs="Arial"/>
                    <w:color w:val="000000"/>
                    <w:sz w:val="20"/>
                    <w:szCs w:val="20"/>
                    <w:lang w:eastAsia="en-ZA"/>
                  </w:rPr>
                </w:rPrChange>
              </w:rPr>
              <w:t>0.6</w:t>
            </w:r>
          </w:p>
        </w:tc>
        <w:tc>
          <w:tcPr>
            <w:tcW w:w="348" w:type="pct"/>
            <w:noWrap/>
            <w:hideMark/>
            <w:tcPrChange w:id="1533" w:author="Joseph Sempa" w:date="2024-07-12T15:57:00Z" w16du:dateUtc="2024-07-12T13:57:00Z">
              <w:tcPr>
                <w:tcW w:w="348" w:type="pct"/>
                <w:noWrap/>
                <w:hideMark/>
              </w:tcPr>
            </w:tcPrChange>
          </w:tcPr>
          <w:p w14:paraId="2575056A" w14:textId="77777777" w:rsidR="004C2BD9" w:rsidRPr="007C7DE3" w:rsidRDefault="004C2BD9" w:rsidP="001C0071">
            <w:pPr>
              <w:contextualSpacing/>
              <w:rPr>
                <w:rFonts w:eastAsia="Times New Roman" w:cs="Arial"/>
                <w:color w:val="000000"/>
                <w:sz w:val="18"/>
                <w:szCs w:val="18"/>
                <w:lang w:val="en-ZA" w:eastAsia="en-ZA"/>
                <w:rPrChange w:id="1534"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535" w:author="Joseph Sempa" w:date="2024-07-12T15:57:00Z" w16du:dateUtc="2024-07-12T13:57:00Z">
              <w:tcPr>
                <w:tcW w:w="622" w:type="pct"/>
                <w:noWrap/>
                <w:hideMark/>
              </w:tcPr>
            </w:tcPrChange>
          </w:tcPr>
          <w:p w14:paraId="155D67D0" w14:textId="77777777" w:rsidR="004C2BD9" w:rsidRPr="007C7DE3" w:rsidRDefault="004C2BD9" w:rsidP="001C0071">
            <w:pPr>
              <w:contextualSpacing/>
              <w:rPr>
                <w:rFonts w:eastAsia="Times New Roman" w:cs="Arial"/>
                <w:sz w:val="18"/>
                <w:szCs w:val="18"/>
                <w:lang w:val="en-ZA" w:eastAsia="en-ZA"/>
                <w:rPrChange w:id="1536" w:author="Joseph Sempa" w:date="2024-07-12T15:57:00Z" w16du:dateUtc="2024-07-12T13:57:00Z">
                  <w:rPr>
                    <w:rFonts w:eastAsia="Times New Roman" w:cs="Arial"/>
                    <w:sz w:val="20"/>
                    <w:szCs w:val="20"/>
                    <w:lang w:val="en-ZA" w:eastAsia="en-ZA"/>
                  </w:rPr>
                </w:rPrChange>
              </w:rPr>
            </w:pPr>
          </w:p>
        </w:tc>
        <w:tc>
          <w:tcPr>
            <w:tcW w:w="491" w:type="pct"/>
            <w:noWrap/>
            <w:hideMark/>
            <w:tcPrChange w:id="1537" w:author="Joseph Sempa" w:date="2024-07-12T15:57:00Z" w16du:dateUtc="2024-07-12T13:57:00Z">
              <w:tcPr>
                <w:tcW w:w="491" w:type="pct"/>
                <w:noWrap/>
                <w:hideMark/>
              </w:tcPr>
            </w:tcPrChange>
          </w:tcPr>
          <w:p w14:paraId="3B64502F" w14:textId="77777777" w:rsidR="004C2BD9" w:rsidRPr="007C7DE3" w:rsidRDefault="004C2BD9" w:rsidP="001C0071">
            <w:pPr>
              <w:contextualSpacing/>
              <w:rPr>
                <w:rFonts w:eastAsia="Times New Roman" w:cs="Arial"/>
                <w:sz w:val="18"/>
                <w:szCs w:val="18"/>
                <w:lang w:val="en-ZA" w:eastAsia="en-ZA"/>
                <w:rPrChange w:id="1538" w:author="Joseph Sempa" w:date="2024-07-12T15:57:00Z" w16du:dateUtc="2024-07-12T13:57:00Z">
                  <w:rPr>
                    <w:rFonts w:eastAsia="Times New Roman" w:cs="Arial"/>
                    <w:sz w:val="20"/>
                    <w:szCs w:val="20"/>
                    <w:lang w:val="en-ZA" w:eastAsia="en-ZA"/>
                  </w:rPr>
                </w:rPrChange>
              </w:rPr>
            </w:pPr>
          </w:p>
        </w:tc>
      </w:tr>
      <w:tr w:rsidR="004C2BD9" w:rsidRPr="007C7DE3" w14:paraId="553BBB1E"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539" w:author="Joseph Sempa" w:date="2024-07-12T15:57:00Z" w16du:dateUtc="2024-07-12T13:57:00Z">
            <w:trPr>
              <w:trHeight w:val="300"/>
            </w:trPr>
          </w:trPrChange>
        </w:trPr>
        <w:tc>
          <w:tcPr>
            <w:tcW w:w="1860" w:type="pct"/>
            <w:noWrap/>
            <w:hideMark/>
            <w:tcPrChange w:id="1540" w:author="Joseph Sempa" w:date="2024-07-12T15:57:00Z" w16du:dateUtc="2024-07-12T13:57:00Z">
              <w:tcPr>
                <w:tcW w:w="1860" w:type="pct"/>
                <w:noWrap/>
                <w:hideMark/>
              </w:tcPr>
            </w:tcPrChange>
          </w:tcPr>
          <w:p w14:paraId="0D21469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4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42" w:author="Joseph Sempa" w:date="2024-07-12T15:57:00Z" w16du:dateUtc="2024-07-12T13:57:00Z">
                  <w:rPr>
                    <w:rFonts w:eastAsia="Arial" w:cs="Arial"/>
                    <w:color w:val="000000"/>
                    <w:sz w:val="20"/>
                    <w:szCs w:val="20"/>
                    <w:lang w:eastAsia="en-ZA"/>
                  </w:rPr>
                </w:rPrChange>
              </w:rPr>
              <w:t>Loss of consciousness</w:t>
            </w:r>
          </w:p>
        </w:tc>
        <w:tc>
          <w:tcPr>
            <w:tcW w:w="404" w:type="pct"/>
            <w:noWrap/>
            <w:hideMark/>
            <w:tcPrChange w:id="1543" w:author="Joseph Sempa" w:date="2024-07-12T15:57:00Z" w16du:dateUtc="2024-07-12T13:57:00Z">
              <w:tcPr>
                <w:tcW w:w="404" w:type="pct"/>
                <w:noWrap/>
                <w:hideMark/>
              </w:tcPr>
            </w:tcPrChange>
          </w:tcPr>
          <w:p w14:paraId="509DEFE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4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45" w:author="Joseph Sempa" w:date="2024-07-12T15:57:00Z" w16du:dateUtc="2024-07-12T13:57:00Z">
                  <w:rPr>
                    <w:rFonts w:eastAsia="Arial" w:cs="Arial"/>
                    <w:color w:val="000000"/>
                    <w:sz w:val="20"/>
                    <w:szCs w:val="20"/>
                    <w:lang w:eastAsia="en-ZA"/>
                  </w:rPr>
                </w:rPrChange>
              </w:rPr>
              <w:t>2.57</w:t>
            </w:r>
          </w:p>
        </w:tc>
        <w:tc>
          <w:tcPr>
            <w:tcW w:w="794" w:type="pct"/>
            <w:noWrap/>
            <w:hideMark/>
            <w:tcPrChange w:id="1546" w:author="Joseph Sempa" w:date="2024-07-12T15:57:00Z" w16du:dateUtc="2024-07-12T13:57:00Z">
              <w:tcPr>
                <w:tcW w:w="794" w:type="pct"/>
                <w:noWrap/>
                <w:hideMark/>
              </w:tcPr>
            </w:tcPrChange>
          </w:tcPr>
          <w:p w14:paraId="5608B9E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4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48" w:author="Joseph Sempa" w:date="2024-07-12T15:57:00Z" w16du:dateUtc="2024-07-12T13:57:00Z">
                  <w:rPr>
                    <w:rFonts w:eastAsia="Arial" w:cs="Arial"/>
                    <w:color w:val="000000"/>
                    <w:sz w:val="20"/>
                    <w:szCs w:val="20"/>
                    <w:lang w:eastAsia="en-ZA"/>
                  </w:rPr>
                </w:rPrChange>
              </w:rPr>
              <w:t>0.63, 10.5</w:t>
            </w:r>
          </w:p>
        </w:tc>
        <w:tc>
          <w:tcPr>
            <w:tcW w:w="481" w:type="pct"/>
            <w:noWrap/>
            <w:hideMark/>
            <w:tcPrChange w:id="1549" w:author="Joseph Sempa" w:date="2024-07-12T15:57:00Z" w16du:dateUtc="2024-07-12T13:57:00Z">
              <w:tcPr>
                <w:tcW w:w="481" w:type="pct"/>
                <w:noWrap/>
                <w:hideMark/>
              </w:tcPr>
            </w:tcPrChange>
          </w:tcPr>
          <w:p w14:paraId="27D1602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5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51" w:author="Joseph Sempa" w:date="2024-07-12T15:57:00Z" w16du:dateUtc="2024-07-12T13:57:00Z">
                  <w:rPr>
                    <w:rFonts w:eastAsia="Arial" w:cs="Arial"/>
                    <w:color w:val="000000"/>
                    <w:sz w:val="20"/>
                    <w:szCs w:val="20"/>
                    <w:lang w:eastAsia="en-ZA"/>
                  </w:rPr>
                </w:rPrChange>
              </w:rPr>
              <w:t>0.2</w:t>
            </w:r>
          </w:p>
        </w:tc>
        <w:tc>
          <w:tcPr>
            <w:tcW w:w="348" w:type="pct"/>
            <w:noWrap/>
            <w:hideMark/>
            <w:tcPrChange w:id="1552" w:author="Joseph Sempa" w:date="2024-07-12T15:57:00Z" w16du:dateUtc="2024-07-12T13:57:00Z">
              <w:tcPr>
                <w:tcW w:w="348" w:type="pct"/>
                <w:noWrap/>
                <w:hideMark/>
              </w:tcPr>
            </w:tcPrChange>
          </w:tcPr>
          <w:p w14:paraId="2661EA8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53"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554" w:author="Joseph Sempa" w:date="2024-07-12T15:57:00Z" w16du:dateUtc="2024-07-12T13:57:00Z">
              <w:tcPr>
                <w:tcW w:w="622" w:type="pct"/>
                <w:noWrap/>
                <w:hideMark/>
              </w:tcPr>
            </w:tcPrChange>
          </w:tcPr>
          <w:p w14:paraId="156FA97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555" w:author="Joseph Sempa" w:date="2024-07-12T15:57:00Z" w16du:dateUtc="2024-07-12T13:57:00Z">
                  <w:rPr>
                    <w:rFonts w:eastAsia="Times New Roman" w:cs="Arial"/>
                    <w:sz w:val="20"/>
                    <w:szCs w:val="20"/>
                    <w:lang w:val="en-ZA" w:eastAsia="en-ZA"/>
                  </w:rPr>
                </w:rPrChange>
              </w:rPr>
            </w:pPr>
          </w:p>
        </w:tc>
        <w:tc>
          <w:tcPr>
            <w:tcW w:w="491" w:type="pct"/>
            <w:noWrap/>
            <w:hideMark/>
            <w:tcPrChange w:id="1556" w:author="Joseph Sempa" w:date="2024-07-12T15:57:00Z" w16du:dateUtc="2024-07-12T13:57:00Z">
              <w:tcPr>
                <w:tcW w:w="491" w:type="pct"/>
                <w:noWrap/>
                <w:hideMark/>
              </w:tcPr>
            </w:tcPrChange>
          </w:tcPr>
          <w:p w14:paraId="77C430C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557" w:author="Joseph Sempa" w:date="2024-07-12T15:57:00Z" w16du:dateUtc="2024-07-12T13:57:00Z">
                  <w:rPr>
                    <w:rFonts w:eastAsia="Times New Roman" w:cs="Arial"/>
                    <w:sz w:val="20"/>
                    <w:szCs w:val="20"/>
                    <w:lang w:val="en-ZA" w:eastAsia="en-ZA"/>
                  </w:rPr>
                </w:rPrChange>
              </w:rPr>
            </w:pPr>
          </w:p>
        </w:tc>
      </w:tr>
      <w:tr w:rsidR="004C2BD9" w:rsidRPr="007C7DE3" w14:paraId="14F6142A" w14:textId="77777777" w:rsidTr="00944B88">
        <w:trPr>
          <w:trHeight w:val="300"/>
          <w:trPrChange w:id="1558" w:author="Joseph Sempa" w:date="2024-07-12T15:57:00Z" w16du:dateUtc="2024-07-12T13:57:00Z">
            <w:trPr>
              <w:trHeight w:val="300"/>
            </w:trPr>
          </w:trPrChange>
        </w:trPr>
        <w:tc>
          <w:tcPr>
            <w:tcW w:w="1860" w:type="pct"/>
            <w:noWrap/>
            <w:hideMark/>
            <w:tcPrChange w:id="1559" w:author="Joseph Sempa" w:date="2024-07-12T15:57:00Z" w16du:dateUtc="2024-07-12T13:57:00Z">
              <w:tcPr>
                <w:tcW w:w="1860" w:type="pct"/>
                <w:noWrap/>
                <w:hideMark/>
              </w:tcPr>
            </w:tcPrChange>
          </w:tcPr>
          <w:p w14:paraId="6F8662B6" w14:textId="77777777" w:rsidR="004C2BD9" w:rsidRPr="007C7DE3" w:rsidRDefault="004C2BD9" w:rsidP="001C0071">
            <w:pPr>
              <w:contextualSpacing/>
              <w:rPr>
                <w:rFonts w:eastAsia="Times New Roman" w:cs="Arial"/>
                <w:color w:val="000000"/>
                <w:sz w:val="18"/>
                <w:szCs w:val="18"/>
                <w:lang w:val="en-ZA" w:eastAsia="en-ZA"/>
                <w:rPrChange w:id="156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61" w:author="Joseph Sempa" w:date="2024-07-12T15:57:00Z" w16du:dateUtc="2024-07-12T13:57:00Z">
                  <w:rPr>
                    <w:rFonts w:eastAsia="Arial" w:cs="Arial"/>
                    <w:color w:val="000000"/>
                    <w:sz w:val="20"/>
                    <w:szCs w:val="20"/>
                    <w:lang w:eastAsia="en-ZA"/>
                  </w:rPr>
                </w:rPrChange>
              </w:rPr>
              <w:t>Diarrhoea</w:t>
            </w:r>
          </w:p>
        </w:tc>
        <w:tc>
          <w:tcPr>
            <w:tcW w:w="404" w:type="pct"/>
            <w:noWrap/>
            <w:hideMark/>
            <w:tcPrChange w:id="1562" w:author="Joseph Sempa" w:date="2024-07-12T15:57:00Z" w16du:dateUtc="2024-07-12T13:57:00Z">
              <w:tcPr>
                <w:tcW w:w="404" w:type="pct"/>
                <w:noWrap/>
                <w:hideMark/>
              </w:tcPr>
            </w:tcPrChange>
          </w:tcPr>
          <w:p w14:paraId="1185C0C7" w14:textId="77777777" w:rsidR="004C2BD9" w:rsidRPr="007C7DE3" w:rsidRDefault="004C2BD9" w:rsidP="001C0071">
            <w:pPr>
              <w:contextualSpacing/>
              <w:rPr>
                <w:rFonts w:eastAsia="Times New Roman" w:cs="Arial"/>
                <w:color w:val="000000"/>
                <w:sz w:val="18"/>
                <w:szCs w:val="18"/>
                <w:lang w:val="en-ZA" w:eastAsia="en-ZA"/>
                <w:rPrChange w:id="156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64" w:author="Joseph Sempa" w:date="2024-07-12T15:57:00Z" w16du:dateUtc="2024-07-12T13:57:00Z">
                  <w:rPr>
                    <w:rFonts w:eastAsia="Arial" w:cs="Arial"/>
                    <w:color w:val="000000"/>
                    <w:sz w:val="20"/>
                    <w:szCs w:val="20"/>
                    <w:lang w:eastAsia="en-ZA"/>
                  </w:rPr>
                </w:rPrChange>
              </w:rPr>
              <w:t>1.48</w:t>
            </w:r>
          </w:p>
        </w:tc>
        <w:tc>
          <w:tcPr>
            <w:tcW w:w="794" w:type="pct"/>
            <w:noWrap/>
            <w:hideMark/>
            <w:tcPrChange w:id="1565" w:author="Joseph Sempa" w:date="2024-07-12T15:57:00Z" w16du:dateUtc="2024-07-12T13:57:00Z">
              <w:tcPr>
                <w:tcW w:w="794" w:type="pct"/>
                <w:noWrap/>
                <w:hideMark/>
              </w:tcPr>
            </w:tcPrChange>
          </w:tcPr>
          <w:p w14:paraId="5341520E" w14:textId="77777777" w:rsidR="004C2BD9" w:rsidRPr="007C7DE3" w:rsidRDefault="004C2BD9" w:rsidP="001C0071">
            <w:pPr>
              <w:contextualSpacing/>
              <w:rPr>
                <w:rFonts w:eastAsia="Times New Roman" w:cs="Arial"/>
                <w:color w:val="000000"/>
                <w:sz w:val="18"/>
                <w:szCs w:val="18"/>
                <w:lang w:val="en-ZA" w:eastAsia="en-ZA"/>
                <w:rPrChange w:id="156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67" w:author="Joseph Sempa" w:date="2024-07-12T15:57:00Z" w16du:dateUtc="2024-07-12T13:57:00Z">
                  <w:rPr>
                    <w:rFonts w:eastAsia="Arial" w:cs="Arial"/>
                    <w:color w:val="000000"/>
                    <w:sz w:val="20"/>
                    <w:szCs w:val="20"/>
                    <w:lang w:eastAsia="en-ZA"/>
                  </w:rPr>
                </w:rPrChange>
              </w:rPr>
              <w:t>0.91, 2.42</w:t>
            </w:r>
          </w:p>
        </w:tc>
        <w:tc>
          <w:tcPr>
            <w:tcW w:w="481" w:type="pct"/>
            <w:noWrap/>
            <w:hideMark/>
            <w:tcPrChange w:id="1568" w:author="Joseph Sempa" w:date="2024-07-12T15:57:00Z" w16du:dateUtc="2024-07-12T13:57:00Z">
              <w:tcPr>
                <w:tcW w:w="481" w:type="pct"/>
                <w:noWrap/>
                <w:hideMark/>
              </w:tcPr>
            </w:tcPrChange>
          </w:tcPr>
          <w:p w14:paraId="0BF5D308" w14:textId="77777777" w:rsidR="004C2BD9" w:rsidRPr="007C7DE3" w:rsidRDefault="004C2BD9" w:rsidP="001C0071">
            <w:pPr>
              <w:contextualSpacing/>
              <w:rPr>
                <w:rFonts w:eastAsia="Times New Roman" w:cs="Arial"/>
                <w:color w:val="000000"/>
                <w:sz w:val="18"/>
                <w:szCs w:val="18"/>
                <w:lang w:val="en-ZA" w:eastAsia="en-ZA"/>
                <w:rPrChange w:id="156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70" w:author="Joseph Sempa" w:date="2024-07-12T15:57:00Z" w16du:dateUtc="2024-07-12T13:57:00Z">
                  <w:rPr>
                    <w:rFonts w:eastAsia="Arial" w:cs="Arial"/>
                    <w:color w:val="000000"/>
                    <w:sz w:val="20"/>
                    <w:szCs w:val="20"/>
                    <w:lang w:eastAsia="en-ZA"/>
                  </w:rPr>
                </w:rPrChange>
              </w:rPr>
              <w:t>0.12</w:t>
            </w:r>
          </w:p>
        </w:tc>
        <w:tc>
          <w:tcPr>
            <w:tcW w:w="348" w:type="pct"/>
            <w:noWrap/>
            <w:hideMark/>
            <w:tcPrChange w:id="1571" w:author="Joseph Sempa" w:date="2024-07-12T15:57:00Z" w16du:dateUtc="2024-07-12T13:57:00Z">
              <w:tcPr>
                <w:tcW w:w="348" w:type="pct"/>
                <w:noWrap/>
                <w:hideMark/>
              </w:tcPr>
            </w:tcPrChange>
          </w:tcPr>
          <w:p w14:paraId="70AD9B9E" w14:textId="77777777" w:rsidR="004C2BD9" w:rsidRPr="007C7DE3" w:rsidRDefault="004C2BD9" w:rsidP="001C0071">
            <w:pPr>
              <w:contextualSpacing/>
              <w:rPr>
                <w:rFonts w:eastAsia="Times New Roman" w:cs="Arial"/>
                <w:color w:val="000000"/>
                <w:sz w:val="18"/>
                <w:szCs w:val="18"/>
                <w:lang w:val="en-ZA" w:eastAsia="en-ZA"/>
                <w:rPrChange w:id="1572"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573" w:author="Joseph Sempa" w:date="2024-07-12T15:57:00Z" w16du:dateUtc="2024-07-12T13:57:00Z">
              <w:tcPr>
                <w:tcW w:w="622" w:type="pct"/>
                <w:noWrap/>
                <w:hideMark/>
              </w:tcPr>
            </w:tcPrChange>
          </w:tcPr>
          <w:p w14:paraId="4F37E1B3" w14:textId="77777777" w:rsidR="004C2BD9" w:rsidRPr="007C7DE3" w:rsidRDefault="004C2BD9" w:rsidP="001C0071">
            <w:pPr>
              <w:contextualSpacing/>
              <w:rPr>
                <w:rFonts w:eastAsia="Times New Roman" w:cs="Arial"/>
                <w:sz w:val="18"/>
                <w:szCs w:val="18"/>
                <w:lang w:val="en-ZA" w:eastAsia="en-ZA"/>
                <w:rPrChange w:id="1574" w:author="Joseph Sempa" w:date="2024-07-12T15:57:00Z" w16du:dateUtc="2024-07-12T13:57:00Z">
                  <w:rPr>
                    <w:rFonts w:eastAsia="Times New Roman" w:cs="Arial"/>
                    <w:sz w:val="20"/>
                    <w:szCs w:val="20"/>
                    <w:lang w:val="en-ZA" w:eastAsia="en-ZA"/>
                  </w:rPr>
                </w:rPrChange>
              </w:rPr>
            </w:pPr>
          </w:p>
        </w:tc>
        <w:tc>
          <w:tcPr>
            <w:tcW w:w="491" w:type="pct"/>
            <w:noWrap/>
            <w:hideMark/>
            <w:tcPrChange w:id="1575" w:author="Joseph Sempa" w:date="2024-07-12T15:57:00Z" w16du:dateUtc="2024-07-12T13:57:00Z">
              <w:tcPr>
                <w:tcW w:w="491" w:type="pct"/>
                <w:noWrap/>
                <w:hideMark/>
              </w:tcPr>
            </w:tcPrChange>
          </w:tcPr>
          <w:p w14:paraId="2DDA800C" w14:textId="77777777" w:rsidR="004C2BD9" w:rsidRPr="007C7DE3" w:rsidRDefault="004C2BD9" w:rsidP="001C0071">
            <w:pPr>
              <w:contextualSpacing/>
              <w:rPr>
                <w:rFonts w:eastAsia="Times New Roman" w:cs="Arial"/>
                <w:sz w:val="18"/>
                <w:szCs w:val="18"/>
                <w:lang w:val="en-ZA" w:eastAsia="en-ZA"/>
                <w:rPrChange w:id="1576" w:author="Joseph Sempa" w:date="2024-07-12T15:57:00Z" w16du:dateUtc="2024-07-12T13:57:00Z">
                  <w:rPr>
                    <w:rFonts w:eastAsia="Times New Roman" w:cs="Arial"/>
                    <w:sz w:val="20"/>
                    <w:szCs w:val="20"/>
                    <w:lang w:val="en-ZA" w:eastAsia="en-ZA"/>
                  </w:rPr>
                </w:rPrChange>
              </w:rPr>
            </w:pPr>
          </w:p>
        </w:tc>
      </w:tr>
      <w:tr w:rsidR="004C2BD9" w:rsidRPr="007C7DE3" w14:paraId="40D89701"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577" w:author="Joseph Sempa" w:date="2024-07-12T15:57:00Z" w16du:dateUtc="2024-07-12T13:57:00Z">
            <w:trPr>
              <w:trHeight w:val="300"/>
            </w:trPr>
          </w:trPrChange>
        </w:trPr>
        <w:tc>
          <w:tcPr>
            <w:tcW w:w="1860" w:type="pct"/>
            <w:noWrap/>
            <w:hideMark/>
            <w:tcPrChange w:id="1578" w:author="Joseph Sempa" w:date="2024-07-12T15:57:00Z" w16du:dateUtc="2024-07-12T13:57:00Z">
              <w:tcPr>
                <w:tcW w:w="1860" w:type="pct"/>
                <w:noWrap/>
                <w:hideMark/>
              </w:tcPr>
            </w:tcPrChange>
          </w:tcPr>
          <w:p w14:paraId="3F705BD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7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80" w:author="Joseph Sempa" w:date="2024-07-12T15:57:00Z" w16du:dateUtc="2024-07-12T13:57:00Z">
                  <w:rPr>
                    <w:rFonts w:eastAsia="Arial" w:cs="Arial"/>
                    <w:color w:val="000000"/>
                    <w:sz w:val="20"/>
                    <w:szCs w:val="20"/>
                    <w:lang w:eastAsia="en-ZA"/>
                  </w:rPr>
                </w:rPrChange>
              </w:rPr>
              <w:t>Dizziness</w:t>
            </w:r>
          </w:p>
        </w:tc>
        <w:tc>
          <w:tcPr>
            <w:tcW w:w="404" w:type="pct"/>
            <w:noWrap/>
            <w:hideMark/>
            <w:tcPrChange w:id="1581" w:author="Joseph Sempa" w:date="2024-07-12T15:57:00Z" w16du:dateUtc="2024-07-12T13:57:00Z">
              <w:tcPr>
                <w:tcW w:w="404" w:type="pct"/>
                <w:noWrap/>
                <w:hideMark/>
              </w:tcPr>
            </w:tcPrChange>
          </w:tcPr>
          <w:p w14:paraId="547FECA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8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83" w:author="Joseph Sempa" w:date="2024-07-12T15:57:00Z" w16du:dateUtc="2024-07-12T13:57:00Z">
                  <w:rPr>
                    <w:rFonts w:eastAsia="Arial" w:cs="Arial"/>
                    <w:color w:val="000000"/>
                    <w:sz w:val="20"/>
                    <w:szCs w:val="20"/>
                    <w:lang w:eastAsia="en-ZA"/>
                  </w:rPr>
                </w:rPrChange>
              </w:rPr>
              <w:t>1.59</w:t>
            </w:r>
          </w:p>
        </w:tc>
        <w:tc>
          <w:tcPr>
            <w:tcW w:w="794" w:type="pct"/>
            <w:noWrap/>
            <w:hideMark/>
            <w:tcPrChange w:id="1584" w:author="Joseph Sempa" w:date="2024-07-12T15:57:00Z" w16du:dateUtc="2024-07-12T13:57:00Z">
              <w:tcPr>
                <w:tcW w:w="794" w:type="pct"/>
                <w:noWrap/>
                <w:hideMark/>
              </w:tcPr>
            </w:tcPrChange>
          </w:tcPr>
          <w:p w14:paraId="4AA64FD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8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86" w:author="Joseph Sempa" w:date="2024-07-12T15:57:00Z" w16du:dateUtc="2024-07-12T13:57:00Z">
                  <w:rPr>
                    <w:rFonts w:eastAsia="Arial" w:cs="Arial"/>
                    <w:color w:val="000000"/>
                    <w:sz w:val="20"/>
                    <w:szCs w:val="20"/>
                    <w:lang w:eastAsia="en-ZA"/>
                  </w:rPr>
                </w:rPrChange>
              </w:rPr>
              <w:t>0.96, 2.63</w:t>
            </w:r>
          </w:p>
        </w:tc>
        <w:tc>
          <w:tcPr>
            <w:tcW w:w="481" w:type="pct"/>
            <w:noWrap/>
            <w:hideMark/>
            <w:tcPrChange w:id="1587" w:author="Joseph Sempa" w:date="2024-07-12T15:57:00Z" w16du:dateUtc="2024-07-12T13:57:00Z">
              <w:tcPr>
                <w:tcW w:w="481" w:type="pct"/>
                <w:noWrap/>
                <w:hideMark/>
              </w:tcPr>
            </w:tcPrChange>
          </w:tcPr>
          <w:p w14:paraId="69525D3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8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89" w:author="Joseph Sempa" w:date="2024-07-12T15:57:00Z" w16du:dateUtc="2024-07-12T13:57:00Z">
                  <w:rPr>
                    <w:rFonts w:eastAsia="Arial" w:cs="Arial"/>
                    <w:color w:val="000000"/>
                    <w:sz w:val="20"/>
                    <w:szCs w:val="20"/>
                    <w:lang w:eastAsia="en-ZA"/>
                  </w:rPr>
                </w:rPrChange>
              </w:rPr>
              <w:t>0.069</w:t>
            </w:r>
          </w:p>
        </w:tc>
        <w:tc>
          <w:tcPr>
            <w:tcW w:w="348" w:type="pct"/>
            <w:noWrap/>
            <w:hideMark/>
            <w:tcPrChange w:id="1590" w:author="Joseph Sempa" w:date="2024-07-12T15:57:00Z" w16du:dateUtc="2024-07-12T13:57:00Z">
              <w:tcPr>
                <w:tcW w:w="348" w:type="pct"/>
                <w:noWrap/>
                <w:hideMark/>
              </w:tcPr>
            </w:tcPrChange>
          </w:tcPr>
          <w:p w14:paraId="17CE42C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591"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592" w:author="Joseph Sempa" w:date="2024-07-12T15:57:00Z" w16du:dateUtc="2024-07-12T13:57:00Z">
              <w:tcPr>
                <w:tcW w:w="622" w:type="pct"/>
                <w:noWrap/>
                <w:hideMark/>
              </w:tcPr>
            </w:tcPrChange>
          </w:tcPr>
          <w:p w14:paraId="5EE55AB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593" w:author="Joseph Sempa" w:date="2024-07-12T15:57:00Z" w16du:dateUtc="2024-07-12T13:57:00Z">
                  <w:rPr>
                    <w:rFonts w:eastAsia="Times New Roman" w:cs="Arial"/>
                    <w:sz w:val="20"/>
                    <w:szCs w:val="20"/>
                    <w:lang w:val="en-ZA" w:eastAsia="en-ZA"/>
                  </w:rPr>
                </w:rPrChange>
              </w:rPr>
            </w:pPr>
          </w:p>
        </w:tc>
        <w:tc>
          <w:tcPr>
            <w:tcW w:w="491" w:type="pct"/>
            <w:noWrap/>
            <w:hideMark/>
            <w:tcPrChange w:id="1594" w:author="Joseph Sempa" w:date="2024-07-12T15:57:00Z" w16du:dateUtc="2024-07-12T13:57:00Z">
              <w:tcPr>
                <w:tcW w:w="491" w:type="pct"/>
                <w:noWrap/>
                <w:hideMark/>
              </w:tcPr>
            </w:tcPrChange>
          </w:tcPr>
          <w:p w14:paraId="1FD5C05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595" w:author="Joseph Sempa" w:date="2024-07-12T15:57:00Z" w16du:dateUtc="2024-07-12T13:57:00Z">
                  <w:rPr>
                    <w:rFonts w:eastAsia="Times New Roman" w:cs="Arial"/>
                    <w:sz w:val="20"/>
                    <w:szCs w:val="20"/>
                    <w:lang w:val="en-ZA" w:eastAsia="en-ZA"/>
                  </w:rPr>
                </w:rPrChange>
              </w:rPr>
            </w:pPr>
          </w:p>
        </w:tc>
      </w:tr>
      <w:tr w:rsidR="004C2BD9" w:rsidRPr="007C7DE3" w14:paraId="7841BCBF" w14:textId="77777777" w:rsidTr="00944B88">
        <w:trPr>
          <w:trHeight w:val="300"/>
          <w:trPrChange w:id="1596" w:author="Joseph Sempa" w:date="2024-07-12T15:57:00Z" w16du:dateUtc="2024-07-12T13:57:00Z">
            <w:trPr>
              <w:trHeight w:val="300"/>
            </w:trPr>
          </w:trPrChange>
        </w:trPr>
        <w:tc>
          <w:tcPr>
            <w:tcW w:w="1860" w:type="pct"/>
            <w:noWrap/>
            <w:hideMark/>
            <w:tcPrChange w:id="1597" w:author="Joseph Sempa" w:date="2024-07-12T15:57:00Z" w16du:dateUtc="2024-07-12T13:57:00Z">
              <w:tcPr>
                <w:tcW w:w="1860" w:type="pct"/>
                <w:noWrap/>
                <w:hideMark/>
              </w:tcPr>
            </w:tcPrChange>
          </w:tcPr>
          <w:p w14:paraId="5025D5CF" w14:textId="77777777" w:rsidR="004C2BD9" w:rsidRPr="007C7DE3" w:rsidRDefault="004C2BD9" w:rsidP="001C0071">
            <w:pPr>
              <w:contextualSpacing/>
              <w:rPr>
                <w:rFonts w:eastAsia="Times New Roman" w:cs="Arial"/>
                <w:color w:val="000000"/>
                <w:sz w:val="18"/>
                <w:szCs w:val="18"/>
                <w:lang w:val="en-ZA" w:eastAsia="en-ZA"/>
                <w:rPrChange w:id="159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599" w:author="Joseph Sempa" w:date="2024-07-12T15:57:00Z" w16du:dateUtc="2024-07-12T13:57:00Z">
                  <w:rPr>
                    <w:rFonts w:eastAsia="Arial" w:cs="Arial"/>
                    <w:color w:val="000000"/>
                    <w:sz w:val="20"/>
                    <w:szCs w:val="20"/>
                    <w:lang w:eastAsia="en-ZA"/>
                  </w:rPr>
                </w:rPrChange>
              </w:rPr>
              <w:t>Shock</w:t>
            </w:r>
          </w:p>
        </w:tc>
        <w:tc>
          <w:tcPr>
            <w:tcW w:w="404" w:type="pct"/>
            <w:noWrap/>
            <w:hideMark/>
            <w:tcPrChange w:id="1600" w:author="Joseph Sempa" w:date="2024-07-12T15:57:00Z" w16du:dateUtc="2024-07-12T13:57:00Z">
              <w:tcPr>
                <w:tcW w:w="404" w:type="pct"/>
                <w:noWrap/>
                <w:hideMark/>
              </w:tcPr>
            </w:tcPrChange>
          </w:tcPr>
          <w:p w14:paraId="56884BE0" w14:textId="77777777" w:rsidR="004C2BD9" w:rsidRPr="007C7DE3" w:rsidRDefault="004C2BD9" w:rsidP="001C0071">
            <w:pPr>
              <w:contextualSpacing/>
              <w:rPr>
                <w:rFonts w:eastAsia="Times New Roman" w:cs="Arial"/>
                <w:color w:val="000000"/>
                <w:sz w:val="18"/>
                <w:szCs w:val="18"/>
                <w:lang w:val="en-ZA" w:eastAsia="en-ZA"/>
                <w:rPrChange w:id="160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02" w:author="Joseph Sempa" w:date="2024-07-12T15:57:00Z" w16du:dateUtc="2024-07-12T13:57:00Z">
                  <w:rPr>
                    <w:rFonts w:eastAsia="Arial" w:cs="Arial"/>
                    <w:color w:val="000000"/>
                    <w:sz w:val="20"/>
                    <w:szCs w:val="20"/>
                    <w:lang w:eastAsia="en-ZA"/>
                  </w:rPr>
                </w:rPrChange>
              </w:rPr>
              <w:t>3.85</w:t>
            </w:r>
          </w:p>
        </w:tc>
        <w:tc>
          <w:tcPr>
            <w:tcW w:w="794" w:type="pct"/>
            <w:noWrap/>
            <w:hideMark/>
            <w:tcPrChange w:id="1603" w:author="Joseph Sempa" w:date="2024-07-12T15:57:00Z" w16du:dateUtc="2024-07-12T13:57:00Z">
              <w:tcPr>
                <w:tcW w:w="794" w:type="pct"/>
                <w:noWrap/>
                <w:hideMark/>
              </w:tcPr>
            </w:tcPrChange>
          </w:tcPr>
          <w:p w14:paraId="45D3BCDF" w14:textId="77777777" w:rsidR="004C2BD9" w:rsidRPr="007C7DE3" w:rsidRDefault="004C2BD9" w:rsidP="001C0071">
            <w:pPr>
              <w:contextualSpacing/>
              <w:rPr>
                <w:rFonts w:eastAsia="Times New Roman" w:cs="Arial"/>
                <w:color w:val="000000"/>
                <w:sz w:val="18"/>
                <w:szCs w:val="18"/>
                <w:lang w:val="en-ZA" w:eastAsia="en-ZA"/>
                <w:rPrChange w:id="160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05" w:author="Joseph Sempa" w:date="2024-07-12T15:57:00Z" w16du:dateUtc="2024-07-12T13:57:00Z">
                  <w:rPr>
                    <w:rFonts w:eastAsia="Arial" w:cs="Arial"/>
                    <w:color w:val="000000"/>
                    <w:sz w:val="20"/>
                    <w:szCs w:val="20"/>
                    <w:lang w:eastAsia="en-ZA"/>
                  </w:rPr>
                </w:rPrChange>
              </w:rPr>
              <w:t>0.94, 15.7</w:t>
            </w:r>
          </w:p>
        </w:tc>
        <w:tc>
          <w:tcPr>
            <w:tcW w:w="481" w:type="pct"/>
            <w:noWrap/>
            <w:hideMark/>
            <w:tcPrChange w:id="1606" w:author="Joseph Sempa" w:date="2024-07-12T15:57:00Z" w16du:dateUtc="2024-07-12T13:57:00Z">
              <w:tcPr>
                <w:tcW w:w="481" w:type="pct"/>
                <w:noWrap/>
                <w:hideMark/>
              </w:tcPr>
            </w:tcPrChange>
          </w:tcPr>
          <w:p w14:paraId="67019173" w14:textId="77777777" w:rsidR="004C2BD9" w:rsidRPr="007C7DE3" w:rsidRDefault="004C2BD9" w:rsidP="001C0071">
            <w:pPr>
              <w:contextualSpacing/>
              <w:rPr>
                <w:rFonts w:eastAsia="Times New Roman" w:cs="Arial"/>
                <w:color w:val="000000"/>
                <w:sz w:val="18"/>
                <w:szCs w:val="18"/>
                <w:lang w:val="en-ZA" w:eastAsia="en-ZA"/>
                <w:rPrChange w:id="160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08" w:author="Joseph Sempa" w:date="2024-07-12T15:57:00Z" w16du:dateUtc="2024-07-12T13:57:00Z">
                  <w:rPr>
                    <w:rFonts w:eastAsia="Arial" w:cs="Arial"/>
                    <w:color w:val="000000"/>
                    <w:sz w:val="20"/>
                    <w:szCs w:val="20"/>
                    <w:lang w:eastAsia="en-ZA"/>
                  </w:rPr>
                </w:rPrChange>
              </w:rPr>
              <w:t>0.061</w:t>
            </w:r>
          </w:p>
        </w:tc>
        <w:tc>
          <w:tcPr>
            <w:tcW w:w="348" w:type="pct"/>
            <w:noWrap/>
            <w:hideMark/>
            <w:tcPrChange w:id="1609" w:author="Joseph Sempa" w:date="2024-07-12T15:57:00Z" w16du:dateUtc="2024-07-12T13:57:00Z">
              <w:tcPr>
                <w:tcW w:w="348" w:type="pct"/>
                <w:noWrap/>
                <w:hideMark/>
              </w:tcPr>
            </w:tcPrChange>
          </w:tcPr>
          <w:p w14:paraId="4235CBD5" w14:textId="77777777" w:rsidR="004C2BD9" w:rsidRPr="007C7DE3" w:rsidRDefault="004C2BD9" w:rsidP="001C0071">
            <w:pPr>
              <w:contextualSpacing/>
              <w:rPr>
                <w:rFonts w:eastAsia="Times New Roman" w:cs="Arial"/>
                <w:color w:val="000000"/>
                <w:sz w:val="18"/>
                <w:szCs w:val="18"/>
                <w:lang w:val="en-ZA" w:eastAsia="en-ZA"/>
                <w:rPrChange w:id="1610"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611" w:author="Joseph Sempa" w:date="2024-07-12T15:57:00Z" w16du:dateUtc="2024-07-12T13:57:00Z">
              <w:tcPr>
                <w:tcW w:w="622" w:type="pct"/>
                <w:noWrap/>
                <w:hideMark/>
              </w:tcPr>
            </w:tcPrChange>
          </w:tcPr>
          <w:p w14:paraId="24D9892A" w14:textId="77777777" w:rsidR="004C2BD9" w:rsidRPr="007C7DE3" w:rsidRDefault="004C2BD9" w:rsidP="001C0071">
            <w:pPr>
              <w:contextualSpacing/>
              <w:rPr>
                <w:rFonts w:eastAsia="Times New Roman" w:cs="Arial"/>
                <w:sz w:val="18"/>
                <w:szCs w:val="18"/>
                <w:lang w:val="en-ZA" w:eastAsia="en-ZA"/>
                <w:rPrChange w:id="1612" w:author="Joseph Sempa" w:date="2024-07-12T15:57:00Z" w16du:dateUtc="2024-07-12T13:57:00Z">
                  <w:rPr>
                    <w:rFonts w:eastAsia="Times New Roman" w:cs="Arial"/>
                    <w:sz w:val="20"/>
                    <w:szCs w:val="20"/>
                    <w:lang w:val="en-ZA" w:eastAsia="en-ZA"/>
                  </w:rPr>
                </w:rPrChange>
              </w:rPr>
            </w:pPr>
          </w:p>
        </w:tc>
        <w:tc>
          <w:tcPr>
            <w:tcW w:w="491" w:type="pct"/>
            <w:noWrap/>
            <w:hideMark/>
            <w:tcPrChange w:id="1613" w:author="Joseph Sempa" w:date="2024-07-12T15:57:00Z" w16du:dateUtc="2024-07-12T13:57:00Z">
              <w:tcPr>
                <w:tcW w:w="491" w:type="pct"/>
                <w:noWrap/>
                <w:hideMark/>
              </w:tcPr>
            </w:tcPrChange>
          </w:tcPr>
          <w:p w14:paraId="486FE17B" w14:textId="77777777" w:rsidR="004C2BD9" w:rsidRPr="007C7DE3" w:rsidRDefault="004C2BD9" w:rsidP="001C0071">
            <w:pPr>
              <w:contextualSpacing/>
              <w:rPr>
                <w:rFonts w:eastAsia="Times New Roman" w:cs="Arial"/>
                <w:sz w:val="18"/>
                <w:szCs w:val="18"/>
                <w:lang w:val="en-ZA" w:eastAsia="en-ZA"/>
                <w:rPrChange w:id="1614" w:author="Joseph Sempa" w:date="2024-07-12T15:57:00Z" w16du:dateUtc="2024-07-12T13:57:00Z">
                  <w:rPr>
                    <w:rFonts w:eastAsia="Times New Roman" w:cs="Arial"/>
                    <w:sz w:val="20"/>
                    <w:szCs w:val="20"/>
                    <w:lang w:val="en-ZA" w:eastAsia="en-ZA"/>
                  </w:rPr>
                </w:rPrChange>
              </w:rPr>
            </w:pPr>
          </w:p>
        </w:tc>
      </w:tr>
      <w:tr w:rsidR="004C2BD9" w:rsidRPr="007C7DE3" w14:paraId="453BE479"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615" w:author="Joseph Sempa" w:date="2024-07-12T15:57:00Z" w16du:dateUtc="2024-07-12T13:57:00Z">
            <w:trPr>
              <w:trHeight w:val="300"/>
            </w:trPr>
          </w:trPrChange>
        </w:trPr>
        <w:tc>
          <w:tcPr>
            <w:tcW w:w="1860" w:type="pct"/>
            <w:noWrap/>
            <w:hideMark/>
            <w:tcPrChange w:id="1616" w:author="Joseph Sempa" w:date="2024-07-12T15:57:00Z" w16du:dateUtc="2024-07-12T13:57:00Z">
              <w:tcPr>
                <w:tcW w:w="1860" w:type="pct"/>
                <w:noWrap/>
                <w:hideMark/>
              </w:tcPr>
            </w:tcPrChange>
          </w:tcPr>
          <w:p w14:paraId="0CF2DBC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1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18" w:author="Joseph Sempa" w:date="2024-07-12T15:57:00Z" w16du:dateUtc="2024-07-12T13:57:00Z">
                  <w:rPr>
                    <w:rFonts w:eastAsia="Arial" w:cs="Arial"/>
                    <w:color w:val="000000"/>
                    <w:sz w:val="20"/>
                    <w:szCs w:val="20"/>
                    <w:lang w:eastAsia="en-ZA"/>
                  </w:rPr>
                </w:rPrChange>
              </w:rPr>
              <w:lastRenderedPageBreak/>
              <w:t>Anorexia</w:t>
            </w:r>
          </w:p>
        </w:tc>
        <w:tc>
          <w:tcPr>
            <w:tcW w:w="404" w:type="pct"/>
            <w:noWrap/>
            <w:hideMark/>
            <w:tcPrChange w:id="1619" w:author="Joseph Sempa" w:date="2024-07-12T15:57:00Z" w16du:dateUtc="2024-07-12T13:57:00Z">
              <w:tcPr>
                <w:tcW w:w="404" w:type="pct"/>
                <w:noWrap/>
                <w:hideMark/>
              </w:tcPr>
            </w:tcPrChange>
          </w:tcPr>
          <w:p w14:paraId="5BE64CD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2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21" w:author="Joseph Sempa" w:date="2024-07-12T15:57:00Z" w16du:dateUtc="2024-07-12T13:57:00Z">
                  <w:rPr>
                    <w:rFonts w:eastAsia="Arial" w:cs="Arial"/>
                    <w:color w:val="000000"/>
                    <w:sz w:val="20"/>
                    <w:szCs w:val="20"/>
                    <w:lang w:eastAsia="en-ZA"/>
                  </w:rPr>
                </w:rPrChange>
              </w:rPr>
              <w:t>1.62</w:t>
            </w:r>
          </w:p>
        </w:tc>
        <w:tc>
          <w:tcPr>
            <w:tcW w:w="794" w:type="pct"/>
            <w:noWrap/>
            <w:hideMark/>
            <w:tcPrChange w:id="1622" w:author="Joseph Sempa" w:date="2024-07-12T15:57:00Z" w16du:dateUtc="2024-07-12T13:57:00Z">
              <w:tcPr>
                <w:tcW w:w="794" w:type="pct"/>
                <w:noWrap/>
                <w:hideMark/>
              </w:tcPr>
            </w:tcPrChange>
          </w:tcPr>
          <w:p w14:paraId="2D1DBA8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2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24" w:author="Joseph Sempa" w:date="2024-07-12T15:57:00Z" w16du:dateUtc="2024-07-12T13:57:00Z">
                  <w:rPr>
                    <w:rFonts w:eastAsia="Arial" w:cs="Arial"/>
                    <w:color w:val="000000"/>
                    <w:sz w:val="20"/>
                    <w:szCs w:val="20"/>
                    <w:lang w:eastAsia="en-ZA"/>
                  </w:rPr>
                </w:rPrChange>
              </w:rPr>
              <w:t>0.99, 2.66</w:t>
            </w:r>
          </w:p>
        </w:tc>
        <w:tc>
          <w:tcPr>
            <w:tcW w:w="481" w:type="pct"/>
            <w:noWrap/>
            <w:hideMark/>
            <w:tcPrChange w:id="1625" w:author="Joseph Sempa" w:date="2024-07-12T15:57:00Z" w16du:dateUtc="2024-07-12T13:57:00Z">
              <w:tcPr>
                <w:tcW w:w="481" w:type="pct"/>
                <w:noWrap/>
                <w:hideMark/>
              </w:tcPr>
            </w:tcPrChange>
          </w:tcPr>
          <w:p w14:paraId="6888B2C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2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27" w:author="Joseph Sempa" w:date="2024-07-12T15:57:00Z" w16du:dateUtc="2024-07-12T13:57:00Z">
                  <w:rPr>
                    <w:rFonts w:eastAsia="Arial" w:cs="Arial"/>
                    <w:color w:val="000000"/>
                    <w:sz w:val="20"/>
                    <w:szCs w:val="20"/>
                    <w:lang w:eastAsia="en-ZA"/>
                  </w:rPr>
                </w:rPrChange>
              </w:rPr>
              <w:t>0.057</w:t>
            </w:r>
          </w:p>
        </w:tc>
        <w:tc>
          <w:tcPr>
            <w:tcW w:w="348" w:type="pct"/>
            <w:noWrap/>
            <w:hideMark/>
            <w:tcPrChange w:id="1628" w:author="Joseph Sempa" w:date="2024-07-12T15:57:00Z" w16du:dateUtc="2024-07-12T13:57:00Z">
              <w:tcPr>
                <w:tcW w:w="348" w:type="pct"/>
                <w:noWrap/>
                <w:hideMark/>
              </w:tcPr>
            </w:tcPrChange>
          </w:tcPr>
          <w:p w14:paraId="5F3EE31E"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2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630" w:author="Joseph Sempa" w:date="2024-07-12T15:57:00Z" w16du:dateUtc="2024-07-12T13:57:00Z">
              <w:tcPr>
                <w:tcW w:w="622" w:type="pct"/>
                <w:noWrap/>
                <w:hideMark/>
              </w:tcPr>
            </w:tcPrChange>
          </w:tcPr>
          <w:p w14:paraId="0A9BCE8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631" w:author="Joseph Sempa" w:date="2024-07-12T15:57:00Z" w16du:dateUtc="2024-07-12T13:57:00Z">
                  <w:rPr>
                    <w:rFonts w:eastAsia="Times New Roman" w:cs="Arial"/>
                    <w:sz w:val="20"/>
                    <w:szCs w:val="20"/>
                    <w:lang w:val="en-ZA" w:eastAsia="en-ZA"/>
                  </w:rPr>
                </w:rPrChange>
              </w:rPr>
            </w:pPr>
          </w:p>
        </w:tc>
        <w:tc>
          <w:tcPr>
            <w:tcW w:w="491" w:type="pct"/>
            <w:noWrap/>
            <w:hideMark/>
            <w:tcPrChange w:id="1632" w:author="Joseph Sempa" w:date="2024-07-12T15:57:00Z" w16du:dateUtc="2024-07-12T13:57:00Z">
              <w:tcPr>
                <w:tcW w:w="491" w:type="pct"/>
                <w:noWrap/>
                <w:hideMark/>
              </w:tcPr>
            </w:tcPrChange>
          </w:tcPr>
          <w:p w14:paraId="164F5967"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633" w:author="Joseph Sempa" w:date="2024-07-12T15:57:00Z" w16du:dateUtc="2024-07-12T13:57:00Z">
                  <w:rPr>
                    <w:rFonts w:eastAsia="Times New Roman" w:cs="Arial"/>
                    <w:sz w:val="20"/>
                    <w:szCs w:val="20"/>
                    <w:lang w:val="en-ZA" w:eastAsia="en-ZA"/>
                  </w:rPr>
                </w:rPrChange>
              </w:rPr>
            </w:pPr>
          </w:p>
        </w:tc>
      </w:tr>
      <w:tr w:rsidR="004C2BD9" w:rsidRPr="007C7DE3" w14:paraId="4B870BAE" w14:textId="77777777" w:rsidTr="00944B88">
        <w:trPr>
          <w:trHeight w:val="300"/>
          <w:trPrChange w:id="1634" w:author="Joseph Sempa" w:date="2024-07-12T15:57:00Z" w16du:dateUtc="2024-07-12T13:57:00Z">
            <w:trPr>
              <w:trHeight w:val="300"/>
            </w:trPr>
          </w:trPrChange>
        </w:trPr>
        <w:tc>
          <w:tcPr>
            <w:tcW w:w="1860" w:type="pct"/>
            <w:noWrap/>
            <w:hideMark/>
            <w:tcPrChange w:id="1635" w:author="Joseph Sempa" w:date="2024-07-12T15:57:00Z" w16du:dateUtc="2024-07-12T13:57:00Z">
              <w:tcPr>
                <w:tcW w:w="1860" w:type="pct"/>
                <w:noWrap/>
                <w:hideMark/>
              </w:tcPr>
            </w:tcPrChange>
          </w:tcPr>
          <w:p w14:paraId="25B8DF3C" w14:textId="77777777" w:rsidR="004C2BD9" w:rsidRPr="007C7DE3" w:rsidRDefault="004C2BD9" w:rsidP="001C0071">
            <w:pPr>
              <w:contextualSpacing/>
              <w:rPr>
                <w:rFonts w:eastAsia="Times New Roman" w:cs="Arial"/>
                <w:color w:val="000000"/>
                <w:sz w:val="18"/>
                <w:szCs w:val="18"/>
                <w:lang w:val="en-ZA" w:eastAsia="en-ZA"/>
                <w:rPrChange w:id="163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37" w:author="Joseph Sempa" w:date="2024-07-12T15:57:00Z" w16du:dateUtc="2024-07-12T13:57:00Z">
                  <w:rPr>
                    <w:rFonts w:eastAsia="Arial" w:cs="Arial"/>
                    <w:color w:val="000000"/>
                    <w:sz w:val="20"/>
                    <w:szCs w:val="20"/>
                    <w:lang w:eastAsia="en-ZA"/>
                  </w:rPr>
                </w:rPrChange>
              </w:rPr>
              <w:t>Loss of axillary and pubic hair</w:t>
            </w:r>
          </w:p>
        </w:tc>
        <w:tc>
          <w:tcPr>
            <w:tcW w:w="404" w:type="pct"/>
            <w:noWrap/>
            <w:hideMark/>
            <w:tcPrChange w:id="1638" w:author="Joseph Sempa" w:date="2024-07-12T15:57:00Z" w16du:dateUtc="2024-07-12T13:57:00Z">
              <w:tcPr>
                <w:tcW w:w="404" w:type="pct"/>
                <w:noWrap/>
                <w:hideMark/>
              </w:tcPr>
            </w:tcPrChange>
          </w:tcPr>
          <w:p w14:paraId="4058BC24" w14:textId="77777777" w:rsidR="004C2BD9" w:rsidRPr="007C7DE3" w:rsidRDefault="004C2BD9" w:rsidP="001C0071">
            <w:pPr>
              <w:contextualSpacing/>
              <w:rPr>
                <w:rFonts w:eastAsia="Times New Roman" w:cs="Arial"/>
                <w:color w:val="000000"/>
                <w:sz w:val="18"/>
                <w:szCs w:val="18"/>
                <w:lang w:val="en-ZA" w:eastAsia="en-ZA"/>
                <w:rPrChange w:id="163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40" w:author="Joseph Sempa" w:date="2024-07-12T15:57:00Z" w16du:dateUtc="2024-07-12T13:57:00Z">
                  <w:rPr>
                    <w:rFonts w:eastAsia="Arial" w:cs="Arial"/>
                    <w:color w:val="000000"/>
                    <w:sz w:val="20"/>
                    <w:szCs w:val="20"/>
                    <w:lang w:eastAsia="en-ZA"/>
                  </w:rPr>
                </w:rPrChange>
              </w:rPr>
              <w:t>2.62</w:t>
            </w:r>
          </w:p>
        </w:tc>
        <w:tc>
          <w:tcPr>
            <w:tcW w:w="794" w:type="pct"/>
            <w:noWrap/>
            <w:hideMark/>
            <w:tcPrChange w:id="1641" w:author="Joseph Sempa" w:date="2024-07-12T15:57:00Z" w16du:dateUtc="2024-07-12T13:57:00Z">
              <w:tcPr>
                <w:tcW w:w="794" w:type="pct"/>
                <w:noWrap/>
                <w:hideMark/>
              </w:tcPr>
            </w:tcPrChange>
          </w:tcPr>
          <w:p w14:paraId="27368586" w14:textId="77777777" w:rsidR="004C2BD9" w:rsidRPr="007C7DE3" w:rsidRDefault="004C2BD9" w:rsidP="001C0071">
            <w:pPr>
              <w:contextualSpacing/>
              <w:rPr>
                <w:rFonts w:eastAsia="Times New Roman" w:cs="Arial"/>
                <w:color w:val="000000"/>
                <w:sz w:val="18"/>
                <w:szCs w:val="18"/>
                <w:lang w:val="en-ZA" w:eastAsia="en-ZA"/>
                <w:rPrChange w:id="164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43" w:author="Joseph Sempa" w:date="2024-07-12T15:57:00Z" w16du:dateUtc="2024-07-12T13:57:00Z">
                  <w:rPr>
                    <w:rFonts w:eastAsia="Arial" w:cs="Arial"/>
                    <w:color w:val="000000"/>
                    <w:sz w:val="20"/>
                    <w:szCs w:val="20"/>
                    <w:lang w:eastAsia="en-ZA"/>
                  </w:rPr>
                </w:rPrChange>
              </w:rPr>
              <w:t>1.32, 5.18</w:t>
            </w:r>
          </w:p>
        </w:tc>
        <w:tc>
          <w:tcPr>
            <w:tcW w:w="481" w:type="pct"/>
            <w:noWrap/>
            <w:hideMark/>
            <w:tcPrChange w:id="1644" w:author="Joseph Sempa" w:date="2024-07-12T15:57:00Z" w16du:dateUtc="2024-07-12T13:57:00Z">
              <w:tcPr>
                <w:tcW w:w="481" w:type="pct"/>
                <w:noWrap/>
                <w:hideMark/>
              </w:tcPr>
            </w:tcPrChange>
          </w:tcPr>
          <w:p w14:paraId="71AD345A" w14:textId="77777777" w:rsidR="004C2BD9" w:rsidRPr="007C7DE3" w:rsidRDefault="004C2BD9" w:rsidP="001C0071">
            <w:pPr>
              <w:contextualSpacing/>
              <w:rPr>
                <w:rFonts w:eastAsia="Times New Roman" w:cs="Arial"/>
                <w:b/>
                <w:bCs/>
                <w:color w:val="000000"/>
                <w:sz w:val="18"/>
                <w:szCs w:val="18"/>
                <w:lang w:val="en-ZA" w:eastAsia="en-ZA"/>
                <w:rPrChange w:id="1645"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646" w:author="Joseph Sempa" w:date="2024-07-12T15:57:00Z" w16du:dateUtc="2024-07-12T13:57:00Z">
                  <w:rPr>
                    <w:rFonts w:eastAsia="Arial" w:cs="Arial"/>
                    <w:b/>
                    <w:bCs/>
                    <w:color w:val="000000"/>
                    <w:sz w:val="20"/>
                    <w:szCs w:val="20"/>
                    <w:lang w:eastAsia="en-ZA"/>
                  </w:rPr>
                </w:rPrChange>
              </w:rPr>
              <w:t>0.006</w:t>
            </w:r>
          </w:p>
        </w:tc>
        <w:tc>
          <w:tcPr>
            <w:tcW w:w="348" w:type="pct"/>
            <w:noWrap/>
            <w:hideMark/>
            <w:tcPrChange w:id="1647" w:author="Joseph Sempa" w:date="2024-07-12T15:57:00Z" w16du:dateUtc="2024-07-12T13:57:00Z">
              <w:tcPr>
                <w:tcW w:w="348" w:type="pct"/>
                <w:noWrap/>
                <w:hideMark/>
              </w:tcPr>
            </w:tcPrChange>
          </w:tcPr>
          <w:p w14:paraId="1CBE5643" w14:textId="77777777" w:rsidR="004C2BD9" w:rsidRPr="007C7DE3" w:rsidRDefault="004C2BD9" w:rsidP="001C0071">
            <w:pPr>
              <w:contextualSpacing/>
              <w:rPr>
                <w:rFonts w:eastAsia="Times New Roman" w:cs="Arial"/>
                <w:color w:val="000000"/>
                <w:sz w:val="18"/>
                <w:szCs w:val="18"/>
                <w:lang w:val="en-ZA" w:eastAsia="en-ZA"/>
                <w:rPrChange w:id="164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649" w:author="Joseph Sempa" w:date="2024-07-12T15:57:00Z" w16du:dateUtc="2024-07-12T13:57:00Z">
              <w:tcPr>
                <w:tcW w:w="622" w:type="pct"/>
                <w:noWrap/>
                <w:hideMark/>
              </w:tcPr>
            </w:tcPrChange>
          </w:tcPr>
          <w:p w14:paraId="4CFFFBAA" w14:textId="77777777" w:rsidR="004C2BD9" w:rsidRPr="007C7DE3" w:rsidRDefault="004C2BD9" w:rsidP="001C0071">
            <w:pPr>
              <w:contextualSpacing/>
              <w:rPr>
                <w:rFonts w:eastAsia="Times New Roman" w:cs="Arial"/>
                <w:sz w:val="18"/>
                <w:szCs w:val="18"/>
                <w:lang w:val="en-ZA" w:eastAsia="en-ZA"/>
                <w:rPrChange w:id="1650" w:author="Joseph Sempa" w:date="2024-07-12T15:57:00Z" w16du:dateUtc="2024-07-12T13:57:00Z">
                  <w:rPr>
                    <w:rFonts w:eastAsia="Times New Roman" w:cs="Arial"/>
                    <w:sz w:val="20"/>
                    <w:szCs w:val="20"/>
                    <w:lang w:val="en-ZA" w:eastAsia="en-ZA"/>
                  </w:rPr>
                </w:rPrChange>
              </w:rPr>
            </w:pPr>
          </w:p>
        </w:tc>
        <w:tc>
          <w:tcPr>
            <w:tcW w:w="491" w:type="pct"/>
            <w:noWrap/>
            <w:hideMark/>
            <w:tcPrChange w:id="1651" w:author="Joseph Sempa" w:date="2024-07-12T15:57:00Z" w16du:dateUtc="2024-07-12T13:57:00Z">
              <w:tcPr>
                <w:tcW w:w="491" w:type="pct"/>
                <w:noWrap/>
                <w:hideMark/>
              </w:tcPr>
            </w:tcPrChange>
          </w:tcPr>
          <w:p w14:paraId="136692DC" w14:textId="77777777" w:rsidR="004C2BD9" w:rsidRPr="007C7DE3" w:rsidRDefault="004C2BD9" w:rsidP="001C0071">
            <w:pPr>
              <w:contextualSpacing/>
              <w:rPr>
                <w:rFonts w:eastAsia="Times New Roman" w:cs="Arial"/>
                <w:sz w:val="18"/>
                <w:szCs w:val="18"/>
                <w:lang w:val="en-ZA" w:eastAsia="en-ZA"/>
                <w:rPrChange w:id="1652" w:author="Joseph Sempa" w:date="2024-07-12T15:57:00Z" w16du:dateUtc="2024-07-12T13:57:00Z">
                  <w:rPr>
                    <w:rFonts w:eastAsia="Times New Roman" w:cs="Arial"/>
                    <w:sz w:val="20"/>
                    <w:szCs w:val="20"/>
                    <w:lang w:val="en-ZA" w:eastAsia="en-ZA"/>
                  </w:rPr>
                </w:rPrChange>
              </w:rPr>
            </w:pPr>
          </w:p>
        </w:tc>
      </w:tr>
      <w:tr w:rsidR="004C2BD9" w:rsidRPr="007C7DE3" w14:paraId="17A1A6D3"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653" w:author="Joseph Sempa" w:date="2024-07-12T15:57:00Z" w16du:dateUtc="2024-07-12T13:57:00Z">
            <w:trPr>
              <w:trHeight w:val="300"/>
            </w:trPr>
          </w:trPrChange>
        </w:trPr>
        <w:tc>
          <w:tcPr>
            <w:tcW w:w="1860" w:type="pct"/>
            <w:noWrap/>
            <w:hideMark/>
            <w:tcPrChange w:id="1654" w:author="Joseph Sempa" w:date="2024-07-12T15:57:00Z" w16du:dateUtc="2024-07-12T13:57:00Z">
              <w:tcPr>
                <w:tcW w:w="1860" w:type="pct"/>
                <w:noWrap/>
                <w:hideMark/>
              </w:tcPr>
            </w:tcPrChange>
          </w:tcPr>
          <w:p w14:paraId="16D7EF5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5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56" w:author="Joseph Sempa" w:date="2024-07-12T15:57:00Z" w16du:dateUtc="2024-07-12T13:57:00Z">
                  <w:rPr>
                    <w:rFonts w:eastAsia="Arial" w:cs="Arial"/>
                    <w:color w:val="000000"/>
                    <w:sz w:val="20"/>
                    <w:szCs w:val="20"/>
                    <w:lang w:eastAsia="en-ZA"/>
                  </w:rPr>
                </w:rPrChange>
              </w:rPr>
              <w:t>Any postural drop in blood pressure</w:t>
            </w:r>
          </w:p>
        </w:tc>
        <w:tc>
          <w:tcPr>
            <w:tcW w:w="404" w:type="pct"/>
            <w:noWrap/>
            <w:hideMark/>
            <w:tcPrChange w:id="1657" w:author="Joseph Sempa" w:date="2024-07-12T15:57:00Z" w16du:dateUtc="2024-07-12T13:57:00Z">
              <w:tcPr>
                <w:tcW w:w="404" w:type="pct"/>
                <w:noWrap/>
                <w:hideMark/>
              </w:tcPr>
            </w:tcPrChange>
          </w:tcPr>
          <w:p w14:paraId="7505FAB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5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59" w:author="Joseph Sempa" w:date="2024-07-12T15:57:00Z" w16du:dateUtc="2024-07-12T13:57:00Z">
                  <w:rPr>
                    <w:rFonts w:eastAsia="Arial" w:cs="Arial"/>
                    <w:color w:val="000000"/>
                    <w:sz w:val="20"/>
                    <w:szCs w:val="20"/>
                    <w:lang w:eastAsia="en-ZA"/>
                  </w:rPr>
                </w:rPrChange>
              </w:rPr>
              <w:t>1.50</w:t>
            </w:r>
          </w:p>
        </w:tc>
        <w:tc>
          <w:tcPr>
            <w:tcW w:w="794" w:type="pct"/>
            <w:noWrap/>
            <w:hideMark/>
            <w:tcPrChange w:id="1660" w:author="Joseph Sempa" w:date="2024-07-12T15:57:00Z" w16du:dateUtc="2024-07-12T13:57:00Z">
              <w:tcPr>
                <w:tcW w:w="794" w:type="pct"/>
                <w:noWrap/>
                <w:hideMark/>
              </w:tcPr>
            </w:tcPrChange>
          </w:tcPr>
          <w:p w14:paraId="016FAF4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6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62" w:author="Joseph Sempa" w:date="2024-07-12T15:57:00Z" w16du:dateUtc="2024-07-12T13:57:00Z">
                  <w:rPr>
                    <w:rFonts w:eastAsia="Arial" w:cs="Arial"/>
                    <w:color w:val="000000"/>
                    <w:sz w:val="20"/>
                    <w:szCs w:val="20"/>
                    <w:lang w:eastAsia="en-ZA"/>
                  </w:rPr>
                </w:rPrChange>
              </w:rPr>
              <w:t>0.54, 4.13</w:t>
            </w:r>
          </w:p>
        </w:tc>
        <w:tc>
          <w:tcPr>
            <w:tcW w:w="481" w:type="pct"/>
            <w:noWrap/>
            <w:hideMark/>
            <w:tcPrChange w:id="1663" w:author="Joseph Sempa" w:date="2024-07-12T15:57:00Z" w16du:dateUtc="2024-07-12T13:57:00Z">
              <w:tcPr>
                <w:tcW w:w="481" w:type="pct"/>
                <w:noWrap/>
                <w:hideMark/>
              </w:tcPr>
            </w:tcPrChange>
          </w:tcPr>
          <w:p w14:paraId="34A3C8D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6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65" w:author="Joseph Sempa" w:date="2024-07-12T15:57:00Z" w16du:dateUtc="2024-07-12T13:57:00Z">
                  <w:rPr>
                    <w:rFonts w:eastAsia="Arial" w:cs="Arial"/>
                    <w:color w:val="000000"/>
                    <w:sz w:val="20"/>
                    <w:szCs w:val="20"/>
                    <w:lang w:eastAsia="en-ZA"/>
                  </w:rPr>
                </w:rPrChange>
              </w:rPr>
              <w:t>0.4</w:t>
            </w:r>
          </w:p>
        </w:tc>
        <w:tc>
          <w:tcPr>
            <w:tcW w:w="348" w:type="pct"/>
            <w:noWrap/>
            <w:hideMark/>
            <w:tcPrChange w:id="1666" w:author="Joseph Sempa" w:date="2024-07-12T15:57:00Z" w16du:dateUtc="2024-07-12T13:57:00Z">
              <w:tcPr>
                <w:tcW w:w="348" w:type="pct"/>
                <w:noWrap/>
                <w:hideMark/>
              </w:tcPr>
            </w:tcPrChange>
          </w:tcPr>
          <w:p w14:paraId="0A5D246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6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668" w:author="Joseph Sempa" w:date="2024-07-12T15:57:00Z" w16du:dateUtc="2024-07-12T13:57:00Z">
              <w:tcPr>
                <w:tcW w:w="622" w:type="pct"/>
                <w:noWrap/>
                <w:hideMark/>
              </w:tcPr>
            </w:tcPrChange>
          </w:tcPr>
          <w:p w14:paraId="324AFE5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669" w:author="Joseph Sempa" w:date="2024-07-12T15:57:00Z" w16du:dateUtc="2024-07-12T13:57:00Z">
                  <w:rPr>
                    <w:rFonts w:eastAsia="Times New Roman" w:cs="Arial"/>
                    <w:sz w:val="20"/>
                    <w:szCs w:val="20"/>
                    <w:lang w:val="en-ZA" w:eastAsia="en-ZA"/>
                  </w:rPr>
                </w:rPrChange>
              </w:rPr>
            </w:pPr>
          </w:p>
        </w:tc>
        <w:tc>
          <w:tcPr>
            <w:tcW w:w="491" w:type="pct"/>
            <w:noWrap/>
            <w:hideMark/>
            <w:tcPrChange w:id="1670" w:author="Joseph Sempa" w:date="2024-07-12T15:57:00Z" w16du:dateUtc="2024-07-12T13:57:00Z">
              <w:tcPr>
                <w:tcW w:w="491" w:type="pct"/>
                <w:noWrap/>
                <w:hideMark/>
              </w:tcPr>
            </w:tcPrChange>
          </w:tcPr>
          <w:p w14:paraId="020B38A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671" w:author="Joseph Sempa" w:date="2024-07-12T15:57:00Z" w16du:dateUtc="2024-07-12T13:57:00Z">
                  <w:rPr>
                    <w:rFonts w:eastAsia="Times New Roman" w:cs="Arial"/>
                    <w:sz w:val="20"/>
                    <w:szCs w:val="20"/>
                    <w:lang w:val="en-ZA" w:eastAsia="en-ZA"/>
                  </w:rPr>
                </w:rPrChange>
              </w:rPr>
            </w:pPr>
          </w:p>
        </w:tc>
      </w:tr>
      <w:tr w:rsidR="004C2BD9" w:rsidRPr="007C7DE3" w14:paraId="54486A90" w14:textId="77777777" w:rsidTr="00944B88">
        <w:trPr>
          <w:trHeight w:val="300"/>
          <w:trPrChange w:id="1672" w:author="Joseph Sempa" w:date="2024-07-12T15:57:00Z" w16du:dateUtc="2024-07-12T13:57:00Z">
            <w:trPr>
              <w:trHeight w:val="300"/>
            </w:trPr>
          </w:trPrChange>
        </w:trPr>
        <w:tc>
          <w:tcPr>
            <w:tcW w:w="1860" w:type="pct"/>
            <w:noWrap/>
            <w:hideMark/>
            <w:tcPrChange w:id="1673" w:author="Joseph Sempa" w:date="2024-07-12T15:57:00Z" w16du:dateUtc="2024-07-12T13:57:00Z">
              <w:tcPr>
                <w:tcW w:w="1860" w:type="pct"/>
                <w:noWrap/>
                <w:hideMark/>
              </w:tcPr>
            </w:tcPrChange>
          </w:tcPr>
          <w:p w14:paraId="2F89BAE1" w14:textId="77777777" w:rsidR="004C2BD9" w:rsidRPr="007C7DE3" w:rsidRDefault="004C2BD9" w:rsidP="001C0071">
            <w:pPr>
              <w:contextualSpacing/>
              <w:rPr>
                <w:rFonts w:eastAsia="Times New Roman" w:cs="Arial"/>
                <w:color w:val="000000"/>
                <w:sz w:val="18"/>
                <w:szCs w:val="18"/>
                <w:lang w:val="en-ZA" w:eastAsia="en-ZA"/>
                <w:rPrChange w:id="167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75" w:author="Joseph Sempa" w:date="2024-07-12T15:57:00Z" w16du:dateUtc="2024-07-12T13:57:00Z">
                  <w:rPr>
                    <w:rFonts w:eastAsia="Arial" w:cs="Arial"/>
                    <w:color w:val="000000"/>
                    <w:sz w:val="20"/>
                    <w:szCs w:val="20"/>
                    <w:lang w:eastAsia="en-ZA"/>
                  </w:rPr>
                </w:rPrChange>
              </w:rPr>
              <w:t xml:space="preserve">Presence of </w:t>
            </w:r>
            <w:proofErr w:type="spellStart"/>
            <w:r w:rsidRPr="007C7DE3">
              <w:rPr>
                <w:rFonts w:eastAsia="Arial" w:cs="Arial"/>
                <w:color w:val="000000"/>
                <w:sz w:val="18"/>
                <w:szCs w:val="18"/>
                <w:lang w:eastAsia="en-ZA"/>
                <w:rPrChange w:id="1676" w:author="Joseph Sempa" w:date="2024-07-12T15:57:00Z" w16du:dateUtc="2024-07-12T13:57:00Z">
                  <w:rPr>
                    <w:rFonts w:eastAsia="Arial" w:cs="Arial"/>
                    <w:color w:val="000000"/>
                    <w:sz w:val="20"/>
                    <w:szCs w:val="20"/>
                    <w:lang w:eastAsia="en-ZA"/>
                  </w:rPr>
                </w:rPrChange>
              </w:rPr>
              <w:t>anaemia</w:t>
            </w:r>
            <w:proofErr w:type="spellEnd"/>
          </w:p>
        </w:tc>
        <w:tc>
          <w:tcPr>
            <w:tcW w:w="404" w:type="pct"/>
            <w:noWrap/>
            <w:hideMark/>
            <w:tcPrChange w:id="1677" w:author="Joseph Sempa" w:date="2024-07-12T15:57:00Z" w16du:dateUtc="2024-07-12T13:57:00Z">
              <w:tcPr>
                <w:tcW w:w="404" w:type="pct"/>
                <w:noWrap/>
                <w:hideMark/>
              </w:tcPr>
            </w:tcPrChange>
          </w:tcPr>
          <w:p w14:paraId="51D3157D" w14:textId="77777777" w:rsidR="004C2BD9" w:rsidRPr="007C7DE3" w:rsidRDefault="004C2BD9" w:rsidP="001C0071">
            <w:pPr>
              <w:contextualSpacing/>
              <w:rPr>
                <w:rFonts w:eastAsia="Times New Roman" w:cs="Arial"/>
                <w:color w:val="000000"/>
                <w:sz w:val="18"/>
                <w:szCs w:val="18"/>
                <w:lang w:val="en-ZA" w:eastAsia="en-ZA"/>
                <w:rPrChange w:id="167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79" w:author="Joseph Sempa" w:date="2024-07-12T15:57:00Z" w16du:dateUtc="2024-07-12T13:57:00Z">
                  <w:rPr>
                    <w:rFonts w:eastAsia="Arial" w:cs="Arial"/>
                    <w:color w:val="000000"/>
                    <w:sz w:val="20"/>
                    <w:szCs w:val="20"/>
                    <w:lang w:eastAsia="en-ZA"/>
                  </w:rPr>
                </w:rPrChange>
              </w:rPr>
              <w:t>1.28</w:t>
            </w:r>
          </w:p>
        </w:tc>
        <w:tc>
          <w:tcPr>
            <w:tcW w:w="794" w:type="pct"/>
            <w:noWrap/>
            <w:hideMark/>
            <w:tcPrChange w:id="1680" w:author="Joseph Sempa" w:date="2024-07-12T15:57:00Z" w16du:dateUtc="2024-07-12T13:57:00Z">
              <w:tcPr>
                <w:tcW w:w="794" w:type="pct"/>
                <w:noWrap/>
                <w:hideMark/>
              </w:tcPr>
            </w:tcPrChange>
          </w:tcPr>
          <w:p w14:paraId="29EC4EC1" w14:textId="77777777" w:rsidR="004C2BD9" w:rsidRPr="007C7DE3" w:rsidRDefault="004C2BD9" w:rsidP="001C0071">
            <w:pPr>
              <w:contextualSpacing/>
              <w:rPr>
                <w:rFonts w:eastAsia="Times New Roman" w:cs="Arial"/>
                <w:color w:val="000000"/>
                <w:sz w:val="18"/>
                <w:szCs w:val="18"/>
                <w:lang w:val="en-ZA" w:eastAsia="en-ZA"/>
                <w:rPrChange w:id="168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82" w:author="Joseph Sempa" w:date="2024-07-12T15:57:00Z" w16du:dateUtc="2024-07-12T13:57:00Z">
                  <w:rPr>
                    <w:rFonts w:eastAsia="Arial" w:cs="Arial"/>
                    <w:color w:val="000000"/>
                    <w:sz w:val="20"/>
                    <w:szCs w:val="20"/>
                    <w:lang w:eastAsia="en-ZA"/>
                  </w:rPr>
                </w:rPrChange>
              </w:rPr>
              <w:t>0.77, 2.14</w:t>
            </w:r>
          </w:p>
        </w:tc>
        <w:tc>
          <w:tcPr>
            <w:tcW w:w="481" w:type="pct"/>
            <w:noWrap/>
            <w:hideMark/>
            <w:tcPrChange w:id="1683" w:author="Joseph Sempa" w:date="2024-07-12T15:57:00Z" w16du:dateUtc="2024-07-12T13:57:00Z">
              <w:tcPr>
                <w:tcW w:w="481" w:type="pct"/>
                <w:noWrap/>
                <w:hideMark/>
              </w:tcPr>
            </w:tcPrChange>
          </w:tcPr>
          <w:p w14:paraId="6995FCA1" w14:textId="77777777" w:rsidR="004C2BD9" w:rsidRPr="007C7DE3" w:rsidRDefault="004C2BD9" w:rsidP="001C0071">
            <w:pPr>
              <w:contextualSpacing/>
              <w:rPr>
                <w:rFonts w:eastAsia="Times New Roman" w:cs="Arial"/>
                <w:color w:val="000000"/>
                <w:sz w:val="18"/>
                <w:szCs w:val="18"/>
                <w:lang w:val="en-ZA" w:eastAsia="en-ZA"/>
                <w:rPrChange w:id="168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85" w:author="Joseph Sempa" w:date="2024-07-12T15:57:00Z" w16du:dateUtc="2024-07-12T13:57:00Z">
                  <w:rPr>
                    <w:rFonts w:eastAsia="Arial" w:cs="Arial"/>
                    <w:color w:val="000000"/>
                    <w:sz w:val="20"/>
                    <w:szCs w:val="20"/>
                    <w:lang w:eastAsia="en-ZA"/>
                  </w:rPr>
                </w:rPrChange>
              </w:rPr>
              <w:t>0.3</w:t>
            </w:r>
          </w:p>
        </w:tc>
        <w:tc>
          <w:tcPr>
            <w:tcW w:w="348" w:type="pct"/>
            <w:noWrap/>
            <w:hideMark/>
            <w:tcPrChange w:id="1686" w:author="Joseph Sempa" w:date="2024-07-12T15:57:00Z" w16du:dateUtc="2024-07-12T13:57:00Z">
              <w:tcPr>
                <w:tcW w:w="348" w:type="pct"/>
                <w:noWrap/>
                <w:hideMark/>
              </w:tcPr>
            </w:tcPrChange>
          </w:tcPr>
          <w:p w14:paraId="3A09A75F" w14:textId="77777777" w:rsidR="004C2BD9" w:rsidRPr="007C7DE3" w:rsidRDefault="004C2BD9" w:rsidP="001C0071">
            <w:pPr>
              <w:contextualSpacing/>
              <w:rPr>
                <w:rFonts w:eastAsia="Times New Roman" w:cs="Arial"/>
                <w:color w:val="000000"/>
                <w:sz w:val="18"/>
                <w:szCs w:val="18"/>
                <w:lang w:val="en-ZA" w:eastAsia="en-ZA"/>
                <w:rPrChange w:id="168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688" w:author="Joseph Sempa" w:date="2024-07-12T15:57:00Z" w16du:dateUtc="2024-07-12T13:57:00Z">
              <w:tcPr>
                <w:tcW w:w="622" w:type="pct"/>
                <w:noWrap/>
                <w:hideMark/>
              </w:tcPr>
            </w:tcPrChange>
          </w:tcPr>
          <w:p w14:paraId="1F66BD28" w14:textId="77777777" w:rsidR="004C2BD9" w:rsidRPr="007C7DE3" w:rsidRDefault="004C2BD9" w:rsidP="001C0071">
            <w:pPr>
              <w:contextualSpacing/>
              <w:rPr>
                <w:rFonts w:eastAsia="Times New Roman" w:cs="Arial"/>
                <w:sz w:val="18"/>
                <w:szCs w:val="18"/>
                <w:lang w:val="en-ZA" w:eastAsia="en-ZA"/>
                <w:rPrChange w:id="1689" w:author="Joseph Sempa" w:date="2024-07-12T15:57:00Z" w16du:dateUtc="2024-07-12T13:57:00Z">
                  <w:rPr>
                    <w:rFonts w:eastAsia="Times New Roman" w:cs="Arial"/>
                    <w:sz w:val="20"/>
                    <w:szCs w:val="20"/>
                    <w:lang w:val="en-ZA" w:eastAsia="en-ZA"/>
                  </w:rPr>
                </w:rPrChange>
              </w:rPr>
            </w:pPr>
          </w:p>
        </w:tc>
        <w:tc>
          <w:tcPr>
            <w:tcW w:w="491" w:type="pct"/>
            <w:noWrap/>
            <w:hideMark/>
            <w:tcPrChange w:id="1690" w:author="Joseph Sempa" w:date="2024-07-12T15:57:00Z" w16du:dateUtc="2024-07-12T13:57:00Z">
              <w:tcPr>
                <w:tcW w:w="491" w:type="pct"/>
                <w:noWrap/>
                <w:hideMark/>
              </w:tcPr>
            </w:tcPrChange>
          </w:tcPr>
          <w:p w14:paraId="4373729C" w14:textId="77777777" w:rsidR="004C2BD9" w:rsidRPr="007C7DE3" w:rsidRDefault="004C2BD9" w:rsidP="001C0071">
            <w:pPr>
              <w:contextualSpacing/>
              <w:rPr>
                <w:rFonts w:eastAsia="Times New Roman" w:cs="Arial"/>
                <w:sz w:val="18"/>
                <w:szCs w:val="18"/>
                <w:lang w:val="en-ZA" w:eastAsia="en-ZA"/>
                <w:rPrChange w:id="1691" w:author="Joseph Sempa" w:date="2024-07-12T15:57:00Z" w16du:dateUtc="2024-07-12T13:57:00Z">
                  <w:rPr>
                    <w:rFonts w:eastAsia="Times New Roman" w:cs="Arial"/>
                    <w:sz w:val="20"/>
                    <w:szCs w:val="20"/>
                    <w:lang w:val="en-ZA" w:eastAsia="en-ZA"/>
                  </w:rPr>
                </w:rPrChange>
              </w:rPr>
            </w:pPr>
          </w:p>
        </w:tc>
      </w:tr>
      <w:tr w:rsidR="004C2BD9" w:rsidRPr="007C7DE3" w14:paraId="43FE18A2"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692" w:author="Joseph Sempa" w:date="2024-07-12T15:57:00Z" w16du:dateUtc="2024-07-12T13:57:00Z">
            <w:trPr>
              <w:trHeight w:val="300"/>
            </w:trPr>
          </w:trPrChange>
        </w:trPr>
        <w:tc>
          <w:tcPr>
            <w:tcW w:w="1860" w:type="pct"/>
            <w:noWrap/>
            <w:hideMark/>
            <w:tcPrChange w:id="1693" w:author="Joseph Sempa" w:date="2024-07-12T15:57:00Z" w16du:dateUtc="2024-07-12T13:57:00Z">
              <w:tcPr>
                <w:tcW w:w="1860" w:type="pct"/>
                <w:noWrap/>
                <w:hideMark/>
              </w:tcPr>
            </w:tcPrChange>
          </w:tcPr>
          <w:p w14:paraId="792D018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9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95" w:author="Joseph Sempa" w:date="2024-07-12T15:57:00Z" w16du:dateUtc="2024-07-12T13:57:00Z">
                  <w:rPr>
                    <w:rFonts w:eastAsia="Arial" w:cs="Arial"/>
                    <w:color w:val="000000"/>
                    <w:sz w:val="20"/>
                    <w:szCs w:val="20"/>
                    <w:lang w:eastAsia="en-ZA"/>
                  </w:rPr>
                </w:rPrChange>
              </w:rPr>
              <w:t>Tuberculosis</w:t>
            </w:r>
          </w:p>
        </w:tc>
        <w:tc>
          <w:tcPr>
            <w:tcW w:w="404" w:type="pct"/>
            <w:noWrap/>
            <w:hideMark/>
            <w:tcPrChange w:id="1696" w:author="Joseph Sempa" w:date="2024-07-12T15:57:00Z" w16du:dateUtc="2024-07-12T13:57:00Z">
              <w:tcPr>
                <w:tcW w:w="404" w:type="pct"/>
                <w:noWrap/>
                <w:hideMark/>
              </w:tcPr>
            </w:tcPrChange>
          </w:tcPr>
          <w:p w14:paraId="4EA0BBD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69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698" w:author="Joseph Sempa" w:date="2024-07-12T15:57:00Z" w16du:dateUtc="2024-07-12T13:57:00Z">
                  <w:rPr>
                    <w:rFonts w:eastAsia="Arial" w:cs="Arial"/>
                    <w:color w:val="000000"/>
                    <w:sz w:val="20"/>
                    <w:szCs w:val="20"/>
                    <w:lang w:eastAsia="en-ZA"/>
                  </w:rPr>
                </w:rPrChange>
              </w:rPr>
              <w:t>0.84</w:t>
            </w:r>
          </w:p>
        </w:tc>
        <w:tc>
          <w:tcPr>
            <w:tcW w:w="794" w:type="pct"/>
            <w:noWrap/>
            <w:hideMark/>
            <w:tcPrChange w:id="1699" w:author="Joseph Sempa" w:date="2024-07-12T15:57:00Z" w16du:dateUtc="2024-07-12T13:57:00Z">
              <w:tcPr>
                <w:tcW w:w="794" w:type="pct"/>
                <w:noWrap/>
                <w:hideMark/>
              </w:tcPr>
            </w:tcPrChange>
          </w:tcPr>
          <w:p w14:paraId="0752DD4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0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01" w:author="Joseph Sempa" w:date="2024-07-12T15:57:00Z" w16du:dateUtc="2024-07-12T13:57:00Z">
                  <w:rPr>
                    <w:rFonts w:eastAsia="Arial" w:cs="Arial"/>
                    <w:color w:val="000000"/>
                    <w:sz w:val="20"/>
                    <w:szCs w:val="20"/>
                    <w:lang w:eastAsia="en-ZA"/>
                  </w:rPr>
                </w:rPrChange>
              </w:rPr>
              <w:t>0.45, 1.58</w:t>
            </w:r>
          </w:p>
        </w:tc>
        <w:tc>
          <w:tcPr>
            <w:tcW w:w="481" w:type="pct"/>
            <w:noWrap/>
            <w:hideMark/>
            <w:tcPrChange w:id="1702" w:author="Joseph Sempa" w:date="2024-07-12T15:57:00Z" w16du:dateUtc="2024-07-12T13:57:00Z">
              <w:tcPr>
                <w:tcW w:w="481" w:type="pct"/>
                <w:noWrap/>
                <w:hideMark/>
              </w:tcPr>
            </w:tcPrChange>
          </w:tcPr>
          <w:p w14:paraId="10FFD32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0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04" w:author="Joseph Sempa" w:date="2024-07-12T15:57:00Z" w16du:dateUtc="2024-07-12T13:57:00Z">
                  <w:rPr>
                    <w:rFonts w:eastAsia="Arial" w:cs="Arial"/>
                    <w:color w:val="000000"/>
                    <w:sz w:val="20"/>
                    <w:szCs w:val="20"/>
                    <w:lang w:eastAsia="en-ZA"/>
                  </w:rPr>
                </w:rPrChange>
              </w:rPr>
              <w:t>0.6</w:t>
            </w:r>
          </w:p>
        </w:tc>
        <w:tc>
          <w:tcPr>
            <w:tcW w:w="348" w:type="pct"/>
            <w:noWrap/>
            <w:hideMark/>
            <w:tcPrChange w:id="1705" w:author="Joseph Sempa" w:date="2024-07-12T15:57:00Z" w16du:dateUtc="2024-07-12T13:57:00Z">
              <w:tcPr>
                <w:tcW w:w="348" w:type="pct"/>
                <w:noWrap/>
                <w:hideMark/>
              </w:tcPr>
            </w:tcPrChange>
          </w:tcPr>
          <w:p w14:paraId="415410E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06"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707" w:author="Joseph Sempa" w:date="2024-07-12T15:57:00Z" w16du:dateUtc="2024-07-12T13:57:00Z">
              <w:tcPr>
                <w:tcW w:w="622" w:type="pct"/>
                <w:noWrap/>
                <w:hideMark/>
              </w:tcPr>
            </w:tcPrChange>
          </w:tcPr>
          <w:p w14:paraId="511A2FC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708" w:author="Joseph Sempa" w:date="2024-07-12T15:57:00Z" w16du:dateUtc="2024-07-12T13:57:00Z">
                  <w:rPr>
                    <w:rFonts w:eastAsia="Times New Roman" w:cs="Arial"/>
                    <w:sz w:val="20"/>
                    <w:szCs w:val="20"/>
                    <w:lang w:val="en-ZA" w:eastAsia="en-ZA"/>
                  </w:rPr>
                </w:rPrChange>
              </w:rPr>
            </w:pPr>
          </w:p>
        </w:tc>
        <w:tc>
          <w:tcPr>
            <w:tcW w:w="491" w:type="pct"/>
            <w:noWrap/>
            <w:hideMark/>
            <w:tcPrChange w:id="1709" w:author="Joseph Sempa" w:date="2024-07-12T15:57:00Z" w16du:dateUtc="2024-07-12T13:57:00Z">
              <w:tcPr>
                <w:tcW w:w="491" w:type="pct"/>
                <w:noWrap/>
                <w:hideMark/>
              </w:tcPr>
            </w:tcPrChange>
          </w:tcPr>
          <w:p w14:paraId="74A8FEA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710" w:author="Joseph Sempa" w:date="2024-07-12T15:57:00Z" w16du:dateUtc="2024-07-12T13:57:00Z">
                  <w:rPr>
                    <w:rFonts w:eastAsia="Times New Roman" w:cs="Arial"/>
                    <w:sz w:val="20"/>
                    <w:szCs w:val="20"/>
                    <w:lang w:val="en-ZA" w:eastAsia="en-ZA"/>
                  </w:rPr>
                </w:rPrChange>
              </w:rPr>
            </w:pPr>
          </w:p>
        </w:tc>
      </w:tr>
      <w:tr w:rsidR="004C2BD9" w:rsidRPr="007C7DE3" w14:paraId="52272A97" w14:textId="77777777" w:rsidTr="00944B88">
        <w:trPr>
          <w:trHeight w:val="300"/>
          <w:trPrChange w:id="1711" w:author="Joseph Sempa" w:date="2024-07-12T15:57:00Z" w16du:dateUtc="2024-07-12T13:57:00Z">
            <w:trPr>
              <w:trHeight w:val="300"/>
            </w:trPr>
          </w:trPrChange>
        </w:trPr>
        <w:tc>
          <w:tcPr>
            <w:tcW w:w="1860" w:type="pct"/>
            <w:noWrap/>
            <w:hideMark/>
            <w:tcPrChange w:id="1712" w:author="Joseph Sempa" w:date="2024-07-12T15:57:00Z" w16du:dateUtc="2024-07-12T13:57:00Z">
              <w:tcPr>
                <w:tcW w:w="1860" w:type="pct"/>
                <w:noWrap/>
                <w:hideMark/>
              </w:tcPr>
            </w:tcPrChange>
          </w:tcPr>
          <w:p w14:paraId="0603E8F4" w14:textId="77777777" w:rsidR="004C2BD9" w:rsidRPr="007C7DE3" w:rsidRDefault="004C2BD9" w:rsidP="001C0071">
            <w:pPr>
              <w:contextualSpacing/>
              <w:rPr>
                <w:rFonts w:eastAsia="Times New Roman" w:cs="Arial"/>
                <w:color w:val="000000"/>
                <w:sz w:val="18"/>
                <w:szCs w:val="18"/>
                <w:lang w:val="en-ZA" w:eastAsia="en-ZA"/>
                <w:rPrChange w:id="171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14" w:author="Joseph Sempa" w:date="2024-07-12T15:57:00Z" w16du:dateUtc="2024-07-12T13:57:00Z">
                  <w:rPr>
                    <w:rFonts w:eastAsia="Arial" w:cs="Arial"/>
                    <w:color w:val="000000"/>
                    <w:sz w:val="20"/>
                    <w:szCs w:val="20"/>
                    <w:lang w:eastAsia="en-ZA"/>
                  </w:rPr>
                </w:rPrChange>
              </w:rPr>
              <w:t>Cryptococcus neoformans</w:t>
            </w:r>
          </w:p>
        </w:tc>
        <w:tc>
          <w:tcPr>
            <w:tcW w:w="404" w:type="pct"/>
            <w:noWrap/>
            <w:hideMark/>
            <w:tcPrChange w:id="1715" w:author="Joseph Sempa" w:date="2024-07-12T15:57:00Z" w16du:dateUtc="2024-07-12T13:57:00Z">
              <w:tcPr>
                <w:tcW w:w="404" w:type="pct"/>
                <w:noWrap/>
                <w:hideMark/>
              </w:tcPr>
            </w:tcPrChange>
          </w:tcPr>
          <w:p w14:paraId="5F0C93E8" w14:textId="77777777" w:rsidR="004C2BD9" w:rsidRPr="007C7DE3" w:rsidRDefault="004C2BD9" w:rsidP="001C0071">
            <w:pPr>
              <w:contextualSpacing/>
              <w:rPr>
                <w:rFonts w:eastAsia="Times New Roman" w:cs="Arial"/>
                <w:color w:val="000000"/>
                <w:sz w:val="18"/>
                <w:szCs w:val="18"/>
                <w:lang w:val="en-ZA" w:eastAsia="en-ZA"/>
                <w:rPrChange w:id="171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17" w:author="Joseph Sempa" w:date="2024-07-12T15:57:00Z" w16du:dateUtc="2024-07-12T13:57:00Z">
                  <w:rPr>
                    <w:rFonts w:eastAsia="Arial" w:cs="Arial"/>
                    <w:color w:val="000000"/>
                    <w:sz w:val="20"/>
                    <w:szCs w:val="20"/>
                    <w:lang w:eastAsia="en-ZA"/>
                  </w:rPr>
                </w:rPrChange>
              </w:rPr>
              <w:t>1.82</w:t>
            </w:r>
          </w:p>
        </w:tc>
        <w:tc>
          <w:tcPr>
            <w:tcW w:w="794" w:type="pct"/>
            <w:noWrap/>
            <w:hideMark/>
            <w:tcPrChange w:id="1718" w:author="Joseph Sempa" w:date="2024-07-12T15:57:00Z" w16du:dateUtc="2024-07-12T13:57:00Z">
              <w:tcPr>
                <w:tcW w:w="794" w:type="pct"/>
                <w:noWrap/>
                <w:hideMark/>
              </w:tcPr>
            </w:tcPrChange>
          </w:tcPr>
          <w:p w14:paraId="00931F20" w14:textId="77777777" w:rsidR="004C2BD9" w:rsidRPr="007C7DE3" w:rsidRDefault="004C2BD9" w:rsidP="001C0071">
            <w:pPr>
              <w:contextualSpacing/>
              <w:rPr>
                <w:rFonts w:eastAsia="Times New Roman" w:cs="Arial"/>
                <w:color w:val="000000"/>
                <w:sz w:val="18"/>
                <w:szCs w:val="18"/>
                <w:lang w:val="en-ZA" w:eastAsia="en-ZA"/>
                <w:rPrChange w:id="171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20" w:author="Joseph Sempa" w:date="2024-07-12T15:57:00Z" w16du:dateUtc="2024-07-12T13:57:00Z">
                  <w:rPr>
                    <w:rFonts w:eastAsia="Arial" w:cs="Arial"/>
                    <w:color w:val="000000"/>
                    <w:sz w:val="20"/>
                    <w:szCs w:val="20"/>
                    <w:lang w:eastAsia="en-ZA"/>
                  </w:rPr>
                </w:rPrChange>
              </w:rPr>
              <w:t>0.78, 4.21</w:t>
            </w:r>
          </w:p>
        </w:tc>
        <w:tc>
          <w:tcPr>
            <w:tcW w:w="481" w:type="pct"/>
            <w:noWrap/>
            <w:hideMark/>
            <w:tcPrChange w:id="1721" w:author="Joseph Sempa" w:date="2024-07-12T15:57:00Z" w16du:dateUtc="2024-07-12T13:57:00Z">
              <w:tcPr>
                <w:tcW w:w="481" w:type="pct"/>
                <w:noWrap/>
                <w:hideMark/>
              </w:tcPr>
            </w:tcPrChange>
          </w:tcPr>
          <w:p w14:paraId="271DBB0F" w14:textId="77777777" w:rsidR="004C2BD9" w:rsidRPr="007C7DE3" w:rsidRDefault="004C2BD9" w:rsidP="001C0071">
            <w:pPr>
              <w:contextualSpacing/>
              <w:rPr>
                <w:rFonts w:eastAsia="Times New Roman" w:cs="Arial"/>
                <w:color w:val="000000"/>
                <w:sz w:val="18"/>
                <w:szCs w:val="18"/>
                <w:lang w:val="en-ZA" w:eastAsia="en-ZA"/>
                <w:rPrChange w:id="172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23" w:author="Joseph Sempa" w:date="2024-07-12T15:57:00Z" w16du:dateUtc="2024-07-12T13:57:00Z">
                  <w:rPr>
                    <w:rFonts w:eastAsia="Arial" w:cs="Arial"/>
                    <w:color w:val="000000"/>
                    <w:sz w:val="20"/>
                    <w:szCs w:val="20"/>
                    <w:lang w:eastAsia="en-ZA"/>
                  </w:rPr>
                </w:rPrChange>
              </w:rPr>
              <w:t>0.2</w:t>
            </w:r>
          </w:p>
        </w:tc>
        <w:tc>
          <w:tcPr>
            <w:tcW w:w="348" w:type="pct"/>
            <w:noWrap/>
            <w:hideMark/>
            <w:tcPrChange w:id="1724" w:author="Joseph Sempa" w:date="2024-07-12T15:57:00Z" w16du:dateUtc="2024-07-12T13:57:00Z">
              <w:tcPr>
                <w:tcW w:w="348" w:type="pct"/>
                <w:noWrap/>
                <w:hideMark/>
              </w:tcPr>
            </w:tcPrChange>
          </w:tcPr>
          <w:p w14:paraId="3A9DFD47" w14:textId="77777777" w:rsidR="004C2BD9" w:rsidRPr="007C7DE3" w:rsidRDefault="004C2BD9" w:rsidP="001C0071">
            <w:pPr>
              <w:contextualSpacing/>
              <w:rPr>
                <w:rFonts w:eastAsia="Times New Roman" w:cs="Arial"/>
                <w:color w:val="000000"/>
                <w:sz w:val="18"/>
                <w:szCs w:val="18"/>
                <w:lang w:val="en-ZA" w:eastAsia="en-ZA"/>
                <w:rPrChange w:id="172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26" w:author="Joseph Sempa" w:date="2024-07-12T15:57:00Z" w16du:dateUtc="2024-07-12T13:57:00Z">
                  <w:rPr>
                    <w:rFonts w:eastAsia="Arial" w:cs="Arial"/>
                    <w:color w:val="000000"/>
                    <w:sz w:val="20"/>
                    <w:szCs w:val="20"/>
                    <w:lang w:eastAsia="en-ZA"/>
                  </w:rPr>
                </w:rPrChange>
              </w:rPr>
              <w:t>1.98</w:t>
            </w:r>
          </w:p>
        </w:tc>
        <w:tc>
          <w:tcPr>
            <w:tcW w:w="622" w:type="pct"/>
            <w:noWrap/>
            <w:hideMark/>
            <w:tcPrChange w:id="1727" w:author="Joseph Sempa" w:date="2024-07-12T15:57:00Z" w16du:dateUtc="2024-07-12T13:57:00Z">
              <w:tcPr>
                <w:tcW w:w="622" w:type="pct"/>
                <w:noWrap/>
                <w:hideMark/>
              </w:tcPr>
            </w:tcPrChange>
          </w:tcPr>
          <w:p w14:paraId="5A0A4F11" w14:textId="77777777" w:rsidR="004C2BD9" w:rsidRPr="007C7DE3" w:rsidRDefault="004C2BD9" w:rsidP="001C0071">
            <w:pPr>
              <w:contextualSpacing/>
              <w:rPr>
                <w:rFonts w:eastAsia="Times New Roman" w:cs="Arial"/>
                <w:color w:val="000000"/>
                <w:sz w:val="18"/>
                <w:szCs w:val="18"/>
                <w:lang w:val="en-ZA" w:eastAsia="en-ZA"/>
                <w:rPrChange w:id="172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29" w:author="Joseph Sempa" w:date="2024-07-12T15:57:00Z" w16du:dateUtc="2024-07-12T13:57:00Z">
                  <w:rPr>
                    <w:rFonts w:eastAsia="Arial" w:cs="Arial"/>
                    <w:color w:val="000000"/>
                    <w:sz w:val="20"/>
                    <w:szCs w:val="20"/>
                    <w:lang w:eastAsia="en-ZA"/>
                  </w:rPr>
                </w:rPrChange>
              </w:rPr>
              <w:t>0.85, 4.63</w:t>
            </w:r>
          </w:p>
        </w:tc>
        <w:tc>
          <w:tcPr>
            <w:tcW w:w="491" w:type="pct"/>
            <w:noWrap/>
            <w:hideMark/>
            <w:tcPrChange w:id="1730" w:author="Joseph Sempa" w:date="2024-07-12T15:57:00Z" w16du:dateUtc="2024-07-12T13:57:00Z">
              <w:tcPr>
                <w:tcW w:w="491" w:type="pct"/>
                <w:noWrap/>
                <w:hideMark/>
              </w:tcPr>
            </w:tcPrChange>
          </w:tcPr>
          <w:p w14:paraId="58881F3C" w14:textId="77777777" w:rsidR="004C2BD9" w:rsidRPr="007C7DE3" w:rsidRDefault="004C2BD9" w:rsidP="001C0071">
            <w:pPr>
              <w:contextualSpacing/>
              <w:rPr>
                <w:rFonts w:eastAsia="Times New Roman" w:cs="Arial"/>
                <w:color w:val="000000"/>
                <w:sz w:val="18"/>
                <w:szCs w:val="18"/>
                <w:lang w:val="en-ZA" w:eastAsia="en-ZA"/>
                <w:rPrChange w:id="173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32" w:author="Joseph Sempa" w:date="2024-07-12T15:57:00Z" w16du:dateUtc="2024-07-12T13:57:00Z">
                  <w:rPr>
                    <w:rFonts w:eastAsia="Arial" w:cs="Arial"/>
                    <w:color w:val="000000"/>
                    <w:sz w:val="20"/>
                    <w:szCs w:val="20"/>
                    <w:lang w:eastAsia="en-ZA"/>
                  </w:rPr>
                </w:rPrChange>
              </w:rPr>
              <w:t>0.11</w:t>
            </w:r>
          </w:p>
        </w:tc>
      </w:tr>
      <w:tr w:rsidR="004C2BD9" w:rsidRPr="007C7DE3" w14:paraId="1DD92AFF"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733" w:author="Joseph Sempa" w:date="2024-07-12T15:57:00Z" w16du:dateUtc="2024-07-12T13:57:00Z">
            <w:trPr>
              <w:trHeight w:val="300"/>
            </w:trPr>
          </w:trPrChange>
        </w:trPr>
        <w:tc>
          <w:tcPr>
            <w:tcW w:w="1860" w:type="pct"/>
            <w:noWrap/>
            <w:hideMark/>
            <w:tcPrChange w:id="1734" w:author="Joseph Sempa" w:date="2024-07-12T15:57:00Z" w16du:dateUtc="2024-07-12T13:57:00Z">
              <w:tcPr>
                <w:tcW w:w="1860" w:type="pct"/>
                <w:noWrap/>
                <w:hideMark/>
              </w:tcPr>
            </w:tcPrChange>
          </w:tcPr>
          <w:p w14:paraId="4399BEF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3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36" w:author="Joseph Sempa" w:date="2024-07-12T15:57:00Z" w16du:dateUtc="2024-07-12T13:57:00Z">
                  <w:rPr>
                    <w:rFonts w:eastAsia="Arial" w:cs="Arial"/>
                    <w:color w:val="000000"/>
                    <w:sz w:val="20"/>
                    <w:szCs w:val="20"/>
                    <w:lang w:eastAsia="en-ZA"/>
                  </w:rPr>
                </w:rPrChange>
              </w:rPr>
              <w:t>Pneumonia</w:t>
            </w:r>
          </w:p>
        </w:tc>
        <w:tc>
          <w:tcPr>
            <w:tcW w:w="404" w:type="pct"/>
            <w:noWrap/>
            <w:hideMark/>
            <w:tcPrChange w:id="1737" w:author="Joseph Sempa" w:date="2024-07-12T15:57:00Z" w16du:dateUtc="2024-07-12T13:57:00Z">
              <w:tcPr>
                <w:tcW w:w="404" w:type="pct"/>
                <w:noWrap/>
                <w:hideMark/>
              </w:tcPr>
            </w:tcPrChange>
          </w:tcPr>
          <w:p w14:paraId="7C3F067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3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39" w:author="Joseph Sempa" w:date="2024-07-12T15:57:00Z" w16du:dateUtc="2024-07-12T13:57:00Z">
                  <w:rPr>
                    <w:rFonts w:eastAsia="Arial" w:cs="Arial"/>
                    <w:color w:val="000000"/>
                    <w:sz w:val="20"/>
                    <w:szCs w:val="20"/>
                    <w:lang w:eastAsia="en-ZA"/>
                  </w:rPr>
                </w:rPrChange>
              </w:rPr>
              <w:t>0.94</w:t>
            </w:r>
          </w:p>
        </w:tc>
        <w:tc>
          <w:tcPr>
            <w:tcW w:w="794" w:type="pct"/>
            <w:noWrap/>
            <w:hideMark/>
            <w:tcPrChange w:id="1740" w:author="Joseph Sempa" w:date="2024-07-12T15:57:00Z" w16du:dateUtc="2024-07-12T13:57:00Z">
              <w:tcPr>
                <w:tcW w:w="794" w:type="pct"/>
                <w:noWrap/>
                <w:hideMark/>
              </w:tcPr>
            </w:tcPrChange>
          </w:tcPr>
          <w:p w14:paraId="18E7875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4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42" w:author="Joseph Sempa" w:date="2024-07-12T15:57:00Z" w16du:dateUtc="2024-07-12T13:57:00Z">
                  <w:rPr>
                    <w:rFonts w:eastAsia="Arial" w:cs="Arial"/>
                    <w:color w:val="000000"/>
                    <w:sz w:val="20"/>
                    <w:szCs w:val="20"/>
                    <w:lang w:eastAsia="en-ZA"/>
                  </w:rPr>
                </w:rPrChange>
              </w:rPr>
              <w:t>0.43, 2.06</w:t>
            </w:r>
          </w:p>
        </w:tc>
        <w:tc>
          <w:tcPr>
            <w:tcW w:w="481" w:type="pct"/>
            <w:noWrap/>
            <w:hideMark/>
            <w:tcPrChange w:id="1743" w:author="Joseph Sempa" w:date="2024-07-12T15:57:00Z" w16du:dateUtc="2024-07-12T13:57:00Z">
              <w:tcPr>
                <w:tcW w:w="481" w:type="pct"/>
                <w:noWrap/>
                <w:hideMark/>
              </w:tcPr>
            </w:tcPrChange>
          </w:tcPr>
          <w:p w14:paraId="0540613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4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45" w:author="Joseph Sempa" w:date="2024-07-12T15:57:00Z" w16du:dateUtc="2024-07-12T13:57:00Z">
                  <w:rPr>
                    <w:rFonts w:eastAsia="Arial" w:cs="Arial"/>
                    <w:color w:val="000000"/>
                    <w:sz w:val="20"/>
                    <w:szCs w:val="20"/>
                    <w:lang w:eastAsia="en-ZA"/>
                  </w:rPr>
                </w:rPrChange>
              </w:rPr>
              <w:t>0.9</w:t>
            </w:r>
          </w:p>
        </w:tc>
        <w:tc>
          <w:tcPr>
            <w:tcW w:w="348" w:type="pct"/>
            <w:noWrap/>
            <w:hideMark/>
            <w:tcPrChange w:id="1746" w:author="Joseph Sempa" w:date="2024-07-12T15:57:00Z" w16du:dateUtc="2024-07-12T13:57:00Z">
              <w:tcPr>
                <w:tcW w:w="348" w:type="pct"/>
                <w:noWrap/>
                <w:hideMark/>
              </w:tcPr>
            </w:tcPrChange>
          </w:tcPr>
          <w:p w14:paraId="11DF16F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4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748" w:author="Joseph Sempa" w:date="2024-07-12T15:57:00Z" w16du:dateUtc="2024-07-12T13:57:00Z">
              <w:tcPr>
                <w:tcW w:w="622" w:type="pct"/>
                <w:noWrap/>
                <w:hideMark/>
              </w:tcPr>
            </w:tcPrChange>
          </w:tcPr>
          <w:p w14:paraId="36809EE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749" w:author="Joseph Sempa" w:date="2024-07-12T15:57:00Z" w16du:dateUtc="2024-07-12T13:57:00Z">
                  <w:rPr>
                    <w:rFonts w:eastAsia="Times New Roman" w:cs="Arial"/>
                    <w:sz w:val="20"/>
                    <w:szCs w:val="20"/>
                    <w:lang w:val="en-ZA" w:eastAsia="en-ZA"/>
                  </w:rPr>
                </w:rPrChange>
              </w:rPr>
            </w:pPr>
          </w:p>
        </w:tc>
        <w:tc>
          <w:tcPr>
            <w:tcW w:w="491" w:type="pct"/>
            <w:noWrap/>
            <w:hideMark/>
            <w:tcPrChange w:id="1750" w:author="Joseph Sempa" w:date="2024-07-12T15:57:00Z" w16du:dateUtc="2024-07-12T13:57:00Z">
              <w:tcPr>
                <w:tcW w:w="491" w:type="pct"/>
                <w:noWrap/>
                <w:hideMark/>
              </w:tcPr>
            </w:tcPrChange>
          </w:tcPr>
          <w:p w14:paraId="7F5BEA7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751" w:author="Joseph Sempa" w:date="2024-07-12T15:57:00Z" w16du:dateUtc="2024-07-12T13:57:00Z">
                  <w:rPr>
                    <w:rFonts w:eastAsia="Times New Roman" w:cs="Arial"/>
                    <w:sz w:val="20"/>
                    <w:szCs w:val="20"/>
                    <w:lang w:val="en-ZA" w:eastAsia="en-ZA"/>
                  </w:rPr>
                </w:rPrChange>
              </w:rPr>
            </w:pPr>
          </w:p>
        </w:tc>
      </w:tr>
      <w:tr w:rsidR="004C2BD9" w:rsidRPr="007C7DE3" w14:paraId="31D71AF8" w14:textId="77777777" w:rsidTr="00944B88">
        <w:trPr>
          <w:trHeight w:val="300"/>
          <w:trPrChange w:id="1752" w:author="Joseph Sempa" w:date="2024-07-12T15:57:00Z" w16du:dateUtc="2024-07-12T13:57:00Z">
            <w:trPr>
              <w:trHeight w:val="300"/>
            </w:trPr>
          </w:trPrChange>
        </w:trPr>
        <w:tc>
          <w:tcPr>
            <w:tcW w:w="1860" w:type="pct"/>
            <w:noWrap/>
            <w:hideMark/>
            <w:tcPrChange w:id="1753" w:author="Joseph Sempa" w:date="2024-07-12T15:57:00Z" w16du:dateUtc="2024-07-12T13:57:00Z">
              <w:tcPr>
                <w:tcW w:w="1860" w:type="pct"/>
                <w:noWrap/>
                <w:hideMark/>
              </w:tcPr>
            </w:tcPrChange>
          </w:tcPr>
          <w:p w14:paraId="2F532C57" w14:textId="36B1FB72" w:rsidR="004C2BD9" w:rsidRPr="007C7DE3" w:rsidRDefault="004C2BD9" w:rsidP="001C0071">
            <w:pPr>
              <w:contextualSpacing/>
              <w:rPr>
                <w:rFonts w:eastAsia="Times New Roman" w:cs="Arial"/>
                <w:color w:val="000000"/>
                <w:sz w:val="18"/>
                <w:szCs w:val="18"/>
                <w:lang w:val="en-ZA" w:eastAsia="en-ZA"/>
                <w:rPrChange w:id="175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55" w:author="Joseph Sempa" w:date="2024-07-12T15:57:00Z" w16du:dateUtc="2024-07-12T13:57:00Z">
                  <w:rPr>
                    <w:rFonts w:eastAsia="Arial" w:cs="Arial"/>
                    <w:color w:val="000000"/>
                    <w:sz w:val="20"/>
                    <w:szCs w:val="20"/>
                    <w:lang w:eastAsia="en-ZA"/>
                  </w:rPr>
                </w:rPrChange>
              </w:rPr>
              <w:t>H</w:t>
            </w:r>
            <w:r w:rsidR="00D34684" w:rsidRPr="007C7DE3">
              <w:rPr>
                <w:rFonts w:eastAsia="Arial" w:cs="Arial"/>
                <w:color w:val="000000"/>
                <w:sz w:val="18"/>
                <w:szCs w:val="18"/>
                <w:lang w:eastAsia="en-ZA"/>
                <w:rPrChange w:id="1756" w:author="Joseph Sempa" w:date="2024-07-12T15:57:00Z" w16du:dateUtc="2024-07-12T13:57:00Z">
                  <w:rPr>
                    <w:rFonts w:eastAsia="Arial" w:cs="Arial"/>
                    <w:color w:val="000000"/>
                    <w:sz w:val="20"/>
                    <w:szCs w:val="20"/>
                    <w:lang w:eastAsia="en-ZA"/>
                  </w:rPr>
                </w:rPrChange>
              </w:rPr>
              <w:t>erpes simplex virus H</w:t>
            </w:r>
            <w:r w:rsidRPr="007C7DE3">
              <w:rPr>
                <w:rFonts w:eastAsia="Arial" w:cs="Arial"/>
                <w:color w:val="000000"/>
                <w:sz w:val="18"/>
                <w:szCs w:val="18"/>
                <w:lang w:eastAsia="en-ZA"/>
                <w:rPrChange w:id="1757" w:author="Joseph Sempa" w:date="2024-07-12T15:57:00Z" w16du:dateUtc="2024-07-12T13:57:00Z">
                  <w:rPr>
                    <w:rFonts w:eastAsia="Arial" w:cs="Arial"/>
                    <w:color w:val="000000"/>
                    <w:sz w:val="20"/>
                    <w:szCs w:val="20"/>
                    <w:lang w:eastAsia="en-ZA"/>
                  </w:rPr>
                </w:rPrChange>
              </w:rPr>
              <w:t>SV</w:t>
            </w:r>
          </w:p>
        </w:tc>
        <w:tc>
          <w:tcPr>
            <w:tcW w:w="404" w:type="pct"/>
            <w:noWrap/>
            <w:hideMark/>
            <w:tcPrChange w:id="1758" w:author="Joseph Sempa" w:date="2024-07-12T15:57:00Z" w16du:dateUtc="2024-07-12T13:57:00Z">
              <w:tcPr>
                <w:tcW w:w="404" w:type="pct"/>
                <w:noWrap/>
                <w:hideMark/>
              </w:tcPr>
            </w:tcPrChange>
          </w:tcPr>
          <w:p w14:paraId="24D8C5D2" w14:textId="77777777" w:rsidR="004C2BD9" w:rsidRPr="007C7DE3" w:rsidRDefault="004C2BD9" w:rsidP="001C0071">
            <w:pPr>
              <w:contextualSpacing/>
              <w:rPr>
                <w:rFonts w:eastAsia="Times New Roman" w:cs="Arial"/>
                <w:color w:val="000000"/>
                <w:sz w:val="18"/>
                <w:szCs w:val="18"/>
                <w:lang w:val="en-ZA" w:eastAsia="en-ZA"/>
                <w:rPrChange w:id="175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60" w:author="Joseph Sempa" w:date="2024-07-12T15:57:00Z" w16du:dateUtc="2024-07-12T13:57:00Z">
                  <w:rPr>
                    <w:rFonts w:eastAsia="Arial" w:cs="Arial"/>
                    <w:color w:val="000000"/>
                    <w:sz w:val="20"/>
                    <w:szCs w:val="20"/>
                    <w:lang w:eastAsia="en-ZA"/>
                  </w:rPr>
                </w:rPrChange>
              </w:rPr>
              <w:t>1.00</w:t>
            </w:r>
          </w:p>
        </w:tc>
        <w:tc>
          <w:tcPr>
            <w:tcW w:w="794" w:type="pct"/>
            <w:noWrap/>
            <w:hideMark/>
            <w:tcPrChange w:id="1761" w:author="Joseph Sempa" w:date="2024-07-12T15:57:00Z" w16du:dateUtc="2024-07-12T13:57:00Z">
              <w:tcPr>
                <w:tcW w:w="794" w:type="pct"/>
                <w:noWrap/>
                <w:hideMark/>
              </w:tcPr>
            </w:tcPrChange>
          </w:tcPr>
          <w:p w14:paraId="2B29D651" w14:textId="77777777" w:rsidR="004C2BD9" w:rsidRPr="007C7DE3" w:rsidRDefault="004C2BD9" w:rsidP="001C0071">
            <w:pPr>
              <w:contextualSpacing/>
              <w:rPr>
                <w:rFonts w:eastAsia="Times New Roman" w:cs="Arial"/>
                <w:color w:val="000000"/>
                <w:sz w:val="18"/>
                <w:szCs w:val="18"/>
                <w:lang w:val="en-ZA" w:eastAsia="en-ZA"/>
                <w:rPrChange w:id="176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63" w:author="Joseph Sempa" w:date="2024-07-12T15:57:00Z" w16du:dateUtc="2024-07-12T13:57:00Z">
                  <w:rPr>
                    <w:rFonts w:eastAsia="Arial" w:cs="Arial"/>
                    <w:color w:val="000000"/>
                    <w:sz w:val="20"/>
                    <w:szCs w:val="20"/>
                    <w:lang w:eastAsia="en-ZA"/>
                  </w:rPr>
                </w:rPrChange>
              </w:rPr>
              <w:t>0.14, 7.18</w:t>
            </w:r>
          </w:p>
        </w:tc>
        <w:tc>
          <w:tcPr>
            <w:tcW w:w="481" w:type="pct"/>
            <w:noWrap/>
            <w:hideMark/>
            <w:tcPrChange w:id="1764" w:author="Joseph Sempa" w:date="2024-07-12T15:57:00Z" w16du:dateUtc="2024-07-12T13:57:00Z">
              <w:tcPr>
                <w:tcW w:w="481" w:type="pct"/>
                <w:noWrap/>
                <w:hideMark/>
              </w:tcPr>
            </w:tcPrChange>
          </w:tcPr>
          <w:p w14:paraId="7F0FB0C5" w14:textId="77777777" w:rsidR="004C2BD9" w:rsidRPr="007C7DE3" w:rsidRDefault="004C2BD9" w:rsidP="001C0071">
            <w:pPr>
              <w:contextualSpacing/>
              <w:rPr>
                <w:rFonts w:eastAsia="Times New Roman" w:cs="Arial"/>
                <w:color w:val="000000"/>
                <w:sz w:val="18"/>
                <w:szCs w:val="18"/>
                <w:lang w:val="en-ZA" w:eastAsia="en-ZA"/>
                <w:rPrChange w:id="176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66" w:author="Joseph Sempa" w:date="2024-07-12T15:57:00Z" w16du:dateUtc="2024-07-12T13:57:00Z">
                  <w:rPr>
                    <w:rFonts w:eastAsia="Arial" w:cs="Arial"/>
                    <w:color w:val="000000"/>
                    <w:sz w:val="20"/>
                    <w:szCs w:val="20"/>
                    <w:lang w:eastAsia="en-ZA"/>
                  </w:rPr>
                </w:rPrChange>
              </w:rPr>
              <w:t>&gt;0.9</w:t>
            </w:r>
          </w:p>
        </w:tc>
        <w:tc>
          <w:tcPr>
            <w:tcW w:w="348" w:type="pct"/>
            <w:noWrap/>
            <w:hideMark/>
            <w:tcPrChange w:id="1767" w:author="Joseph Sempa" w:date="2024-07-12T15:57:00Z" w16du:dateUtc="2024-07-12T13:57:00Z">
              <w:tcPr>
                <w:tcW w:w="348" w:type="pct"/>
                <w:noWrap/>
                <w:hideMark/>
              </w:tcPr>
            </w:tcPrChange>
          </w:tcPr>
          <w:p w14:paraId="17FD837C" w14:textId="77777777" w:rsidR="004C2BD9" w:rsidRPr="007C7DE3" w:rsidRDefault="004C2BD9" w:rsidP="001C0071">
            <w:pPr>
              <w:contextualSpacing/>
              <w:rPr>
                <w:rFonts w:eastAsia="Times New Roman" w:cs="Arial"/>
                <w:color w:val="000000"/>
                <w:sz w:val="18"/>
                <w:szCs w:val="18"/>
                <w:lang w:val="en-ZA" w:eastAsia="en-ZA"/>
                <w:rPrChange w:id="176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769" w:author="Joseph Sempa" w:date="2024-07-12T15:57:00Z" w16du:dateUtc="2024-07-12T13:57:00Z">
              <w:tcPr>
                <w:tcW w:w="622" w:type="pct"/>
                <w:noWrap/>
                <w:hideMark/>
              </w:tcPr>
            </w:tcPrChange>
          </w:tcPr>
          <w:p w14:paraId="73A9E0B8" w14:textId="77777777" w:rsidR="004C2BD9" w:rsidRPr="007C7DE3" w:rsidRDefault="004C2BD9" w:rsidP="001C0071">
            <w:pPr>
              <w:contextualSpacing/>
              <w:rPr>
                <w:rFonts w:eastAsia="Times New Roman" w:cs="Arial"/>
                <w:sz w:val="18"/>
                <w:szCs w:val="18"/>
                <w:lang w:val="en-ZA" w:eastAsia="en-ZA"/>
                <w:rPrChange w:id="1770" w:author="Joseph Sempa" w:date="2024-07-12T15:57:00Z" w16du:dateUtc="2024-07-12T13:57:00Z">
                  <w:rPr>
                    <w:rFonts w:eastAsia="Times New Roman" w:cs="Arial"/>
                    <w:sz w:val="20"/>
                    <w:szCs w:val="20"/>
                    <w:lang w:val="en-ZA" w:eastAsia="en-ZA"/>
                  </w:rPr>
                </w:rPrChange>
              </w:rPr>
            </w:pPr>
          </w:p>
        </w:tc>
        <w:tc>
          <w:tcPr>
            <w:tcW w:w="491" w:type="pct"/>
            <w:noWrap/>
            <w:hideMark/>
            <w:tcPrChange w:id="1771" w:author="Joseph Sempa" w:date="2024-07-12T15:57:00Z" w16du:dateUtc="2024-07-12T13:57:00Z">
              <w:tcPr>
                <w:tcW w:w="491" w:type="pct"/>
                <w:noWrap/>
                <w:hideMark/>
              </w:tcPr>
            </w:tcPrChange>
          </w:tcPr>
          <w:p w14:paraId="571EE748" w14:textId="77777777" w:rsidR="004C2BD9" w:rsidRPr="007C7DE3" w:rsidRDefault="004C2BD9" w:rsidP="001C0071">
            <w:pPr>
              <w:contextualSpacing/>
              <w:rPr>
                <w:rFonts w:eastAsia="Times New Roman" w:cs="Arial"/>
                <w:sz w:val="18"/>
                <w:szCs w:val="18"/>
                <w:lang w:val="en-ZA" w:eastAsia="en-ZA"/>
                <w:rPrChange w:id="1772" w:author="Joseph Sempa" w:date="2024-07-12T15:57:00Z" w16du:dateUtc="2024-07-12T13:57:00Z">
                  <w:rPr>
                    <w:rFonts w:eastAsia="Times New Roman" w:cs="Arial"/>
                    <w:sz w:val="20"/>
                    <w:szCs w:val="20"/>
                    <w:lang w:val="en-ZA" w:eastAsia="en-ZA"/>
                  </w:rPr>
                </w:rPrChange>
              </w:rPr>
            </w:pPr>
          </w:p>
        </w:tc>
      </w:tr>
      <w:tr w:rsidR="004C2BD9" w:rsidRPr="007C7DE3" w14:paraId="1C1ED916"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773" w:author="Joseph Sempa" w:date="2024-07-12T15:57:00Z" w16du:dateUtc="2024-07-12T13:57:00Z">
            <w:trPr>
              <w:trHeight w:val="300"/>
            </w:trPr>
          </w:trPrChange>
        </w:trPr>
        <w:tc>
          <w:tcPr>
            <w:tcW w:w="1860" w:type="pct"/>
            <w:noWrap/>
            <w:hideMark/>
            <w:tcPrChange w:id="1774" w:author="Joseph Sempa" w:date="2024-07-12T15:57:00Z" w16du:dateUtc="2024-07-12T13:57:00Z">
              <w:tcPr>
                <w:tcW w:w="1860" w:type="pct"/>
                <w:noWrap/>
                <w:hideMark/>
              </w:tcPr>
            </w:tcPrChange>
          </w:tcPr>
          <w:p w14:paraId="24326D8B" w14:textId="5C1C9422"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7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76" w:author="Joseph Sempa" w:date="2024-07-12T15:57:00Z" w16du:dateUtc="2024-07-12T13:57:00Z">
                  <w:rPr>
                    <w:rFonts w:eastAsia="Arial" w:cs="Arial"/>
                    <w:color w:val="000000"/>
                    <w:sz w:val="20"/>
                    <w:szCs w:val="20"/>
                    <w:lang w:eastAsia="en-ZA"/>
                  </w:rPr>
                </w:rPrChange>
              </w:rPr>
              <w:t>Hep</w:t>
            </w:r>
            <w:r w:rsidR="00D34684" w:rsidRPr="007C7DE3">
              <w:rPr>
                <w:rFonts w:eastAsia="Arial" w:cs="Arial"/>
                <w:color w:val="000000"/>
                <w:sz w:val="18"/>
                <w:szCs w:val="18"/>
                <w:lang w:eastAsia="en-ZA"/>
                <w:rPrChange w:id="1777" w:author="Joseph Sempa" w:date="2024-07-12T15:57:00Z" w16du:dateUtc="2024-07-12T13:57:00Z">
                  <w:rPr>
                    <w:rFonts w:eastAsia="Arial" w:cs="Arial"/>
                    <w:color w:val="000000"/>
                    <w:sz w:val="20"/>
                    <w:szCs w:val="20"/>
                    <w:lang w:eastAsia="en-ZA"/>
                  </w:rPr>
                </w:rPrChange>
              </w:rPr>
              <w:t xml:space="preserve">atitis </w:t>
            </w:r>
            <w:r w:rsidRPr="007C7DE3">
              <w:rPr>
                <w:rFonts w:eastAsia="Arial" w:cs="Arial"/>
                <w:color w:val="000000"/>
                <w:sz w:val="18"/>
                <w:szCs w:val="18"/>
                <w:lang w:eastAsia="en-ZA"/>
                <w:rPrChange w:id="1778" w:author="Joseph Sempa" w:date="2024-07-12T15:57:00Z" w16du:dateUtc="2024-07-12T13:57:00Z">
                  <w:rPr>
                    <w:rFonts w:eastAsia="Arial" w:cs="Arial"/>
                    <w:color w:val="000000"/>
                    <w:sz w:val="20"/>
                    <w:szCs w:val="20"/>
                    <w:lang w:eastAsia="en-ZA"/>
                  </w:rPr>
                </w:rPrChange>
              </w:rPr>
              <w:t>B</w:t>
            </w:r>
          </w:p>
        </w:tc>
        <w:tc>
          <w:tcPr>
            <w:tcW w:w="404" w:type="pct"/>
            <w:noWrap/>
            <w:hideMark/>
            <w:tcPrChange w:id="1779" w:author="Joseph Sempa" w:date="2024-07-12T15:57:00Z" w16du:dateUtc="2024-07-12T13:57:00Z">
              <w:tcPr>
                <w:tcW w:w="404" w:type="pct"/>
                <w:noWrap/>
                <w:hideMark/>
              </w:tcPr>
            </w:tcPrChange>
          </w:tcPr>
          <w:p w14:paraId="3DA131F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8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81" w:author="Joseph Sempa" w:date="2024-07-12T15:57:00Z" w16du:dateUtc="2024-07-12T13:57:00Z">
                  <w:rPr>
                    <w:rFonts w:eastAsia="Arial" w:cs="Arial"/>
                    <w:color w:val="000000"/>
                    <w:sz w:val="20"/>
                    <w:szCs w:val="20"/>
                    <w:lang w:eastAsia="en-ZA"/>
                  </w:rPr>
                </w:rPrChange>
              </w:rPr>
              <w:t>0.44</w:t>
            </w:r>
          </w:p>
        </w:tc>
        <w:tc>
          <w:tcPr>
            <w:tcW w:w="794" w:type="pct"/>
            <w:noWrap/>
            <w:hideMark/>
            <w:tcPrChange w:id="1782" w:author="Joseph Sempa" w:date="2024-07-12T15:57:00Z" w16du:dateUtc="2024-07-12T13:57:00Z">
              <w:tcPr>
                <w:tcW w:w="794" w:type="pct"/>
                <w:noWrap/>
                <w:hideMark/>
              </w:tcPr>
            </w:tcPrChange>
          </w:tcPr>
          <w:p w14:paraId="6C0744C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8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84" w:author="Joseph Sempa" w:date="2024-07-12T15:57:00Z" w16du:dateUtc="2024-07-12T13:57:00Z">
                  <w:rPr>
                    <w:rFonts w:eastAsia="Arial" w:cs="Arial"/>
                    <w:color w:val="000000"/>
                    <w:sz w:val="20"/>
                    <w:szCs w:val="20"/>
                    <w:lang w:eastAsia="en-ZA"/>
                  </w:rPr>
                </w:rPrChange>
              </w:rPr>
              <w:t>0.06, 3.15</w:t>
            </w:r>
          </w:p>
        </w:tc>
        <w:tc>
          <w:tcPr>
            <w:tcW w:w="481" w:type="pct"/>
            <w:noWrap/>
            <w:hideMark/>
            <w:tcPrChange w:id="1785" w:author="Joseph Sempa" w:date="2024-07-12T15:57:00Z" w16du:dateUtc="2024-07-12T13:57:00Z">
              <w:tcPr>
                <w:tcW w:w="481" w:type="pct"/>
                <w:noWrap/>
                <w:hideMark/>
              </w:tcPr>
            </w:tcPrChange>
          </w:tcPr>
          <w:p w14:paraId="6DE62A8E"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8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87" w:author="Joseph Sempa" w:date="2024-07-12T15:57:00Z" w16du:dateUtc="2024-07-12T13:57:00Z">
                  <w:rPr>
                    <w:rFonts w:eastAsia="Arial" w:cs="Arial"/>
                    <w:color w:val="000000"/>
                    <w:sz w:val="20"/>
                    <w:szCs w:val="20"/>
                    <w:lang w:eastAsia="en-ZA"/>
                  </w:rPr>
                </w:rPrChange>
              </w:rPr>
              <w:t>0.4</w:t>
            </w:r>
          </w:p>
        </w:tc>
        <w:tc>
          <w:tcPr>
            <w:tcW w:w="348" w:type="pct"/>
            <w:noWrap/>
            <w:hideMark/>
            <w:tcPrChange w:id="1788" w:author="Joseph Sempa" w:date="2024-07-12T15:57:00Z" w16du:dateUtc="2024-07-12T13:57:00Z">
              <w:tcPr>
                <w:tcW w:w="348" w:type="pct"/>
                <w:noWrap/>
                <w:hideMark/>
              </w:tcPr>
            </w:tcPrChange>
          </w:tcPr>
          <w:p w14:paraId="31FB867E"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78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790" w:author="Joseph Sempa" w:date="2024-07-12T15:57:00Z" w16du:dateUtc="2024-07-12T13:57:00Z">
              <w:tcPr>
                <w:tcW w:w="622" w:type="pct"/>
                <w:noWrap/>
                <w:hideMark/>
              </w:tcPr>
            </w:tcPrChange>
          </w:tcPr>
          <w:p w14:paraId="196361D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791" w:author="Joseph Sempa" w:date="2024-07-12T15:57:00Z" w16du:dateUtc="2024-07-12T13:57:00Z">
                  <w:rPr>
                    <w:rFonts w:eastAsia="Times New Roman" w:cs="Arial"/>
                    <w:sz w:val="20"/>
                    <w:szCs w:val="20"/>
                    <w:lang w:val="en-ZA" w:eastAsia="en-ZA"/>
                  </w:rPr>
                </w:rPrChange>
              </w:rPr>
            </w:pPr>
          </w:p>
        </w:tc>
        <w:tc>
          <w:tcPr>
            <w:tcW w:w="491" w:type="pct"/>
            <w:noWrap/>
            <w:hideMark/>
            <w:tcPrChange w:id="1792" w:author="Joseph Sempa" w:date="2024-07-12T15:57:00Z" w16du:dateUtc="2024-07-12T13:57:00Z">
              <w:tcPr>
                <w:tcW w:w="491" w:type="pct"/>
                <w:noWrap/>
                <w:hideMark/>
              </w:tcPr>
            </w:tcPrChange>
          </w:tcPr>
          <w:p w14:paraId="14AC8B2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793" w:author="Joseph Sempa" w:date="2024-07-12T15:57:00Z" w16du:dateUtc="2024-07-12T13:57:00Z">
                  <w:rPr>
                    <w:rFonts w:eastAsia="Times New Roman" w:cs="Arial"/>
                    <w:sz w:val="20"/>
                    <w:szCs w:val="20"/>
                    <w:lang w:val="en-ZA" w:eastAsia="en-ZA"/>
                  </w:rPr>
                </w:rPrChange>
              </w:rPr>
            </w:pPr>
          </w:p>
        </w:tc>
      </w:tr>
      <w:tr w:rsidR="004C2BD9" w:rsidRPr="007C7DE3" w14:paraId="0D56D20B" w14:textId="77777777" w:rsidTr="00944B88">
        <w:trPr>
          <w:trHeight w:val="300"/>
          <w:trPrChange w:id="1794" w:author="Joseph Sempa" w:date="2024-07-12T15:57:00Z" w16du:dateUtc="2024-07-12T13:57:00Z">
            <w:trPr>
              <w:trHeight w:val="300"/>
            </w:trPr>
          </w:trPrChange>
        </w:trPr>
        <w:tc>
          <w:tcPr>
            <w:tcW w:w="1860" w:type="pct"/>
            <w:noWrap/>
            <w:hideMark/>
            <w:tcPrChange w:id="1795" w:author="Joseph Sempa" w:date="2024-07-12T15:57:00Z" w16du:dateUtc="2024-07-12T13:57:00Z">
              <w:tcPr>
                <w:tcW w:w="1860" w:type="pct"/>
                <w:noWrap/>
                <w:hideMark/>
              </w:tcPr>
            </w:tcPrChange>
          </w:tcPr>
          <w:p w14:paraId="667AD883" w14:textId="77777777" w:rsidR="004C2BD9" w:rsidRPr="007C7DE3" w:rsidRDefault="004C2BD9" w:rsidP="001C0071">
            <w:pPr>
              <w:contextualSpacing/>
              <w:rPr>
                <w:rFonts w:eastAsia="Times New Roman" w:cs="Arial"/>
                <w:color w:val="000000"/>
                <w:sz w:val="18"/>
                <w:szCs w:val="18"/>
                <w:lang w:val="en-ZA" w:eastAsia="en-ZA"/>
                <w:rPrChange w:id="179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797" w:author="Joseph Sempa" w:date="2024-07-12T15:57:00Z" w16du:dateUtc="2024-07-12T13:57:00Z">
                  <w:rPr>
                    <w:rFonts w:eastAsia="Arial" w:cs="Arial"/>
                    <w:color w:val="000000"/>
                    <w:sz w:val="20"/>
                    <w:szCs w:val="20"/>
                    <w:lang w:eastAsia="en-ZA"/>
                  </w:rPr>
                </w:rPrChange>
              </w:rPr>
              <w:t>Candida</w:t>
            </w:r>
          </w:p>
        </w:tc>
        <w:tc>
          <w:tcPr>
            <w:tcW w:w="404" w:type="pct"/>
            <w:noWrap/>
            <w:hideMark/>
            <w:tcPrChange w:id="1798" w:author="Joseph Sempa" w:date="2024-07-12T15:57:00Z" w16du:dateUtc="2024-07-12T13:57:00Z">
              <w:tcPr>
                <w:tcW w:w="404" w:type="pct"/>
                <w:noWrap/>
                <w:hideMark/>
              </w:tcPr>
            </w:tcPrChange>
          </w:tcPr>
          <w:p w14:paraId="11D10A49" w14:textId="77777777" w:rsidR="004C2BD9" w:rsidRPr="007C7DE3" w:rsidRDefault="004C2BD9" w:rsidP="001C0071">
            <w:pPr>
              <w:contextualSpacing/>
              <w:rPr>
                <w:rFonts w:eastAsia="Times New Roman" w:cs="Arial"/>
                <w:color w:val="000000"/>
                <w:sz w:val="18"/>
                <w:szCs w:val="18"/>
                <w:lang w:val="en-ZA" w:eastAsia="en-ZA"/>
                <w:rPrChange w:id="179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00" w:author="Joseph Sempa" w:date="2024-07-12T15:57:00Z" w16du:dateUtc="2024-07-12T13:57:00Z">
                  <w:rPr>
                    <w:rFonts w:eastAsia="Arial" w:cs="Arial"/>
                    <w:color w:val="000000"/>
                    <w:sz w:val="20"/>
                    <w:szCs w:val="20"/>
                    <w:lang w:eastAsia="en-ZA"/>
                  </w:rPr>
                </w:rPrChange>
              </w:rPr>
              <w:t>0.99</w:t>
            </w:r>
          </w:p>
        </w:tc>
        <w:tc>
          <w:tcPr>
            <w:tcW w:w="794" w:type="pct"/>
            <w:noWrap/>
            <w:hideMark/>
            <w:tcPrChange w:id="1801" w:author="Joseph Sempa" w:date="2024-07-12T15:57:00Z" w16du:dateUtc="2024-07-12T13:57:00Z">
              <w:tcPr>
                <w:tcW w:w="794" w:type="pct"/>
                <w:noWrap/>
                <w:hideMark/>
              </w:tcPr>
            </w:tcPrChange>
          </w:tcPr>
          <w:p w14:paraId="1B844D31" w14:textId="77777777" w:rsidR="004C2BD9" w:rsidRPr="007C7DE3" w:rsidRDefault="004C2BD9" w:rsidP="001C0071">
            <w:pPr>
              <w:contextualSpacing/>
              <w:rPr>
                <w:rFonts w:eastAsia="Times New Roman" w:cs="Arial"/>
                <w:color w:val="000000"/>
                <w:sz w:val="18"/>
                <w:szCs w:val="18"/>
                <w:lang w:val="en-ZA" w:eastAsia="en-ZA"/>
                <w:rPrChange w:id="180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03" w:author="Joseph Sempa" w:date="2024-07-12T15:57:00Z" w16du:dateUtc="2024-07-12T13:57:00Z">
                  <w:rPr>
                    <w:rFonts w:eastAsia="Arial" w:cs="Arial"/>
                    <w:color w:val="000000"/>
                    <w:sz w:val="20"/>
                    <w:szCs w:val="20"/>
                    <w:lang w:eastAsia="en-ZA"/>
                  </w:rPr>
                </w:rPrChange>
              </w:rPr>
              <w:t>0.36, 2.73</w:t>
            </w:r>
          </w:p>
        </w:tc>
        <w:tc>
          <w:tcPr>
            <w:tcW w:w="481" w:type="pct"/>
            <w:noWrap/>
            <w:hideMark/>
            <w:tcPrChange w:id="1804" w:author="Joseph Sempa" w:date="2024-07-12T15:57:00Z" w16du:dateUtc="2024-07-12T13:57:00Z">
              <w:tcPr>
                <w:tcW w:w="481" w:type="pct"/>
                <w:noWrap/>
                <w:hideMark/>
              </w:tcPr>
            </w:tcPrChange>
          </w:tcPr>
          <w:p w14:paraId="3D920CE5" w14:textId="77777777" w:rsidR="004C2BD9" w:rsidRPr="007C7DE3" w:rsidRDefault="004C2BD9" w:rsidP="001C0071">
            <w:pPr>
              <w:contextualSpacing/>
              <w:rPr>
                <w:rFonts w:eastAsia="Times New Roman" w:cs="Arial"/>
                <w:color w:val="000000"/>
                <w:sz w:val="18"/>
                <w:szCs w:val="18"/>
                <w:lang w:val="en-ZA" w:eastAsia="en-ZA"/>
                <w:rPrChange w:id="180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06" w:author="Joseph Sempa" w:date="2024-07-12T15:57:00Z" w16du:dateUtc="2024-07-12T13:57:00Z">
                  <w:rPr>
                    <w:rFonts w:eastAsia="Arial" w:cs="Arial"/>
                    <w:color w:val="000000"/>
                    <w:sz w:val="20"/>
                    <w:szCs w:val="20"/>
                    <w:lang w:eastAsia="en-ZA"/>
                  </w:rPr>
                </w:rPrChange>
              </w:rPr>
              <w:t>&gt;0.9</w:t>
            </w:r>
          </w:p>
        </w:tc>
        <w:tc>
          <w:tcPr>
            <w:tcW w:w="348" w:type="pct"/>
            <w:noWrap/>
            <w:hideMark/>
            <w:tcPrChange w:id="1807" w:author="Joseph Sempa" w:date="2024-07-12T15:57:00Z" w16du:dateUtc="2024-07-12T13:57:00Z">
              <w:tcPr>
                <w:tcW w:w="348" w:type="pct"/>
                <w:noWrap/>
                <w:hideMark/>
              </w:tcPr>
            </w:tcPrChange>
          </w:tcPr>
          <w:p w14:paraId="27057A98" w14:textId="77777777" w:rsidR="004C2BD9" w:rsidRPr="007C7DE3" w:rsidRDefault="004C2BD9" w:rsidP="001C0071">
            <w:pPr>
              <w:contextualSpacing/>
              <w:rPr>
                <w:rFonts w:eastAsia="Times New Roman" w:cs="Arial"/>
                <w:color w:val="000000"/>
                <w:sz w:val="18"/>
                <w:szCs w:val="18"/>
                <w:lang w:val="en-ZA" w:eastAsia="en-ZA"/>
                <w:rPrChange w:id="180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809" w:author="Joseph Sempa" w:date="2024-07-12T15:57:00Z" w16du:dateUtc="2024-07-12T13:57:00Z">
              <w:tcPr>
                <w:tcW w:w="622" w:type="pct"/>
                <w:noWrap/>
                <w:hideMark/>
              </w:tcPr>
            </w:tcPrChange>
          </w:tcPr>
          <w:p w14:paraId="183CE50D" w14:textId="77777777" w:rsidR="004C2BD9" w:rsidRPr="007C7DE3" w:rsidRDefault="004C2BD9" w:rsidP="001C0071">
            <w:pPr>
              <w:contextualSpacing/>
              <w:rPr>
                <w:rFonts w:eastAsia="Times New Roman" w:cs="Arial"/>
                <w:sz w:val="18"/>
                <w:szCs w:val="18"/>
                <w:lang w:val="en-ZA" w:eastAsia="en-ZA"/>
                <w:rPrChange w:id="1810" w:author="Joseph Sempa" w:date="2024-07-12T15:57:00Z" w16du:dateUtc="2024-07-12T13:57:00Z">
                  <w:rPr>
                    <w:rFonts w:eastAsia="Times New Roman" w:cs="Arial"/>
                    <w:sz w:val="20"/>
                    <w:szCs w:val="20"/>
                    <w:lang w:val="en-ZA" w:eastAsia="en-ZA"/>
                  </w:rPr>
                </w:rPrChange>
              </w:rPr>
            </w:pPr>
          </w:p>
        </w:tc>
        <w:tc>
          <w:tcPr>
            <w:tcW w:w="491" w:type="pct"/>
            <w:noWrap/>
            <w:hideMark/>
            <w:tcPrChange w:id="1811" w:author="Joseph Sempa" w:date="2024-07-12T15:57:00Z" w16du:dateUtc="2024-07-12T13:57:00Z">
              <w:tcPr>
                <w:tcW w:w="491" w:type="pct"/>
                <w:noWrap/>
                <w:hideMark/>
              </w:tcPr>
            </w:tcPrChange>
          </w:tcPr>
          <w:p w14:paraId="732BD04D" w14:textId="77777777" w:rsidR="004C2BD9" w:rsidRPr="007C7DE3" w:rsidRDefault="004C2BD9" w:rsidP="001C0071">
            <w:pPr>
              <w:contextualSpacing/>
              <w:rPr>
                <w:rFonts w:eastAsia="Times New Roman" w:cs="Arial"/>
                <w:sz w:val="18"/>
                <w:szCs w:val="18"/>
                <w:lang w:val="en-ZA" w:eastAsia="en-ZA"/>
                <w:rPrChange w:id="1812" w:author="Joseph Sempa" w:date="2024-07-12T15:57:00Z" w16du:dateUtc="2024-07-12T13:57:00Z">
                  <w:rPr>
                    <w:rFonts w:eastAsia="Times New Roman" w:cs="Arial"/>
                    <w:sz w:val="20"/>
                    <w:szCs w:val="20"/>
                    <w:lang w:val="en-ZA" w:eastAsia="en-ZA"/>
                  </w:rPr>
                </w:rPrChange>
              </w:rPr>
            </w:pPr>
          </w:p>
        </w:tc>
      </w:tr>
      <w:tr w:rsidR="004C2BD9" w:rsidRPr="007C7DE3" w14:paraId="67B4D039"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813" w:author="Joseph Sempa" w:date="2024-07-12T15:57:00Z" w16du:dateUtc="2024-07-12T13:57:00Z">
            <w:trPr>
              <w:trHeight w:val="300"/>
            </w:trPr>
          </w:trPrChange>
        </w:trPr>
        <w:tc>
          <w:tcPr>
            <w:tcW w:w="1860" w:type="pct"/>
            <w:noWrap/>
            <w:hideMark/>
            <w:tcPrChange w:id="1814" w:author="Joseph Sempa" w:date="2024-07-12T15:57:00Z" w16du:dateUtc="2024-07-12T13:57:00Z">
              <w:tcPr>
                <w:tcW w:w="1860" w:type="pct"/>
                <w:noWrap/>
                <w:hideMark/>
              </w:tcPr>
            </w:tcPrChange>
          </w:tcPr>
          <w:p w14:paraId="56C4A21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1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16" w:author="Joseph Sempa" w:date="2024-07-12T15:57:00Z" w16du:dateUtc="2024-07-12T13:57:00Z">
                  <w:rPr>
                    <w:rFonts w:eastAsia="Arial" w:cs="Arial"/>
                    <w:color w:val="000000"/>
                    <w:sz w:val="20"/>
                    <w:szCs w:val="20"/>
                    <w:lang w:eastAsia="en-ZA"/>
                  </w:rPr>
                </w:rPrChange>
              </w:rPr>
              <w:t>Syphilis</w:t>
            </w:r>
          </w:p>
        </w:tc>
        <w:tc>
          <w:tcPr>
            <w:tcW w:w="404" w:type="pct"/>
            <w:noWrap/>
            <w:hideMark/>
            <w:tcPrChange w:id="1817" w:author="Joseph Sempa" w:date="2024-07-12T15:57:00Z" w16du:dateUtc="2024-07-12T13:57:00Z">
              <w:tcPr>
                <w:tcW w:w="404" w:type="pct"/>
                <w:noWrap/>
                <w:hideMark/>
              </w:tcPr>
            </w:tcPrChange>
          </w:tcPr>
          <w:p w14:paraId="508C6CF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1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19" w:author="Joseph Sempa" w:date="2024-07-12T15:57:00Z" w16du:dateUtc="2024-07-12T13:57:00Z">
                  <w:rPr>
                    <w:rFonts w:eastAsia="Arial" w:cs="Arial"/>
                    <w:color w:val="000000"/>
                    <w:sz w:val="20"/>
                    <w:szCs w:val="20"/>
                    <w:lang w:eastAsia="en-ZA"/>
                  </w:rPr>
                </w:rPrChange>
              </w:rPr>
              <w:t>1.44</w:t>
            </w:r>
          </w:p>
        </w:tc>
        <w:tc>
          <w:tcPr>
            <w:tcW w:w="794" w:type="pct"/>
            <w:noWrap/>
            <w:hideMark/>
            <w:tcPrChange w:id="1820" w:author="Joseph Sempa" w:date="2024-07-12T15:57:00Z" w16du:dateUtc="2024-07-12T13:57:00Z">
              <w:tcPr>
                <w:tcW w:w="794" w:type="pct"/>
                <w:noWrap/>
                <w:hideMark/>
              </w:tcPr>
            </w:tcPrChange>
          </w:tcPr>
          <w:p w14:paraId="363CC9D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2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22" w:author="Joseph Sempa" w:date="2024-07-12T15:57:00Z" w16du:dateUtc="2024-07-12T13:57:00Z">
                  <w:rPr>
                    <w:rFonts w:eastAsia="Arial" w:cs="Arial"/>
                    <w:color w:val="000000"/>
                    <w:sz w:val="20"/>
                    <w:szCs w:val="20"/>
                    <w:lang w:eastAsia="en-ZA"/>
                  </w:rPr>
                </w:rPrChange>
              </w:rPr>
              <w:t>0.45, 4.58</w:t>
            </w:r>
          </w:p>
        </w:tc>
        <w:tc>
          <w:tcPr>
            <w:tcW w:w="481" w:type="pct"/>
            <w:noWrap/>
            <w:hideMark/>
            <w:tcPrChange w:id="1823" w:author="Joseph Sempa" w:date="2024-07-12T15:57:00Z" w16du:dateUtc="2024-07-12T13:57:00Z">
              <w:tcPr>
                <w:tcW w:w="481" w:type="pct"/>
                <w:noWrap/>
                <w:hideMark/>
              </w:tcPr>
            </w:tcPrChange>
          </w:tcPr>
          <w:p w14:paraId="5518515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2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25" w:author="Joseph Sempa" w:date="2024-07-12T15:57:00Z" w16du:dateUtc="2024-07-12T13:57:00Z">
                  <w:rPr>
                    <w:rFonts w:eastAsia="Arial" w:cs="Arial"/>
                    <w:color w:val="000000"/>
                    <w:sz w:val="20"/>
                    <w:szCs w:val="20"/>
                    <w:lang w:eastAsia="en-ZA"/>
                  </w:rPr>
                </w:rPrChange>
              </w:rPr>
              <w:t>0.5</w:t>
            </w:r>
          </w:p>
        </w:tc>
        <w:tc>
          <w:tcPr>
            <w:tcW w:w="348" w:type="pct"/>
            <w:noWrap/>
            <w:hideMark/>
            <w:tcPrChange w:id="1826" w:author="Joseph Sempa" w:date="2024-07-12T15:57:00Z" w16du:dateUtc="2024-07-12T13:57:00Z">
              <w:tcPr>
                <w:tcW w:w="348" w:type="pct"/>
                <w:noWrap/>
                <w:hideMark/>
              </w:tcPr>
            </w:tcPrChange>
          </w:tcPr>
          <w:p w14:paraId="20F44ED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2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828" w:author="Joseph Sempa" w:date="2024-07-12T15:57:00Z" w16du:dateUtc="2024-07-12T13:57:00Z">
              <w:tcPr>
                <w:tcW w:w="622" w:type="pct"/>
                <w:noWrap/>
                <w:hideMark/>
              </w:tcPr>
            </w:tcPrChange>
          </w:tcPr>
          <w:p w14:paraId="578173B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829" w:author="Joseph Sempa" w:date="2024-07-12T15:57:00Z" w16du:dateUtc="2024-07-12T13:57:00Z">
                  <w:rPr>
                    <w:rFonts w:eastAsia="Times New Roman" w:cs="Arial"/>
                    <w:sz w:val="20"/>
                    <w:szCs w:val="20"/>
                    <w:lang w:val="en-ZA" w:eastAsia="en-ZA"/>
                  </w:rPr>
                </w:rPrChange>
              </w:rPr>
            </w:pPr>
          </w:p>
        </w:tc>
        <w:tc>
          <w:tcPr>
            <w:tcW w:w="491" w:type="pct"/>
            <w:noWrap/>
            <w:hideMark/>
            <w:tcPrChange w:id="1830" w:author="Joseph Sempa" w:date="2024-07-12T15:57:00Z" w16du:dateUtc="2024-07-12T13:57:00Z">
              <w:tcPr>
                <w:tcW w:w="491" w:type="pct"/>
                <w:noWrap/>
                <w:hideMark/>
              </w:tcPr>
            </w:tcPrChange>
          </w:tcPr>
          <w:p w14:paraId="1C40CC4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831" w:author="Joseph Sempa" w:date="2024-07-12T15:57:00Z" w16du:dateUtc="2024-07-12T13:57:00Z">
                  <w:rPr>
                    <w:rFonts w:eastAsia="Times New Roman" w:cs="Arial"/>
                    <w:sz w:val="20"/>
                    <w:szCs w:val="20"/>
                    <w:lang w:val="en-ZA" w:eastAsia="en-ZA"/>
                  </w:rPr>
                </w:rPrChange>
              </w:rPr>
            </w:pPr>
          </w:p>
        </w:tc>
      </w:tr>
      <w:tr w:rsidR="004C2BD9" w:rsidRPr="007C7DE3" w14:paraId="7BEC81C2" w14:textId="77777777" w:rsidTr="00944B88">
        <w:trPr>
          <w:trHeight w:val="300"/>
          <w:trPrChange w:id="1832" w:author="Joseph Sempa" w:date="2024-07-12T15:57:00Z" w16du:dateUtc="2024-07-12T13:57:00Z">
            <w:trPr>
              <w:trHeight w:val="300"/>
            </w:trPr>
          </w:trPrChange>
        </w:trPr>
        <w:tc>
          <w:tcPr>
            <w:tcW w:w="1860" w:type="pct"/>
            <w:noWrap/>
            <w:hideMark/>
            <w:tcPrChange w:id="1833" w:author="Joseph Sempa" w:date="2024-07-12T15:57:00Z" w16du:dateUtc="2024-07-12T13:57:00Z">
              <w:tcPr>
                <w:tcW w:w="1860" w:type="pct"/>
                <w:noWrap/>
                <w:hideMark/>
              </w:tcPr>
            </w:tcPrChange>
          </w:tcPr>
          <w:p w14:paraId="1EA51105" w14:textId="1E59EA03" w:rsidR="004C2BD9" w:rsidRPr="007C7DE3" w:rsidRDefault="004C2BD9" w:rsidP="001C0071">
            <w:pPr>
              <w:contextualSpacing/>
              <w:rPr>
                <w:rFonts w:eastAsia="Times New Roman" w:cs="Arial"/>
                <w:color w:val="000000"/>
                <w:sz w:val="18"/>
                <w:szCs w:val="18"/>
                <w:lang w:val="en-ZA" w:eastAsia="en-ZA"/>
                <w:rPrChange w:id="1834" w:author="Joseph Sempa" w:date="2024-07-12T15:57:00Z" w16du:dateUtc="2024-07-12T13:57:00Z">
                  <w:rPr>
                    <w:rFonts w:eastAsia="Times New Roman" w:cs="Arial"/>
                    <w:color w:val="000000"/>
                    <w:sz w:val="20"/>
                    <w:szCs w:val="20"/>
                    <w:lang w:val="en-ZA" w:eastAsia="en-ZA"/>
                  </w:rPr>
                </w:rPrChange>
              </w:rPr>
            </w:pPr>
            <w:proofErr w:type="gramStart"/>
            <w:r w:rsidRPr="007C7DE3">
              <w:rPr>
                <w:rFonts w:eastAsia="Arial" w:cs="Arial"/>
                <w:color w:val="000000"/>
                <w:sz w:val="18"/>
                <w:szCs w:val="18"/>
                <w:lang w:eastAsia="en-ZA"/>
                <w:rPrChange w:id="1835" w:author="Joseph Sempa" w:date="2024-07-12T15:57:00Z" w16du:dateUtc="2024-07-12T13:57:00Z">
                  <w:rPr>
                    <w:rFonts w:eastAsia="Arial" w:cs="Arial"/>
                    <w:color w:val="000000"/>
                    <w:sz w:val="20"/>
                    <w:szCs w:val="20"/>
                    <w:lang w:eastAsia="en-ZA"/>
                  </w:rPr>
                </w:rPrChange>
              </w:rPr>
              <w:t>B</w:t>
            </w:r>
            <w:r w:rsidR="00D34684" w:rsidRPr="007C7DE3">
              <w:rPr>
                <w:rFonts w:eastAsia="Arial" w:cs="Arial"/>
                <w:color w:val="000000"/>
                <w:sz w:val="18"/>
                <w:szCs w:val="18"/>
                <w:lang w:eastAsia="en-ZA"/>
                <w:rPrChange w:id="1836" w:author="Joseph Sempa" w:date="2024-07-12T15:57:00Z" w16du:dateUtc="2024-07-12T13:57:00Z">
                  <w:rPr>
                    <w:rFonts w:eastAsia="Arial" w:cs="Arial"/>
                    <w:color w:val="000000"/>
                    <w:sz w:val="20"/>
                    <w:szCs w:val="20"/>
                    <w:lang w:eastAsia="en-ZA"/>
                  </w:rPr>
                </w:rPrChange>
              </w:rPr>
              <w:t xml:space="preserve">acterial </w:t>
            </w:r>
            <w:r w:rsidRPr="007C7DE3">
              <w:rPr>
                <w:rFonts w:eastAsia="Arial" w:cs="Arial"/>
                <w:color w:val="000000"/>
                <w:sz w:val="18"/>
                <w:szCs w:val="18"/>
                <w:lang w:eastAsia="en-ZA"/>
                <w:rPrChange w:id="1837" w:author="Joseph Sempa" w:date="2024-07-12T15:57:00Z" w16du:dateUtc="2024-07-12T13:57:00Z">
                  <w:rPr>
                    <w:rFonts w:eastAsia="Arial" w:cs="Arial"/>
                    <w:color w:val="000000"/>
                    <w:sz w:val="20"/>
                    <w:szCs w:val="20"/>
                    <w:lang w:eastAsia="en-ZA"/>
                  </w:rPr>
                </w:rPrChange>
              </w:rPr>
              <w:t xml:space="preserve"> meni</w:t>
            </w:r>
            <w:r w:rsidR="00D34684" w:rsidRPr="007C7DE3">
              <w:rPr>
                <w:rFonts w:eastAsia="Arial" w:cs="Arial"/>
                <w:color w:val="000000"/>
                <w:sz w:val="18"/>
                <w:szCs w:val="18"/>
                <w:lang w:eastAsia="en-ZA"/>
                <w:rPrChange w:id="1838" w:author="Joseph Sempa" w:date="2024-07-12T15:57:00Z" w16du:dateUtc="2024-07-12T13:57:00Z">
                  <w:rPr>
                    <w:rFonts w:eastAsia="Arial" w:cs="Arial"/>
                    <w:color w:val="000000"/>
                    <w:sz w:val="20"/>
                    <w:szCs w:val="20"/>
                    <w:lang w:eastAsia="en-ZA"/>
                  </w:rPr>
                </w:rPrChange>
              </w:rPr>
              <w:t>n</w:t>
            </w:r>
            <w:r w:rsidRPr="007C7DE3">
              <w:rPr>
                <w:rFonts w:eastAsia="Arial" w:cs="Arial"/>
                <w:color w:val="000000"/>
                <w:sz w:val="18"/>
                <w:szCs w:val="18"/>
                <w:lang w:eastAsia="en-ZA"/>
                <w:rPrChange w:id="1839" w:author="Joseph Sempa" w:date="2024-07-12T15:57:00Z" w16du:dateUtc="2024-07-12T13:57:00Z">
                  <w:rPr>
                    <w:rFonts w:eastAsia="Arial" w:cs="Arial"/>
                    <w:color w:val="000000"/>
                    <w:sz w:val="20"/>
                    <w:szCs w:val="20"/>
                    <w:lang w:eastAsia="en-ZA"/>
                  </w:rPr>
                </w:rPrChange>
              </w:rPr>
              <w:t>gitis</w:t>
            </w:r>
            <w:proofErr w:type="gramEnd"/>
          </w:p>
        </w:tc>
        <w:tc>
          <w:tcPr>
            <w:tcW w:w="404" w:type="pct"/>
            <w:noWrap/>
            <w:hideMark/>
            <w:tcPrChange w:id="1840" w:author="Joseph Sempa" w:date="2024-07-12T15:57:00Z" w16du:dateUtc="2024-07-12T13:57:00Z">
              <w:tcPr>
                <w:tcW w:w="404" w:type="pct"/>
                <w:noWrap/>
                <w:hideMark/>
              </w:tcPr>
            </w:tcPrChange>
          </w:tcPr>
          <w:p w14:paraId="3D8ABF63" w14:textId="77777777" w:rsidR="004C2BD9" w:rsidRPr="007C7DE3" w:rsidRDefault="004C2BD9" w:rsidP="001C0071">
            <w:pPr>
              <w:contextualSpacing/>
              <w:rPr>
                <w:rFonts w:eastAsia="Times New Roman" w:cs="Arial"/>
                <w:color w:val="000000"/>
                <w:sz w:val="18"/>
                <w:szCs w:val="18"/>
                <w:lang w:val="en-ZA" w:eastAsia="en-ZA"/>
                <w:rPrChange w:id="184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42" w:author="Joseph Sempa" w:date="2024-07-12T15:57:00Z" w16du:dateUtc="2024-07-12T13:57:00Z">
                  <w:rPr>
                    <w:rFonts w:eastAsia="Arial" w:cs="Arial"/>
                    <w:color w:val="000000"/>
                    <w:sz w:val="20"/>
                    <w:szCs w:val="20"/>
                    <w:lang w:eastAsia="en-ZA"/>
                  </w:rPr>
                </w:rPrChange>
              </w:rPr>
              <w:t>1.41</w:t>
            </w:r>
          </w:p>
        </w:tc>
        <w:tc>
          <w:tcPr>
            <w:tcW w:w="794" w:type="pct"/>
            <w:noWrap/>
            <w:hideMark/>
            <w:tcPrChange w:id="1843" w:author="Joseph Sempa" w:date="2024-07-12T15:57:00Z" w16du:dateUtc="2024-07-12T13:57:00Z">
              <w:tcPr>
                <w:tcW w:w="794" w:type="pct"/>
                <w:noWrap/>
                <w:hideMark/>
              </w:tcPr>
            </w:tcPrChange>
          </w:tcPr>
          <w:p w14:paraId="0EDD1940" w14:textId="77777777" w:rsidR="004C2BD9" w:rsidRPr="007C7DE3" w:rsidRDefault="004C2BD9" w:rsidP="001C0071">
            <w:pPr>
              <w:contextualSpacing/>
              <w:rPr>
                <w:rFonts w:eastAsia="Times New Roman" w:cs="Arial"/>
                <w:color w:val="000000"/>
                <w:sz w:val="18"/>
                <w:szCs w:val="18"/>
                <w:lang w:val="en-ZA" w:eastAsia="en-ZA"/>
                <w:rPrChange w:id="184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45" w:author="Joseph Sempa" w:date="2024-07-12T15:57:00Z" w16du:dateUtc="2024-07-12T13:57:00Z">
                  <w:rPr>
                    <w:rFonts w:eastAsia="Arial" w:cs="Arial"/>
                    <w:color w:val="000000"/>
                    <w:sz w:val="20"/>
                    <w:szCs w:val="20"/>
                    <w:lang w:eastAsia="en-ZA"/>
                  </w:rPr>
                </w:rPrChange>
              </w:rPr>
              <w:t>0.20, 10.2</w:t>
            </w:r>
          </w:p>
        </w:tc>
        <w:tc>
          <w:tcPr>
            <w:tcW w:w="481" w:type="pct"/>
            <w:noWrap/>
            <w:hideMark/>
            <w:tcPrChange w:id="1846" w:author="Joseph Sempa" w:date="2024-07-12T15:57:00Z" w16du:dateUtc="2024-07-12T13:57:00Z">
              <w:tcPr>
                <w:tcW w:w="481" w:type="pct"/>
                <w:noWrap/>
                <w:hideMark/>
              </w:tcPr>
            </w:tcPrChange>
          </w:tcPr>
          <w:p w14:paraId="531E6F63" w14:textId="77777777" w:rsidR="004C2BD9" w:rsidRPr="007C7DE3" w:rsidRDefault="004C2BD9" w:rsidP="001C0071">
            <w:pPr>
              <w:contextualSpacing/>
              <w:rPr>
                <w:rFonts w:eastAsia="Times New Roman" w:cs="Arial"/>
                <w:color w:val="000000"/>
                <w:sz w:val="18"/>
                <w:szCs w:val="18"/>
                <w:lang w:val="en-ZA" w:eastAsia="en-ZA"/>
                <w:rPrChange w:id="184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48" w:author="Joseph Sempa" w:date="2024-07-12T15:57:00Z" w16du:dateUtc="2024-07-12T13:57:00Z">
                  <w:rPr>
                    <w:rFonts w:eastAsia="Arial" w:cs="Arial"/>
                    <w:color w:val="000000"/>
                    <w:sz w:val="20"/>
                    <w:szCs w:val="20"/>
                    <w:lang w:eastAsia="en-ZA"/>
                  </w:rPr>
                </w:rPrChange>
              </w:rPr>
              <w:t>0.7</w:t>
            </w:r>
          </w:p>
        </w:tc>
        <w:tc>
          <w:tcPr>
            <w:tcW w:w="348" w:type="pct"/>
            <w:noWrap/>
            <w:hideMark/>
            <w:tcPrChange w:id="1849" w:author="Joseph Sempa" w:date="2024-07-12T15:57:00Z" w16du:dateUtc="2024-07-12T13:57:00Z">
              <w:tcPr>
                <w:tcW w:w="348" w:type="pct"/>
                <w:noWrap/>
                <w:hideMark/>
              </w:tcPr>
            </w:tcPrChange>
          </w:tcPr>
          <w:p w14:paraId="51A3F936" w14:textId="77777777" w:rsidR="004C2BD9" w:rsidRPr="007C7DE3" w:rsidRDefault="004C2BD9" w:rsidP="001C0071">
            <w:pPr>
              <w:contextualSpacing/>
              <w:rPr>
                <w:rFonts w:eastAsia="Times New Roman" w:cs="Arial"/>
                <w:color w:val="000000"/>
                <w:sz w:val="18"/>
                <w:szCs w:val="18"/>
                <w:lang w:val="en-ZA" w:eastAsia="en-ZA"/>
                <w:rPrChange w:id="1850"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851" w:author="Joseph Sempa" w:date="2024-07-12T15:57:00Z" w16du:dateUtc="2024-07-12T13:57:00Z">
              <w:tcPr>
                <w:tcW w:w="622" w:type="pct"/>
                <w:noWrap/>
                <w:hideMark/>
              </w:tcPr>
            </w:tcPrChange>
          </w:tcPr>
          <w:p w14:paraId="1A9C7B10" w14:textId="77777777" w:rsidR="004C2BD9" w:rsidRPr="007C7DE3" w:rsidRDefault="004C2BD9" w:rsidP="001C0071">
            <w:pPr>
              <w:contextualSpacing/>
              <w:rPr>
                <w:rFonts w:eastAsia="Times New Roman" w:cs="Arial"/>
                <w:sz w:val="18"/>
                <w:szCs w:val="18"/>
                <w:lang w:val="en-ZA" w:eastAsia="en-ZA"/>
                <w:rPrChange w:id="1852" w:author="Joseph Sempa" w:date="2024-07-12T15:57:00Z" w16du:dateUtc="2024-07-12T13:57:00Z">
                  <w:rPr>
                    <w:rFonts w:eastAsia="Times New Roman" w:cs="Arial"/>
                    <w:sz w:val="20"/>
                    <w:szCs w:val="20"/>
                    <w:lang w:val="en-ZA" w:eastAsia="en-ZA"/>
                  </w:rPr>
                </w:rPrChange>
              </w:rPr>
            </w:pPr>
          </w:p>
        </w:tc>
        <w:tc>
          <w:tcPr>
            <w:tcW w:w="491" w:type="pct"/>
            <w:noWrap/>
            <w:hideMark/>
            <w:tcPrChange w:id="1853" w:author="Joseph Sempa" w:date="2024-07-12T15:57:00Z" w16du:dateUtc="2024-07-12T13:57:00Z">
              <w:tcPr>
                <w:tcW w:w="491" w:type="pct"/>
                <w:noWrap/>
                <w:hideMark/>
              </w:tcPr>
            </w:tcPrChange>
          </w:tcPr>
          <w:p w14:paraId="0029E49E" w14:textId="77777777" w:rsidR="004C2BD9" w:rsidRPr="007C7DE3" w:rsidRDefault="004C2BD9" w:rsidP="001C0071">
            <w:pPr>
              <w:contextualSpacing/>
              <w:rPr>
                <w:rFonts w:eastAsia="Times New Roman" w:cs="Arial"/>
                <w:sz w:val="18"/>
                <w:szCs w:val="18"/>
                <w:lang w:val="en-ZA" w:eastAsia="en-ZA"/>
                <w:rPrChange w:id="1854" w:author="Joseph Sempa" w:date="2024-07-12T15:57:00Z" w16du:dateUtc="2024-07-12T13:57:00Z">
                  <w:rPr>
                    <w:rFonts w:eastAsia="Times New Roman" w:cs="Arial"/>
                    <w:sz w:val="20"/>
                    <w:szCs w:val="20"/>
                    <w:lang w:val="en-ZA" w:eastAsia="en-ZA"/>
                  </w:rPr>
                </w:rPrChange>
              </w:rPr>
            </w:pPr>
          </w:p>
        </w:tc>
      </w:tr>
      <w:tr w:rsidR="004C2BD9" w:rsidRPr="007C7DE3" w14:paraId="383A5429"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855" w:author="Joseph Sempa" w:date="2024-07-12T15:57:00Z" w16du:dateUtc="2024-07-12T13:57:00Z">
            <w:trPr>
              <w:trHeight w:val="300"/>
            </w:trPr>
          </w:trPrChange>
        </w:trPr>
        <w:tc>
          <w:tcPr>
            <w:tcW w:w="1860" w:type="pct"/>
            <w:noWrap/>
            <w:hideMark/>
            <w:tcPrChange w:id="1856" w:author="Joseph Sempa" w:date="2024-07-12T15:57:00Z" w16du:dateUtc="2024-07-12T13:57:00Z">
              <w:tcPr>
                <w:tcW w:w="1860" w:type="pct"/>
                <w:noWrap/>
                <w:hideMark/>
              </w:tcPr>
            </w:tcPrChange>
          </w:tcPr>
          <w:p w14:paraId="3B3AEF28" w14:textId="04BF8A23" w:rsidR="004C2BD9" w:rsidRPr="007C7DE3" w:rsidRDefault="00D34684"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5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58" w:author="Joseph Sempa" w:date="2024-07-12T15:57:00Z" w16du:dateUtc="2024-07-12T13:57:00Z">
                  <w:rPr>
                    <w:rFonts w:eastAsia="Arial" w:cs="Arial"/>
                    <w:color w:val="000000"/>
                    <w:sz w:val="20"/>
                    <w:szCs w:val="20"/>
                    <w:lang w:eastAsia="en-ZA"/>
                  </w:rPr>
                </w:rPrChange>
              </w:rPr>
              <w:t>Urinary tract infection</w:t>
            </w:r>
          </w:p>
        </w:tc>
        <w:tc>
          <w:tcPr>
            <w:tcW w:w="404" w:type="pct"/>
            <w:noWrap/>
            <w:hideMark/>
            <w:tcPrChange w:id="1859" w:author="Joseph Sempa" w:date="2024-07-12T15:57:00Z" w16du:dateUtc="2024-07-12T13:57:00Z">
              <w:tcPr>
                <w:tcW w:w="404" w:type="pct"/>
                <w:noWrap/>
                <w:hideMark/>
              </w:tcPr>
            </w:tcPrChange>
          </w:tcPr>
          <w:p w14:paraId="5EF598C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6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61" w:author="Joseph Sempa" w:date="2024-07-12T15:57:00Z" w16du:dateUtc="2024-07-12T13:57:00Z">
                  <w:rPr>
                    <w:rFonts w:eastAsia="Arial" w:cs="Arial"/>
                    <w:color w:val="000000"/>
                    <w:sz w:val="20"/>
                    <w:szCs w:val="20"/>
                    <w:lang w:eastAsia="en-ZA"/>
                  </w:rPr>
                </w:rPrChange>
              </w:rPr>
              <w:t>1.19</w:t>
            </w:r>
          </w:p>
        </w:tc>
        <w:tc>
          <w:tcPr>
            <w:tcW w:w="794" w:type="pct"/>
            <w:noWrap/>
            <w:hideMark/>
            <w:tcPrChange w:id="1862" w:author="Joseph Sempa" w:date="2024-07-12T15:57:00Z" w16du:dateUtc="2024-07-12T13:57:00Z">
              <w:tcPr>
                <w:tcW w:w="794" w:type="pct"/>
                <w:noWrap/>
                <w:hideMark/>
              </w:tcPr>
            </w:tcPrChange>
          </w:tcPr>
          <w:p w14:paraId="0EF34D4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6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64" w:author="Joseph Sempa" w:date="2024-07-12T15:57:00Z" w16du:dateUtc="2024-07-12T13:57:00Z">
                  <w:rPr>
                    <w:rFonts w:eastAsia="Arial" w:cs="Arial"/>
                    <w:color w:val="000000"/>
                    <w:sz w:val="20"/>
                    <w:szCs w:val="20"/>
                    <w:lang w:eastAsia="en-ZA"/>
                  </w:rPr>
                </w:rPrChange>
              </w:rPr>
              <w:t>0.17, 8.61</w:t>
            </w:r>
          </w:p>
        </w:tc>
        <w:tc>
          <w:tcPr>
            <w:tcW w:w="481" w:type="pct"/>
            <w:noWrap/>
            <w:hideMark/>
            <w:tcPrChange w:id="1865" w:author="Joseph Sempa" w:date="2024-07-12T15:57:00Z" w16du:dateUtc="2024-07-12T13:57:00Z">
              <w:tcPr>
                <w:tcW w:w="481" w:type="pct"/>
                <w:noWrap/>
                <w:hideMark/>
              </w:tcPr>
            </w:tcPrChange>
          </w:tcPr>
          <w:p w14:paraId="26E7A89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6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67" w:author="Joseph Sempa" w:date="2024-07-12T15:57:00Z" w16du:dateUtc="2024-07-12T13:57:00Z">
                  <w:rPr>
                    <w:rFonts w:eastAsia="Arial" w:cs="Arial"/>
                    <w:color w:val="000000"/>
                    <w:sz w:val="20"/>
                    <w:szCs w:val="20"/>
                    <w:lang w:eastAsia="en-ZA"/>
                  </w:rPr>
                </w:rPrChange>
              </w:rPr>
              <w:t>0.9</w:t>
            </w:r>
          </w:p>
        </w:tc>
        <w:tc>
          <w:tcPr>
            <w:tcW w:w="348" w:type="pct"/>
            <w:noWrap/>
            <w:hideMark/>
            <w:tcPrChange w:id="1868" w:author="Joseph Sempa" w:date="2024-07-12T15:57:00Z" w16du:dateUtc="2024-07-12T13:57:00Z">
              <w:tcPr>
                <w:tcW w:w="348" w:type="pct"/>
                <w:noWrap/>
                <w:hideMark/>
              </w:tcPr>
            </w:tcPrChange>
          </w:tcPr>
          <w:p w14:paraId="203B1A2C"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6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870" w:author="Joseph Sempa" w:date="2024-07-12T15:57:00Z" w16du:dateUtc="2024-07-12T13:57:00Z">
              <w:tcPr>
                <w:tcW w:w="622" w:type="pct"/>
                <w:noWrap/>
                <w:hideMark/>
              </w:tcPr>
            </w:tcPrChange>
          </w:tcPr>
          <w:p w14:paraId="1667CCC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871" w:author="Joseph Sempa" w:date="2024-07-12T15:57:00Z" w16du:dateUtc="2024-07-12T13:57:00Z">
                  <w:rPr>
                    <w:rFonts w:eastAsia="Times New Roman" w:cs="Arial"/>
                    <w:sz w:val="20"/>
                    <w:szCs w:val="20"/>
                    <w:lang w:val="en-ZA" w:eastAsia="en-ZA"/>
                  </w:rPr>
                </w:rPrChange>
              </w:rPr>
            </w:pPr>
          </w:p>
        </w:tc>
        <w:tc>
          <w:tcPr>
            <w:tcW w:w="491" w:type="pct"/>
            <w:noWrap/>
            <w:hideMark/>
            <w:tcPrChange w:id="1872" w:author="Joseph Sempa" w:date="2024-07-12T15:57:00Z" w16du:dateUtc="2024-07-12T13:57:00Z">
              <w:tcPr>
                <w:tcW w:w="491" w:type="pct"/>
                <w:noWrap/>
                <w:hideMark/>
              </w:tcPr>
            </w:tcPrChange>
          </w:tcPr>
          <w:p w14:paraId="27268F2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873" w:author="Joseph Sempa" w:date="2024-07-12T15:57:00Z" w16du:dateUtc="2024-07-12T13:57:00Z">
                  <w:rPr>
                    <w:rFonts w:eastAsia="Times New Roman" w:cs="Arial"/>
                    <w:sz w:val="20"/>
                    <w:szCs w:val="20"/>
                    <w:lang w:val="en-ZA" w:eastAsia="en-ZA"/>
                  </w:rPr>
                </w:rPrChange>
              </w:rPr>
            </w:pPr>
          </w:p>
        </w:tc>
      </w:tr>
      <w:tr w:rsidR="004C2BD9" w:rsidRPr="007C7DE3" w14:paraId="2F1C1867" w14:textId="77777777" w:rsidTr="00944B88">
        <w:trPr>
          <w:trHeight w:val="300"/>
          <w:trPrChange w:id="1874" w:author="Joseph Sempa" w:date="2024-07-12T15:57:00Z" w16du:dateUtc="2024-07-12T13:57:00Z">
            <w:trPr>
              <w:trHeight w:val="300"/>
            </w:trPr>
          </w:trPrChange>
        </w:trPr>
        <w:tc>
          <w:tcPr>
            <w:tcW w:w="1860" w:type="pct"/>
            <w:noWrap/>
            <w:hideMark/>
            <w:tcPrChange w:id="1875" w:author="Joseph Sempa" w:date="2024-07-12T15:57:00Z" w16du:dateUtc="2024-07-12T13:57:00Z">
              <w:tcPr>
                <w:tcW w:w="1860" w:type="pct"/>
                <w:noWrap/>
                <w:hideMark/>
              </w:tcPr>
            </w:tcPrChange>
          </w:tcPr>
          <w:p w14:paraId="30BB8848" w14:textId="30032C19" w:rsidR="004C2BD9" w:rsidRPr="007C7DE3" w:rsidRDefault="004C2BD9" w:rsidP="001C0071">
            <w:pPr>
              <w:contextualSpacing/>
              <w:rPr>
                <w:rFonts w:eastAsia="Times New Roman" w:cs="Arial"/>
                <w:color w:val="000000"/>
                <w:sz w:val="18"/>
                <w:szCs w:val="18"/>
                <w:lang w:val="en-ZA" w:eastAsia="en-ZA"/>
                <w:rPrChange w:id="187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77" w:author="Joseph Sempa" w:date="2024-07-12T15:57:00Z" w16du:dateUtc="2024-07-12T13:57:00Z">
                  <w:rPr>
                    <w:rFonts w:eastAsia="Arial" w:cs="Arial"/>
                    <w:color w:val="000000"/>
                    <w:sz w:val="20"/>
                    <w:szCs w:val="20"/>
                    <w:lang w:eastAsia="en-ZA"/>
                  </w:rPr>
                </w:rPrChange>
              </w:rPr>
              <w:t>P</w:t>
            </w:r>
            <w:r w:rsidR="00D34684" w:rsidRPr="007C7DE3">
              <w:rPr>
                <w:rFonts w:eastAsia="Arial" w:cs="Arial"/>
                <w:color w:val="000000"/>
                <w:sz w:val="18"/>
                <w:szCs w:val="18"/>
                <w:lang w:eastAsia="en-ZA"/>
                <w:rPrChange w:id="1878" w:author="Joseph Sempa" w:date="2024-07-12T15:57:00Z" w16du:dateUtc="2024-07-12T13:57:00Z">
                  <w:rPr>
                    <w:rFonts w:eastAsia="Arial" w:cs="Arial"/>
                    <w:color w:val="000000"/>
                    <w:sz w:val="20"/>
                    <w:szCs w:val="20"/>
                    <w:lang w:eastAsia="en-ZA"/>
                  </w:rPr>
                </w:rPrChange>
              </w:rPr>
              <w:t xml:space="preserve">neumocystis </w:t>
            </w:r>
            <w:proofErr w:type="spellStart"/>
            <w:r w:rsidR="00D34684" w:rsidRPr="007C7DE3">
              <w:rPr>
                <w:rFonts w:eastAsia="Arial" w:cs="Arial"/>
                <w:color w:val="000000"/>
                <w:sz w:val="18"/>
                <w:szCs w:val="18"/>
                <w:lang w:eastAsia="en-ZA"/>
                <w:rPrChange w:id="1879" w:author="Joseph Sempa" w:date="2024-07-12T15:57:00Z" w16du:dateUtc="2024-07-12T13:57:00Z">
                  <w:rPr>
                    <w:rFonts w:eastAsia="Arial" w:cs="Arial"/>
                    <w:color w:val="000000"/>
                    <w:sz w:val="20"/>
                    <w:szCs w:val="20"/>
                    <w:lang w:eastAsia="en-ZA"/>
                  </w:rPr>
                </w:rPrChange>
              </w:rPr>
              <w:t>Jiroveci</w:t>
            </w:r>
            <w:proofErr w:type="spellEnd"/>
            <w:r w:rsidR="00D34684" w:rsidRPr="007C7DE3">
              <w:rPr>
                <w:rFonts w:eastAsia="Arial" w:cs="Arial"/>
                <w:color w:val="000000"/>
                <w:sz w:val="18"/>
                <w:szCs w:val="18"/>
                <w:lang w:eastAsia="en-ZA"/>
                <w:rPrChange w:id="1880" w:author="Joseph Sempa" w:date="2024-07-12T15:57:00Z" w16du:dateUtc="2024-07-12T13:57:00Z">
                  <w:rPr>
                    <w:rFonts w:eastAsia="Arial" w:cs="Arial"/>
                    <w:color w:val="000000"/>
                    <w:sz w:val="20"/>
                    <w:szCs w:val="20"/>
                    <w:lang w:eastAsia="en-ZA"/>
                  </w:rPr>
                </w:rPrChange>
              </w:rPr>
              <w:t xml:space="preserve"> Pneumonia</w:t>
            </w:r>
          </w:p>
        </w:tc>
        <w:tc>
          <w:tcPr>
            <w:tcW w:w="404" w:type="pct"/>
            <w:noWrap/>
            <w:hideMark/>
            <w:tcPrChange w:id="1881" w:author="Joseph Sempa" w:date="2024-07-12T15:57:00Z" w16du:dateUtc="2024-07-12T13:57:00Z">
              <w:tcPr>
                <w:tcW w:w="404" w:type="pct"/>
                <w:noWrap/>
                <w:hideMark/>
              </w:tcPr>
            </w:tcPrChange>
          </w:tcPr>
          <w:p w14:paraId="2567EE67" w14:textId="77777777" w:rsidR="004C2BD9" w:rsidRPr="007C7DE3" w:rsidRDefault="004C2BD9" w:rsidP="001C0071">
            <w:pPr>
              <w:contextualSpacing/>
              <w:rPr>
                <w:rFonts w:eastAsia="Times New Roman" w:cs="Arial"/>
                <w:color w:val="000000"/>
                <w:sz w:val="18"/>
                <w:szCs w:val="18"/>
                <w:lang w:val="en-ZA" w:eastAsia="en-ZA"/>
                <w:rPrChange w:id="188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83" w:author="Joseph Sempa" w:date="2024-07-12T15:57:00Z" w16du:dateUtc="2024-07-12T13:57:00Z">
                  <w:rPr>
                    <w:rFonts w:eastAsia="Arial" w:cs="Arial"/>
                    <w:color w:val="000000"/>
                    <w:sz w:val="20"/>
                    <w:szCs w:val="20"/>
                    <w:lang w:eastAsia="en-ZA"/>
                  </w:rPr>
                </w:rPrChange>
              </w:rPr>
              <w:t>4.24</w:t>
            </w:r>
          </w:p>
        </w:tc>
        <w:tc>
          <w:tcPr>
            <w:tcW w:w="794" w:type="pct"/>
            <w:noWrap/>
            <w:hideMark/>
            <w:tcPrChange w:id="1884" w:author="Joseph Sempa" w:date="2024-07-12T15:57:00Z" w16du:dateUtc="2024-07-12T13:57:00Z">
              <w:tcPr>
                <w:tcW w:w="794" w:type="pct"/>
                <w:noWrap/>
                <w:hideMark/>
              </w:tcPr>
            </w:tcPrChange>
          </w:tcPr>
          <w:p w14:paraId="1F319A65" w14:textId="77777777" w:rsidR="004C2BD9" w:rsidRPr="007C7DE3" w:rsidRDefault="004C2BD9" w:rsidP="001C0071">
            <w:pPr>
              <w:contextualSpacing/>
              <w:rPr>
                <w:rFonts w:eastAsia="Times New Roman" w:cs="Arial"/>
                <w:color w:val="000000"/>
                <w:sz w:val="18"/>
                <w:szCs w:val="18"/>
                <w:lang w:val="en-ZA" w:eastAsia="en-ZA"/>
                <w:rPrChange w:id="188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86" w:author="Joseph Sempa" w:date="2024-07-12T15:57:00Z" w16du:dateUtc="2024-07-12T13:57:00Z">
                  <w:rPr>
                    <w:rFonts w:eastAsia="Arial" w:cs="Arial"/>
                    <w:color w:val="000000"/>
                    <w:sz w:val="20"/>
                    <w:szCs w:val="20"/>
                    <w:lang w:eastAsia="en-ZA"/>
                  </w:rPr>
                </w:rPrChange>
              </w:rPr>
              <w:t>1.04, 17.3</w:t>
            </w:r>
          </w:p>
        </w:tc>
        <w:tc>
          <w:tcPr>
            <w:tcW w:w="481" w:type="pct"/>
            <w:noWrap/>
            <w:hideMark/>
            <w:tcPrChange w:id="1887" w:author="Joseph Sempa" w:date="2024-07-12T15:57:00Z" w16du:dateUtc="2024-07-12T13:57:00Z">
              <w:tcPr>
                <w:tcW w:w="481" w:type="pct"/>
                <w:noWrap/>
                <w:hideMark/>
              </w:tcPr>
            </w:tcPrChange>
          </w:tcPr>
          <w:p w14:paraId="4CFCD847" w14:textId="77777777" w:rsidR="004C2BD9" w:rsidRPr="007C7DE3" w:rsidRDefault="004C2BD9" w:rsidP="001C0071">
            <w:pPr>
              <w:contextualSpacing/>
              <w:rPr>
                <w:rFonts w:eastAsia="Times New Roman" w:cs="Arial"/>
                <w:b/>
                <w:bCs/>
                <w:color w:val="000000"/>
                <w:sz w:val="18"/>
                <w:szCs w:val="18"/>
                <w:lang w:val="en-ZA" w:eastAsia="en-ZA"/>
                <w:rPrChange w:id="1888"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889" w:author="Joseph Sempa" w:date="2024-07-12T15:57:00Z" w16du:dateUtc="2024-07-12T13:57:00Z">
                  <w:rPr>
                    <w:rFonts w:eastAsia="Arial" w:cs="Arial"/>
                    <w:b/>
                    <w:bCs/>
                    <w:color w:val="000000"/>
                    <w:sz w:val="20"/>
                    <w:szCs w:val="20"/>
                    <w:lang w:eastAsia="en-ZA"/>
                  </w:rPr>
                </w:rPrChange>
              </w:rPr>
              <w:t>0.044</w:t>
            </w:r>
          </w:p>
        </w:tc>
        <w:tc>
          <w:tcPr>
            <w:tcW w:w="348" w:type="pct"/>
            <w:noWrap/>
            <w:hideMark/>
            <w:tcPrChange w:id="1890" w:author="Joseph Sempa" w:date="2024-07-12T15:57:00Z" w16du:dateUtc="2024-07-12T13:57:00Z">
              <w:tcPr>
                <w:tcW w:w="348" w:type="pct"/>
                <w:noWrap/>
                <w:hideMark/>
              </w:tcPr>
            </w:tcPrChange>
          </w:tcPr>
          <w:p w14:paraId="1B01EF7E" w14:textId="77777777" w:rsidR="004C2BD9" w:rsidRPr="007C7DE3" w:rsidRDefault="004C2BD9" w:rsidP="001C0071">
            <w:pPr>
              <w:contextualSpacing/>
              <w:rPr>
                <w:rFonts w:eastAsia="Times New Roman" w:cs="Arial"/>
                <w:color w:val="000000"/>
                <w:sz w:val="18"/>
                <w:szCs w:val="18"/>
                <w:lang w:val="en-ZA" w:eastAsia="en-ZA"/>
                <w:rPrChange w:id="1891"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892" w:author="Joseph Sempa" w:date="2024-07-12T15:57:00Z" w16du:dateUtc="2024-07-12T13:57:00Z">
              <w:tcPr>
                <w:tcW w:w="622" w:type="pct"/>
                <w:noWrap/>
                <w:hideMark/>
              </w:tcPr>
            </w:tcPrChange>
          </w:tcPr>
          <w:p w14:paraId="344D6421" w14:textId="77777777" w:rsidR="004C2BD9" w:rsidRPr="007C7DE3" w:rsidRDefault="004C2BD9" w:rsidP="001C0071">
            <w:pPr>
              <w:contextualSpacing/>
              <w:rPr>
                <w:rFonts w:eastAsia="Times New Roman" w:cs="Arial"/>
                <w:sz w:val="18"/>
                <w:szCs w:val="18"/>
                <w:lang w:val="en-ZA" w:eastAsia="en-ZA"/>
                <w:rPrChange w:id="1893" w:author="Joseph Sempa" w:date="2024-07-12T15:57:00Z" w16du:dateUtc="2024-07-12T13:57:00Z">
                  <w:rPr>
                    <w:rFonts w:eastAsia="Times New Roman" w:cs="Arial"/>
                    <w:sz w:val="20"/>
                    <w:szCs w:val="20"/>
                    <w:lang w:val="en-ZA" w:eastAsia="en-ZA"/>
                  </w:rPr>
                </w:rPrChange>
              </w:rPr>
            </w:pPr>
          </w:p>
        </w:tc>
        <w:tc>
          <w:tcPr>
            <w:tcW w:w="491" w:type="pct"/>
            <w:noWrap/>
            <w:hideMark/>
            <w:tcPrChange w:id="1894" w:author="Joseph Sempa" w:date="2024-07-12T15:57:00Z" w16du:dateUtc="2024-07-12T13:57:00Z">
              <w:tcPr>
                <w:tcW w:w="491" w:type="pct"/>
                <w:noWrap/>
                <w:hideMark/>
              </w:tcPr>
            </w:tcPrChange>
          </w:tcPr>
          <w:p w14:paraId="1807180A" w14:textId="77777777" w:rsidR="004C2BD9" w:rsidRPr="007C7DE3" w:rsidRDefault="004C2BD9" w:rsidP="001C0071">
            <w:pPr>
              <w:contextualSpacing/>
              <w:rPr>
                <w:rFonts w:eastAsia="Times New Roman" w:cs="Arial"/>
                <w:sz w:val="18"/>
                <w:szCs w:val="18"/>
                <w:lang w:val="en-ZA" w:eastAsia="en-ZA"/>
                <w:rPrChange w:id="1895" w:author="Joseph Sempa" w:date="2024-07-12T15:57:00Z" w16du:dateUtc="2024-07-12T13:57:00Z">
                  <w:rPr>
                    <w:rFonts w:eastAsia="Times New Roman" w:cs="Arial"/>
                    <w:sz w:val="20"/>
                    <w:szCs w:val="20"/>
                    <w:lang w:val="en-ZA" w:eastAsia="en-ZA"/>
                  </w:rPr>
                </w:rPrChange>
              </w:rPr>
            </w:pPr>
          </w:p>
        </w:tc>
      </w:tr>
      <w:tr w:rsidR="004C2BD9" w:rsidRPr="007C7DE3" w14:paraId="69088438"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896" w:author="Joseph Sempa" w:date="2024-07-12T15:57:00Z" w16du:dateUtc="2024-07-12T13:57:00Z">
            <w:trPr>
              <w:trHeight w:val="300"/>
            </w:trPr>
          </w:trPrChange>
        </w:trPr>
        <w:tc>
          <w:tcPr>
            <w:tcW w:w="1860" w:type="pct"/>
            <w:noWrap/>
            <w:hideMark/>
            <w:tcPrChange w:id="1897" w:author="Joseph Sempa" w:date="2024-07-12T15:57:00Z" w16du:dateUtc="2024-07-12T13:57:00Z">
              <w:tcPr>
                <w:tcW w:w="1860" w:type="pct"/>
                <w:noWrap/>
                <w:hideMark/>
              </w:tcPr>
            </w:tcPrChange>
          </w:tcPr>
          <w:p w14:paraId="63E0EE0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89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899" w:author="Joseph Sempa" w:date="2024-07-12T15:57:00Z" w16du:dateUtc="2024-07-12T13:57:00Z">
                  <w:rPr>
                    <w:rFonts w:eastAsia="Arial" w:cs="Arial"/>
                    <w:color w:val="000000"/>
                    <w:sz w:val="20"/>
                    <w:szCs w:val="20"/>
                    <w:lang w:eastAsia="en-ZA"/>
                  </w:rPr>
                </w:rPrChange>
              </w:rPr>
              <w:t>Viral load</w:t>
            </w:r>
          </w:p>
        </w:tc>
        <w:tc>
          <w:tcPr>
            <w:tcW w:w="404" w:type="pct"/>
            <w:noWrap/>
            <w:hideMark/>
            <w:tcPrChange w:id="1900" w:author="Joseph Sempa" w:date="2024-07-12T15:57:00Z" w16du:dateUtc="2024-07-12T13:57:00Z">
              <w:tcPr>
                <w:tcW w:w="404" w:type="pct"/>
                <w:noWrap/>
                <w:hideMark/>
              </w:tcPr>
            </w:tcPrChange>
          </w:tcPr>
          <w:p w14:paraId="471753E3"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0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02" w:author="Joseph Sempa" w:date="2024-07-12T15:57:00Z" w16du:dateUtc="2024-07-12T13:57:00Z">
                  <w:rPr>
                    <w:rFonts w:eastAsia="Arial" w:cs="Arial"/>
                    <w:color w:val="000000"/>
                    <w:sz w:val="20"/>
                    <w:szCs w:val="20"/>
                    <w:lang w:eastAsia="en-ZA"/>
                  </w:rPr>
                </w:rPrChange>
              </w:rPr>
              <w:t>1.19</w:t>
            </w:r>
          </w:p>
        </w:tc>
        <w:tc>
          <w:tcPr>
            <w:tcW w:w="794" w:type="pct"/>
            <w:noWrap/>
            <w:hideMark/>
            <w:tcPrChange w:id="1903" w:author="Joseph Sempa" w:date="2024-07-12T15:57:00Z" w16du:dateUtc="2024-07-12T13:57:00Z">
              <w:tcPr>
                <w:tcW w:w="794" w:type="pct"/>
                <w:noWrap/>
                <w:hideMark/>
              </w:tcPr>
            </w:tcPrChange>
          </w:tcPr>
          <w:p w14:paraId="64F9F5C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0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05" w:author="Joseph Sempa" w:date="2024-07-12T15:57:00Z" w16du:dateUtc="2024-07-12T13:57:00Z">
                  <w:rPr>
                    <w:rFonts w:eastAsia="Arial" w:cs="Arial"/>
                    <w:color w:val="000000"/>
                    <w:sz w:val="20"/>
                    <w:szCs w:val="20"/>
                    <w:lang w:eastAsia="en-ZA"/>
                  </w:rPr>
                </w:rPrChange>
              </w:rPr>
              <w:t>1.01, 1.41</w:t>
            </w:r>
          </w:p>
        </w:tc>
        <w:tc>
          <w:tcPr>
            <w:tcW w:w="481" w:type="pct"/>
            <w:noWrap/>
            <w:hideMark/>
            <w:tcPrChange w:id="1906" w:author="Joseph Sempa" w:date="2024-07-12T15:57:00Z" w16du:dateUtc="2024-07-12T13:57:00Z">
              <w:tcPr>
                <w:tcW w:w="481" w:type="pct"/>
                <w:noWrap/>
                <w:hideMark/>
              </w:tcPr>
            </w:tcPrChange>
          </w:tcPr>
          <w:p w14:paraId="64574DC7"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Change w:id="1907"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1908" w:author="Joseph Sempa" w:date="2024-07-12T15:57:00Z" w16du:dateUtc="2024-07-12T13:57:00Z">
                  <w:rPr>
                    <w:rFonts w:eastAsia="Arial" w:cs="Arial"/>
                    <w:b/>
                    <w:bCs/>
                    <w:color w:val="000000"/>
                    <w:sz w:val="20"/>
                    <w:szCs w:val="20"/>
                    <w:lang w:eastAsia="en-ZA"/>
                  </w:rPr>
                </w:rPrChange>
              </w:rPr>
              <w:t>0.036</w:t>
            </w:r>
          </w:p>
        </w:tc>
        <w:tc>
          <w:tcPr>
            <w:tcW w:w="348" w:type="pct"/>
            <w:noWrap/>
            <w:hideMark/>
            <w:tcPrChange w:id="1909" w:author="Joseph Sempa" w:date="2024-07-12T15:57:00Z" w16du:dateUtc="2024-07-12T13:57:00Z">
              <w:tcPr>
                <w:tcW w:w="348" w:type="pct"/>
                <w:noWrap/>
                <w:hideMark/>
              </w:tcPr>
            </w:tcPrChange>
          </w:tcPr>
          <w:p w14:paraId="044FADC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1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11" w:author="Joseph Sempa" w:date="2024-07-12T15:57:00Z" w16du:dateUtc="2024-07-12T13:57:00Z">
                  <w:rPr>
                    <w:rFonts w:eastAsia="Arial" w:cs="Arial"/>
                    <w:color w:val="000000"/>
                    <w:sz w:val="20"/>
                    <w:szCs w:val="20"/>
                    <w:lang w:eastAsia="en-ZA"/>
                  </w:rPr>
                </w:rPrChange>
              </w:rPr>
              <w:t>1.05</w:t>
            </w:r>
          </w:p>
        </w:tc>
        <w:tc>
          <w:tcPr>
            <w:tcW w:w="622" w:type="pct"/>
            <w:noWrap/>
            <w:hideMark/>
            <w:tcPrChange w:id="1912" w:author="Joseph Sempa" w:date="2024-07-12T15:57:00Z" w16du:dateUtc="2024-07-12T13:57:00Z">
              <w:tcPr>
                <w:tcW w:w="622" w:type="pct"/>
                <w:noWrap/>
                <w:hideMark/>
              </w:tcPr>
            </w:tcPrChange>
          </w:tcPr>
          <w:p w14:paraId="7FC96C2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1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14" w:author="Joseph Sempa" w:date="2024-07-12T15:57:00Z" w16du:dateUtc="2024-07-12T13:57:00Z">
                  <w:rPr>
                    <w:rFonts w:eastAsia="Arial" w:cs="Arial"/>
                    <w:color w:val="000000"/>
                    <w:sz w:val="20"/>
                    <w:szCs w:val="20"/>
                    <w:lang w:eastAsia="en-ZA"/>
                  </w:rPr>
                </w:rPrChange>
              </w:rPr>
              <w:t>0.94, 1.17</w:t>
            </w:r>
          </w:p>
        </w:tc>
        <w:tc>
          <w:tcPr>
            <w:tcW w:w="491" w:type="pct"/>
            <w:noWrap/>
            <w:hideMark/>
            <w:tcPrChange w:id="1915" w:author="Joseph Sempa" w:date="2024-07-12T15:57:00Z" w16du:dateUtc="2024-07-12T13:57:00Z">
              <w:tcPr>
                <w:tcW w:w="491" w:type="pct"/>
                <w:noWrap/>
                <w:hideMark/>
              </w:tcPr>
            </w:tcPrChange>
          </w:tcPr>
          <w:p w14:paraId="6D46DFFE"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1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17" w:author="Joseph Sempa" w:date="2024-07-12T15:57:00Z" w16du:dateUtc="2024-07-12T13:57:00Z">
                  <w:rPr>
                    <w:rFonts w:eastAsia="Arial" w:cs="Arial"/>
                    <w:color w:val="000000"/>
                    <w:sz w:val="20"/>
                    <w:szCs w:val="20"/>
                    <w:lang w:eastAsia="en-ZA"/>
                  </w:rPr>
                </w:rPrChange>
              </w:rPr>
              <w:t>0.4</w:t>
            </w:r>
          </w:p>
        </w:tc>
      </w:tr>
      <w:tr w:rsidR="004C2BD9" w:rsidRPr="007C7DE3" w14:paraId="162AE28C" w14:textId="77777777" w:rsidTr="00944B88">
        <w:trPr>
          <w:trHeight w:val="300"/>
          <w:trPrChange w:id="1918" w:author="Joseph Sempa" w:date="2024-07-12T15:57:00Z" w16du:dateUtc="2024-07-12T13:57:00Z">
            <w:trPr>
              <w:trHeight w:val="300"/>
            </w:trPr>
          </w:trPrChange>
        </w:trPr>
        <w:tc>
          <w:tcPr>
            <w:tcW w:w="1860" w:type="pct"/>
            <w:noWrap/>
            <w:hideMark/>
            <w:tcPrChange w:id="1919" w:author="Joseph Sempa" w:date="2024-07-12T15:57:00Z" w16du:dateUtc="2024-07-12T13:57:00Z">
              <w:tcPr>
                <w:tcW w:w="1860" w:type="pct"/>
                <w:noWrap/>
                <w:hideMark/>
              </w:tcPr>
            </w:tcPrChange>
          </w:tcPr>
          <w:p w14:paraId="06C5358F" w14:textId="77777777" w:rsidR="004C2BD9" w:rsidRPr="007C7DE3" w:rsidRDefault="004C2BD9" w:rsidP="001C0071">
            <w:pPr>
              <w:contextualSpacing/>
              <w:rPr>
                <w:rFonts w:eastAsia="Times New Roman" w:cs="Arial"/>
                <w:color w:val="000000"/>
                <w:sz w:val="18"/>
                <w:szCs w:val="18"/>
                <w:lang w:val="en-ZA" w:eastAsia="en-ZA"/>
                <w:rPrChange w:id="192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21" w:author="Joseph Sempa" w:date="2024-07-12T15:57:00Z" w16du:dateUtc="2024-07-12T13:57:00Z">
                  <w:rPr>
                    <w:rFonts w:eastAsia="Arial" w:cs="Arial"/>
                    <w:color w:val="000000"/>
                    <w:sz w:val="20"/>
                    <w:szCs w:val="20"/>
                    <w:lang w:eastAsia="en-ZA"/>
                  </w:rPr>
                </w:rPrChange>
              </w:rPr>
              <w:t>CD4 count</w:t>
            </w:r>
          </w:p>
        </w:tc>
        <w:tc>
          <w:tcPr>
            <w:tcW w:w="404" w:type="pct"/>
            <w:noWrap/>
            <w:hideMark/>
            <w:tcPrChange w:id="1922" w:author="Joseph Sempa" w:date="2024-07-12T15:57:00Z" w16du:dateUtc="2024-07-12T13:57:00Z">
              <w:tcPr>
                <w:tcW w:w="404" w:type="pct"/>
                <w:noWrap/>
                <w:hideMark/>
              </w:tcPr>
            </w:tcPrChange>
          </w:tcPr>
          <w:p w14:paraId="56A460ED" w14:textId="77777777" w:rsidR="004C2BD9" w:rsidRPr="007C7DE3" w:rsidRDefault="004C2BD9" w:rsidP="001C0071">
            <w:pPr>
              <w:contextualSpacing/>
              <w:rPr>
                <w:rFonts w:eastAsia="Times New Roman" w:cs="Arial"/>
                <w:color w:val="000000"/>
                <w:sz w:val="18"/>
                <w:szCs w:val="18"/>
                <w:lang w:val="en-ZA" w:eastAsia="en-ZA"/>
                <w:rPrChange w:id="192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24" w:author="Joseph Sempa" w:date="2024-07-12T15:57:00Z" w16du:dateUtc="2024-07-12T13:57:00Z">
                  <w:rPr>
                    <w:rFonts w:eastAsia="Arial" w:cs="Arial"/>
                    <w:color w:val="000000"/>
                    <w:sz w:val="20"/>
                    <w:szCs w:val="20"/>
                    <w:lang w:eastAsia="en-ZA"/>
                  </w:rPr>
                </w:rPrChange>
              </w:rPr>
              <w:t>0.99</w:t>
            </w:r>
          </w:p>
        </w:tc>
        <w:tc>
          <w:tcPr>
            <w:tcW w:w="794" w:type="pct"/>
            <w:noWrap/>
            <w:hideMark/>
            <w:tcPrChange w:id="1925" w:author="Joseph Sempa" w:date="2024-07-12T15:57:00Z" w16du:dateUtc="2024-07-12T13:57:00Z">
              <w:tcPr>
                <w:tcW w:w="794" w:type="pct"/>
                <w:noWrap/>
                <w:hideMark/>
              </w:tcPr>
            </w:tcPrChange>
          </w:tcPr>
          <w:p w14:paraId="7B2743DA" w14:textId="77777777" w:rsidR="004C2BD9" w:rsidRPr="007C7DE3" w:rsidRDefault="004C2BD9" w:rsidP="001C0071">
            <w:pPr>
              <w:contextualSpacing/>
              <w:rPr>
                <w:rFonts w:eastAsia="Times New Roman" w:cs="Arial"/>
                <w:color w:val="000000"/>
                <w:sz w:val="18"/>
                <w:szCs w:val="18"/>
                <w:lang w:val="en-ZA" w:eastAsia="en-ZA"/>
                <w:rPrChange w:id="192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27" w:author="Joseph Sempa" w:date="2024-07-12T15:57:00Z" w16du:dateUtc="2024-07-12T13:57:00Z">
                  <w:rPr>
                    <w:rFonts w:eastAsia="Arial" w:cs="Arial"/>
                    <w:color w:val="000000"/>
                    <w:sz w:val="20"/>
                    <w:szCs w:val="20"/>
                    <w:lang w:eastAsia="en-ZA"/>
                  </w:rPr>
                </w:rPrChange>
              </w:rPr>
              <w:t>0.98, 1.00</w:t>
            </w:r>
          </w:p>
        </w:tc>
        <w:tc>
          <w:tcPr>
            <w:tcW w:w="481" w:type="pct"/>
            <w:noWrap/>
            <w:hideMark/>
            <w:tcPrChange w:id="1928" w:author="Joseph Sempa" w:date="2024-07-12T15:57:00Z" w16du:dateUtc="2024-07-12T13:57:00Z">
              <w:tcPr>
                <w:tcW w:w="481" w:type="pct"/>
                <w:noWrap/>
                <w:hideMark/>
              </w:tcPr>
            </w:tcPrChange>
          </w:tcPr>
          <w:p w14:paraId="2C6307A5" w14:textId="77777777" w:rsidR="004C2BD9" w:rsidRPr="007C7DE3" w:rsidRDefault="004C2BD9" w:rsidP="001C0071">
            <w:pPr>
              <w:contextualSpacing/>
              <w:rPr>
                <w:rFonts w:eastAsia="Times New Roman" w:cs="Arial"/>
                <w:color w:val="000000"/>
                <w:sz w:val="18"/>
                <w:szCs w:val="18"/>
                <w:lang w:val="en-ZA" w:eastAsia="en-ZA"/>
                <w:rPrChange w:id="192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30" w:author="Joseph Sempa" w:date="2024-07-12T15:57:00Z" w16du:dateUtc="2024-07-12T13:57:00Z">
                  <w:rPr>
                    <w:rFonts w:eastAsia="Arial" w:cs="Arial"/>
                    <w:color w:val="000000"/>
                    <w:sz w:val="20"/>
                    <w:szCs w:val="20"/>
                    <w:lang w:eastAsia="en-ZA"/>
                  </w:rPr>
                </w:rPrChange>
              </w:rPr>
              <w:t>0.2</w:t>
            </w:r>
          </w:p>
        </w:tc>
        <w:tc>
          <w:tcPr>
            <w:tcW w:w="348" w:type="pct"/>
            <w:noWrap/>
            <w:hideMark/>
            <w:tcPrChange w:id="1931" w:author="Joseph Sempa" w:date="2024-07-12T15:57:00Z" w16du:dateUtc="2024-07-12T13:57:00Z">
              <w:tcPr>
                <w:tcW w:w="348" w:type="pct"/>
                <w:noWrap/>
                <w:hideMark/>
              </w:tcPr>
            </w:tcPrChange>
          </w:tcPr>
          <w:p w14:paraId="6E290BBF" w14:textId="77777777" w:rsidR="004C2BD9" w:rsidRPr="007C7DE3" w:rsidRDefault="004C2BD9" w:rsidP="001C0071">
            <w:pPr>
              <w:contextualSpacing/>
              <w:rPr>
                <w:rFonts w:eastAsia="Times New Roman" w:cs="Arial"/>
                <w:color w:val="000000"/>
                <w:sz w:val="18"/>
                <w:szCs w:val="18"/>
                <w:lang w:val="en-ZA" w:eastAsia="en-ZA"/>
                <w:rPrChange w:id="193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33" w:author="Joseph Sempa" w:date="2024-07-12T15:57:00Z" w16du:dateUtc="2024-07-12T13:57:00Z">
                  <w:rPr>
                    <w:rFonts w:eastAsia="Arial" w:cs="Arial"/>
                    <w:color w:val="000000"/>
                    <w:sz w:val="20"/>
                    <w:szCs w:val="20"/>
                    <w:lang w:eastAsia="en-ZA"/>
                  </w:rPr>
                </w:rPrChange>
              </w:rPr>
              <w:t>1.00</w:t>
            </w:r>
          </w:p>
        </w:tc>
        <w:tc>
          <w:tcPr>
            <w:tcW w:w="622" w:type="pct"/>
            <w:noWrap/>
            <w:hideMark/>
            <w:tcPrChange w:id="1934" w:author="Joseph Sempa" w:date="2024-07-12T15:57:00Z" w16du:dateUtc="2024-07-12T13:57:00Z">
              <w:tcPr>
                <w:tcW w:w="622" w:type="pct"/>
                <w:noWrap/>
                <w:hideMark/>
              </w:tcPr>
            </w:tcPrChange>
          </w:tcPr>
          <w:p w14:paraId="37B4912D" w14:textId="77777777" w:rsidR="004C2BD9" w:rsidRPr="007C7DE3" w:rsidRDefault="004C2BD9" w:rsidP="001C0071">
            <w:pPr>
              <w:contextualSpacing/>
              <w:rPr>
                <w:rFonts w:eastAsia="Times New Roman" w:cs="Arial"/>
                <w:color w:val="000000"/>
                <w:sz w:val="18"/>
                <w:szCs w:val="18"/>
                <w:lang w:val="en-ZA" w:eastAsia="en-ZA"/>
                <w:rPrChange w:id="193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36" w:author="Joseph Sempa" w:date="2024-07-12T15:57:00Z" w16du:dateUtc="2024-07-12T13:57:00Z">
                  <w:rPr>
                    <w:rFonts w:eastAsia="Arial" w:cs="Arial"/>
                    <w:color w:val="000000"/>
                    <w:sz w:val="20"/>
                    <w:szCs w:val="20"/>
                    <w:lang w:eastAsia="en-ZA"/>
                  </w:rPr>
                </w:rPrChange>
              </w:rPr>
              <w:t>0.99, 1.01</w:t>
            </w:r>
          </w:p>
        </w:tc>
        <w:tc>
          <w:tcPr>
            <w:tcW w:w="491" w:type="pct"/>
            <w:noWrap/>
            <w:hideMark/>
            <w:tcPrChange w:id="1937" w:author="Joseph Sempa" w:date="2024-07-12T15:57:00Z" w16du:dateUtc="2024-07-12T13:57:00Z">
              <w:tcPr>
                <w:tcW w:w="491" w:type="pct"/>
                <w:noWrap/>
                <w:hideMark/>
              </w:tcPr>
            </w:tcPrChange>
          </w:tcPr>
          <w:p w14:paraId="25324FAE" w14:textId="77777777" w:rsidR="004C2BD9" w:rsidRPr="007C7DE3" w:rsidRDefault="004C2BD9" w:rsidP="001C0071">
            <w:pPr>
              <w:contextualSpacing/>
              <w:rPr>
                <w:rFonts w:eastAsia="Times New Roman" w:cs="Arial"/>
                <w:color w:val="000000"/>
                <w:sz w:val="18"/>
                <w:szCs w:val="18"/>
                <w:lang w:val="en-ZA" w:eastAsia="en-ZA"/>
                <w:rPrChange w:id="193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39" w:author="Joseph Sempa" w:date="2024-07-12T15:57:00Z" w16du:dateUtc="2024-07-12T13:57:00Z">
                  <w:rPr>
                    <w:rFonts w:eastAsia="Arial" w:cs="Arial"/>
                    <w:color w:val="000000"/>
                    <w:sz w:val="20"/>
                    <w:szCs w:val="20"/>
                    <w:lang w:eastAsia="en-ZA"/>
                  </w:rPr>
                </w:rPrChange>
              </w:rPr>
              <w:t>0.7</w:t>
            </w:r>
          </w:p>
        </w:tc>
      </w:tr>
      <w:tr w:rsidR="004C2BD9" w:rsidRPr="007C7DE3" w14:paraId="0D72F436"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940" w:author="Joseph Sempa" w:date="2024-07-12T15:57:00Z" w16du:dateUtc="2024-07-12T13:57:00Z">
            <w:trPr>
              <w:trHeight w:val="300"/>
            </w:trPr>
          </w:trPrChange>
        </w:trPr>
        <w:tc>
          <w:tcPr>
            <w:tcW w:w="1860" w:type="pct"/>
            <w:noWrap/>
            <w:hideMark/>
            <w:tcPrChange w:id="1941" w:author="Joseph Sempa" w:date="2024-07-12T15:57:00Z" w16du:dateUtc="2024-07-12T13:57:00Z">
              <w:tcPr>
                <w:tcW w:w="1860" w:type="pct"/>
                <w:noWrap/>
                <w:hideMark/>
              </w:tcPr>
            </w:tcPrChange>
          </w:tcPr>
          <w:p w14:paraId="0641D95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4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43" w:author="Joseph Sempa" w:date="2024-07-12T15:57:00Z" w16du:dateUtc="2024-07-12T13:57:00Z">
                  <w:rPr>
                    <w:rFonts w:eastAsia="Arial" w:cs="Arial"/>
                    <w:color w:val="000000"/>
                    <w:sz w:val="20"/>
                    <w:szCs w:val="20"/>
                    <w:lang w:eastAsia="en-ZA"/>
                  </w:rPr>
                </w:rPrChange>
              </w:rPr>
              <w:t>Sodium</w:t>
            </w:r>
          </w:p>
        </w:tc>
        <w:tc>
          <w:tcPr>
            <w:tcW w:w="404" w:type="pct"/>
            <w:noWrap/>
            <w:hideMark/>
            <w:tcPrChange w:id="1944" w:author="Joseph Sempa" w:date="2024-07-12T15:57:00Z" w16du:dateUtc="2024-07-12T13:57:00Z">
              <w:tcPr>
                <w:tcW w:w="404" w:type="pct"/>
                <w:noWrap/>
                <w:hideMark/>
              </w:tcPr>
            </w:tcPrChange>
          </w:tcPr>
          <w:p w14:paraId="273BDF8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4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46" w:author="Joseph Sempa" w:date="2024-07-12T15:57:00Z" w16du:dateUtc="2024-07-12T13:57:00Z">
                  <w:rPr>
                    <w:rFonts w:eastAsia="Arial" w:cs="Arial"/>
                    <w:color w:val="000000"/>
                    <w:sz w:val="20"/>
                    <w:szCs w:val="20"/>
                    <w:lang w:eastAsia="en-ZA"/>
                  </w:rPr>
                </w:rPrChange>
              </w:rPr>
              <w:t>1.00</w:t>
            </w:r>
          </w:p>
        </w:tc>
        <w:tc>
          <w:tcPr>
            <w:tcW w:w="794" w:type="pct"/>
            <w:noWrap/>
            <w:hideMark/>
            <w:tcPrChange w:id="1947" w:author="Joseph Sempa" w:date="2024-07-12T15:57:00Z" w16du:dateUtc="2024-07-12T13:57:00Z">
              <w:tcPr>
                <w:tcW w:w="794" w:type="pct"/>
                <w:noWrap/>
                <w:hideMark/>
              </w:tcPr>
            </w:tcPrChange>
          </w:tcPr>
          <w:p w14:paraId="3EFC3B9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4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49" w:author="Joseph Sempa" w:date="2024-07-12T15:57:00Z" w16du:dateUtc="2024-07-12T13:57:00Z">
                  <w:rPr>
                    <w:rFonts w:eastAsia="Arial" w:cs="Arial"/>
                    <w:color w:val="000000"/>
                    <w:sz w:val="20"/>
                    <w:szCs w:val="20"/>
                    <w:lang w:eastAsia="en-ZA"/>
                  </w:rPr>
                </w:rPrChange>
              </w:rPr>
              <w:t>0.98, 1.02</w:t>
            </w:r>
          </w:p>
        </w:tc>
        <w:tc>
          <w:tcPr>
            <w:tcW w:w="481" w:type="pct"/>
            <w:noWrap/>
            <w:hideMark/>
            <w:tcPrChange w:id="1950" w:author="Joseph Sempa" w:date="2024-07-12T15:57:00Z" w16du:dateUtc="2024-07-12T13:57:00Z">
              <w:tcPr>
                <w:tcW w:w="481" w:type="pct"/>
                <w:noWrap/>
                <w:hideMark/>
              </w:tcPr>
            </w:tcPrChange>
          </w:tcPr>
          <w:p w14:paraId="6D86734E"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5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52" w:author="Joseph Sempa" w:date="2024-07-12T15:57:00Z" w16du:dateUtc="2024-07-12T13:57:00Z">
                  <w:rPr>
                    <w:rFonts w:eastAsia="Arial" w:cs="Arial"/>
                    <w:color w:val="000000"/>
                    <w:sz w:val="20"/>
                    <w:szCs w:val="20"/>
                    <w:lang w:eastAsia="en-ZA"/>
                  </w:rPr>
                </w:rPrChange>
              </w:rPr>
              <w:t>&gt;0.9</w:t>
            </w:r>
          </w:p>
        </w:tc>
        <w:tc>
          <w:tcPr>
            <w:tcW w:w="348" w:type="pct"/>
            <w:noWrap/>
            <w:hideMark/>
            <w:tcPrChange w:id="1953" w:author="Joseph Sempa" w:date="2024-07-12T15:57:00Z" w16du:dateUtc="2024-07-12T13:57:00Z">
              <w:tcPr>
                <w:tcW w:w="348" w:type="pct"/>
                <w:noWrap/>
                <w:hideMark/>
              </w:tcPr>
            </w:tcPrChange>
          </w:tcPr>
          <w:p w14:paraId="5A026FA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54"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955" w:author="Joseph Sempa" w:date="2024-07-12T15:57:00Z" w16du:dateUtc="2024-07-12T13:57:00Z">
              <w:tcPr>
                <w:tcW w:w="622" w:type="pct"/>
                <w:noWrap/>
                <w:hideMark/>
              </w:tcPr>
            </w:tcPrChange>
          </w:tcPr>
          <w:p w14:paraId="2A82E88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956" w:author="Joseph Sempa" w:date="2024-07-12T15:57:00Z" w16du:dateUtc="2024-07-12T13:57:00Z">
                  <w:rPr>
                    <w:rFonts w:eastAsia="Times New Roman" w:cs="Arial"/>
                    <w:sz w:val="20"/>
                    <w:szCs w:val="20"/>
                    <w:lang w:val="en-ZA" w:eastAsia="en-ZA"/>
                  </w:rPr>
                </w:rPrChange>
              </w:rPr>
            </w:pPr>
          </w:p>
        </w:tc>
        <w:tc>
          <w:tcPr>
            <w:tcW w:w="491" w:type="pct"/>
            <w:noWrap/>
            <w:hideMark/>
            <w:tcPrChange w:id="1957" w:author="Joseph Sempa" w:date="2024-07-12T15:57:00Z" w16du:dateUtc="2024-07-12T13:57:00Z">
              <w:tcPr>
                <w:tcW w:w="491" w:type="pct"/>
                <w:noWrap/>
                <w:hideMark/>
              </w:tcPr>
            </w:tcPrChange>
          </w:tcPr>
          <w:p w14:paraId="7B1F9B72"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958" w:author="Joseph Sempa" w:date="2024-07-12T15:57:00Z" w16du:dateUtc="2024-07-12T13:57:00Z">
                  <w:rPr>
                    <w:rFonts w:eastAsia="Times New Roman" w:cs="Arial"/>
                    <w:sz w:val="20"/>
                    <w:szCs w:val="20"/>
                    <w:lang w:val="en-ZA" w:eastAsia="en-ZA"/>
                  </w:rPr>
                </w:rPrChange>
              </w:rPr>
            </w:pPr>
          </w:p>
        </w:tc>
      </w:tr>
      <w:tr w:rsidR="004C2BD9" w:rsidRPr="007C7DE3" w14:paraId="7D9A3183" w14:textId="77777777" w:rsidTr="00944B88">
        <w:trPr>
          <w:trHeight w:val="300"/>
          <w:trPrChange w:id="1959" w:author="Joseph Sempa" w:date="2024-07-12T15:57:00Z" w16du:dateUtc="2024-07-12T13:57:00Z">
            <w:trPr>
              <w:trHeight w:val="300"/>
            </w:trPr>
          </w:trPrChange>
        </w:trPr>
        <w:tc>
          <w:tcPr>
            <w:tcW w:w="1860" w:type="pct"/>
            <w:noWrap/>
            <w:hideMark/>
            <w:tcPrChange w:id="1960" w:author="Joseph Sempa" w:date="2024-07-12T15:57:00Z" w16du:dateUtc="2024-07-12T13:57:00Z">
              <w:tcPr>
                <w:tcW w:w="1860" w:type="pct"/>
                <w:noWrap/>
                <w:hideMark/>
              </w:tcPr>
            </w:tcPrChange>
          </w:tcPr>
          <w:p w14:paraId="0E0F7551" w14:textId="77777777" w:rsidR="004C2BD9" w:rsidRPr="007C7DE3" w:rsidRDefault="004C2BD9" w:rsidP="001C0071">
            <w:pPr>
              <w:contextualSpacing/>
              <w:rPr>
                <w:rFonts w:eastAsia="Times New Roman" w:cs="Arial"/>
                <w:color w:val="000000"/>
                <w:sz w:val="18"/>
                <w:szCs w:val="18"/>
                <w:lang w:val="en-ZA" w:eastAsia="en-ZA"/>
                <w:rPrChange w:id="196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62" w:author="Joseph Sempa" w:date="2024-07-12T15:57:00Z" w16du:dateUtc="2024-07-12T13:57:00Z">
                  <w:rPr>
                    <w:rFonts w:eastAsia="Arial" w:cs="Arial"/>
                    <w:color w:val="000000"/>
                    <w:sz w:val="20"/>
                    <w:szCs w:val="20"/>
                    <w:lang w:eastAsia="en-ZA"/>
                  </w:rPr>
                </w:rPrChange>
              </w:rPr>
              <w:t>Potassium</w:t>
            </w:r>
          </w:p>
        </w:tc>
        <w:tc>
          <w:tcPr>
            <w:tcW w:w="404" w:type="pct"/>
            <w:noWrap/>
            <w:hideMark/>
            <w:tcPrChange w:id="1963" w:author="Joseph Sempa" w:date="2024-07-12T15:57:00Z" w16du:dateUtc="2024-07-12T13:57:00Z">
              <w:tcPr>
                <w:tcW w:w="404" w:type="pct"/>
                <w:noWrap/>
                <w:hideMark/>
              </w:tcPr>
            </w:tcPrChange>
          </w:tcPr>
          <w:p w14:paraId="021452A9" w14:textId="77777777" w:rsidR="004C2BD9" w:rsidRPr="007C7DE3" w:rsidRDefault="004C2BD9" w:rsidP="001C0071">
            <w:pPr>
              <w:contextualSpacing/>
              <w:rPr>
                <w:rFonts w:eastAsia="Times New Roman" w:cs="Arial"/>
                <w:color w:val="000000"/>
                <w:sz w:val="18"/>
                <w:szCs w:val="18"/>
                <w:lang w:val="en-ZA" w:eastAsia="en-ZA"/>
                <w:rPrChange w:id="196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65" w:author="Joseph Sempa" w:date="2024-07-12T15:57:00Z" w16du:dateUtc="2024-07-12T13:57:00Z">
                  <w:rPr>
                    <w:rFonts w:eastAsia="Arial" w:cs="Arial"/>
                    <w:color w:val="000000"/>
                    <w:sz w:val="20"/>
                    <w:szCs w:val="20"/>
                    <w:lang w:eastAsia="en-ZA"/>
                  </w:rPr>
                </w:rPrChange>
              </w:rPr>
              <w:t>0.98</w:t>
            </w:r>
          </w:p>
        </w:tc>
        <w:tc>
          <w:tcPr>
            <w:tcW w:w="794" w:type="pct"/>
            <w:noWrap/>
            <w:hideMark/>
            <w:tcPrChange w:id="1966" w:author="Joseph Sempa" w:date="2024-07-12T15:57:00Z" w16du:dateUtc="2024-07-12T13:57:00Z">
              <w:tcPr>
                <w:tcW w:w="794" w:type="pct"/>
                <w:noWrap/>
                <w:hideMark/>
              </w:tcPr>
            </w:tcPrChange>
          </w:tcPr>
          <w:p w14:paraId="60B3D3A4" w14:textId="77777777" w:rsidR="004C2BD9" w:rsidRPr="007C7DE3" w:rsidRDefault="004C2BD9" w:rsidP="001C0071">
            <w:pPr>
              <w:contextualSpacing/>
              <w:rPr>
                <w:rFonts w:eastAsia="Times New Roman" w:cs="Arial"/>
                <w:color w:val="000000"/>
                <w:sz w:val="18"/>
                <w:szCs w:val="18"/>
                <w:lang w:val="en-ZA" w:eastAsia="en-ZA"/>
                <w:rPrChange w:id="196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68" w:author="Joseph Sempa" w:date="2024-07-12T15:57:00Z" w16du:dateUtc="2024-07-12T13:57:00Z">
                  <w:rPr>
                    <w:rFonts w:eastAsia="Arial" w:cs="Arial"/>
                    <w:color w:val="000000"/>
                    <w:sz w:val="20"/>
                    <w:szCs w:val="20"/>
                    <w:lang w:eastAsia="en-ZA"/>
                  </w:rPr>
                </w:rPrChange>
              </w:rPr>
              <w:t>0.94, 1.03</w:t>
            </w:r>
          </w:p>
        </w:tc>
        <w:tc>
          <w:tcPr>
            <w:tcW w:w="481" w:type="pct"/>
            <w:noWrap/>
            <w:hideMark/>
            <w:tcPrChange w:id="1969" w:author="Joseph Sempa" w:date="2024-07-12T15:57:00Z" w16du:dateUtc="2024-07-12T13:57:00Z">
              <w:tcPr>
                <w:tcW w:w="481" w:type="pct"/>
                <w:noWrap/>
                <w:hideMark/>
              </w:tcPr>
            </w:tcPrChange>
          </w:tcPr>
          <w:p w14:paraId="6DCB27E6" w14:textId="77777777" w:rsidR="004C2BD9" w:rsidRPr="007C7DE3" w:rsidRDefault="004C2BD9" w:rsidP="001C0071">
            <w:pPr>
              <w:contextualSpacing/>
              <w:rPr>
                <w:rFonts w:eastAsia="Times New Roman" w:cs="Arial"/>
                <w:color w:val="000000"/>
                <w:sz w:val="18"/>
                <w:szCs w:val="18"/>
                <w:lang w:val="en-ZA" w:eastAsia="en-ZA"/>
                <w:rPrChange w:id="197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71" w:author="Joseph Sempa" w:date="2024-07-12T15:57:00Z" w16du:dateUtc="2024-07-12T13:57:00Z">
                  <w:rPr>
                    <w:rFonts w:eastAsia="Arial" w:cs="Arial"/>
                    <w:color w:val="000000"/>
                    <w:sz w:val="20"/>
                    <w:szCs w:val="20"/>
                    <w:lang w:eastAsia="en-ZA"/>
                  </w:rPr>
                </w:rPrChange>
              </w:rPr>
              <w:t>0.5</w:t>
            </w:r>
          </w:p>
        </w:tc>
        <w:tc>
          <w:tcPr>
            <w:tcW w:w="348" w:type="pct"/>
            <w:noWrap/>
            <w:hideMark/>
            <w:tcPrChange w:id="1972" w:author="Joseph Sempa" w:date="2024-07-12T15:57:00Z" w16du:dateUtc="2024-07-12T13:57:00Z">
              <w:tcPr>
                <w:tcW w:w="348" w:type="pct"/>
                <w:noWrap/>
                <w:hideMark/>
              </w:tcPr>
            </w:tcPrChange>
          </w:tcPr>
          <w:p w14:paraId="25C693EC" w14:textId="77777777" w:rsidR="004C2BD9" w:rsidRPr="007C7DE3" w:rsidRDefault="004C2BD9" w:rsidP="001C0071">
            <w:pPr>
              <w:contextualSpacing/>
              <w:rPr>
                <w:rFonts w:eastAsia="Times New Roman" w:cs="Arial"/>
                <w:color w:val="000000"/>
                <w:sz w:val="18"/>
                <w:szCs w:val="18"/>
                <w:lang w:val="en-ZA" w:eastAsia="en-ZA"/>
                <w:rPrChange w:id="1973"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974" w:author="Joseph Sempa" w:date="2024-07-12T15:57:00Z" w16du:dateUtc="2024-07-12T13:57:00Z">
              <w:tcPr>
                <w:tcW w:w="622" w:type="pct"/>
                <w:noWrap/>
                <w:hideMark/>
              </w:tcPr>
            </w:tcPrChange>
          </w:tcPr>
          <w:p w14:paraId="4E2597D4" w14:textId="77777777" w:rsidR="004C2BD9" w:rsidRPr="007C7DE3" w:rsidRDefault="004C2BD9" w:rsidP="001C0071">
            <w:pPr>
              <w:contextualSpacing/>
              <w:rPr>
                <w:rFonts w:eastAsia="Times New Roman" w:cs="Arial"/>
                <w:sz w:val="18"/>
                <w:szCs w:val="18"/>
                <w:lang w:val="en-ZA" w:eastAsia="en-ZA"/>
                <w:rPrChange w:id="1975" w:author="Joseph Sempa" w:date="2024-07-12T15:57:00Z" w16du:dateUtc="2024-07-12T13:57:00Z">
                  <w:rPr>
                    <w:rFonts w:eastAsia="Times New Roman" w:cs="Arial"/>
                    <w:sz w:val="20"/>
                    <w:szCs w:val="20"/>
                    <w:lang w:val="en-ZA" w:eastAsia="en-ZA"/>
                  </w:rPr>
                </w:rPrChange>
              </w:rPr>
            </w:pPr>
          </w:p>
        </w:tc>
        <w:tc>
          <w:tcPr>
            <w:tcW w:w="491" w:type="pct"/>
            <w:noWrap/>
            <w:hideMark/>
            <w:tcPrChange w:id="1976" w:author="Joseph Sempa" w:date="2024-07-12T15:57:00Z" w16du:dateUtc="2024-07-12T13:57:00Z">
              <w:tcPr>
                <w:tcW w:w="491" w:type="pct"/>
                <w:noWrap/>
                <w:hideMark/>
              </w:tcPr>
            </w:tcPrChange>
          </w:tcPr>
          <w:p w14:paraId="133E8AB7" w14:textId="77777777" w:rsidR="004C2BD9" w:rsidRPr="007C7DE3" w:rsidRDefault="004C2BD9" w:rsidP="001C0071">
            <w:pPr>
              <w:contextualSpacing/>
              <w:rPr>
                <w:rFonts w:eastAsia="Times New Roman" w:cs="Arial"/>
                <w:sz w:val="18"/>
                <w:szCs w:val="18"/>
                <w:lang w:val="en-ZA" w:eastAsia="en-ZA"/>
                <w:rPrChange w:id="1977" w:author="Joseph Sempa" w:date="2024-07-12T15:57:00Z" w16du:dateUtc="2024-07-12T13:57:00Z">
                  <w:rPr>
                    <w:rFonts w:eastAsia="Times New Roman" w:cs="Arial"/>
                    <w:sz w:val="20"/>
                    <w:szCs w:val="20"/>
                    <w:lang w:val="en-ZA" w:eastAsia="en-ZA"/>
                  </w:rPr>
                </w:rPrChange>
              </w:rPr>
            </w:pPr>
          </w:p>
        </w:tc>
      </w:tr>
      <w:tr w:rsidR="004C2BD9" w:rsidRPr="007C7DE3" w14:paraId="4CCE0D0F" w14:textId="77777777" w:rsidTr="00944B88">
        <w:trPr>
          <w:cnfStyle w:val="000000100000" w:firstRow="0" w:lastRow="0" w:firstColumn="0" w:lastColumn="0" w:oddVBand="0" w:evenVBand="0" w:oddHBand="1" w:evenHBand="0" w:firstRowFirstColumn="0" w:firstRowLastColumn="0" w:lastRowFirstColumn="0" w:lastRowLastColumn="0"/>
          <w:trHeight w:val="300"/>
          <w:trPrChange w:id="1978" w:author="Joseph Sempa" w:date="2024-07-12T15:57:00Z" w16du:dateUtc="2024-07-12T13:57:00Z">
            <w:trPr>
              <w:trHeight w:val="300"/>
            </w:trPr>
          </w:trPrChange>
        </w:trPr>
        <w:tc>
          <w:tcPr>
            <w:tcW w:w="1860" w:type="pct"/>
            <w:noWrap/>
            <w:hideMark/>
            <w:tcPrChange w:id="1979" w:author="Joseph Sempa" w:date="2024-07-12T15:57:00Z" w16du:dateUtc="2024-07-12T13:57:00Z">
              <w:tcPr>
                <w:tcW w:w="1860" w:type="pct"/>
                <w:noWrap/>
                <w:hideMark/>
              </w:tcPr>
            </w:tcPrChange>
          </w:tcPr>
          <w:p w14:paraId="1F6A66B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80" w:author="Joseph Sempa" w:date="2024-07-12T15:57:00Z" w16du:dateUtc="2024-07-12T13:57:00Z">
                  <w:rPr>
                    <w:rFonts w:eastAsia="Times New Roman" w:cs="Arial"/>
                    <w:color w:val="000000"/>
                    <w:sz w:val="20"/>
                    <w:szCs w:val="20"/>
                    <w:lang w:val="en-ZA" w:eastAsia="en-ZA"/>
                  </w:rPr>
                </w:rPrChange>
              </w:rPr>
            </w:pPr>
            <w:proofErr w:type="spellStart"/>
            <w:r w:rsidRPr="007C7DE3">
              <w:rPr>
                <w:rFonts w:eastAsia="Arial" w:cs="Arial"/>
                <w:color w:val="000000"/>
                <w:sz w:val="18"/>
                <w:szCs w:val="18"/>
                <w:lang w:eastAsia="en-ZA"/>
                <w:rPrChange w:id="1981" w:author="Joseph Sempa" w:date="2024-07-12T15:57:00Z" w16du:dateUtc="2024-07-12T13:57:00Z">
                  <w:rPr>
                    <w:rFonts w:eastAsia="Arial" w:cs="Arial"/>
                    <w:color w:val="000000"/>
                    <w:sz w:val="20"/>
                    <w:szCs w:val="20"/>
                    <w:lang w:eastAsia="en-ZA"/>
                  </w:rPr>
                </w:rPrChange>
              </w:rPr>
              <w:t>Haemoglobin</w:t>
            </w:r>
            <w:proofErr w:type="spellEnd"/>
          </w:p>
        </w:tc>
        <w:tc>
          <w:tcPr>
            <w:tcW w:w="404" w:type="pct"/>
            <w:noWrap/>
            <w:hideMark/>
            <w:tcPrChange w:id="1982" w:author="Joseph Sempa" w:date="2024-07-12T15:57:00Z" w16du:dateUtc="2024-07-12T13:57:00Z">
              <w:tcPr>
                <w:tcW w:w="404" w:type="pct"/>
                <w:noWrap/>
                <w:hideMark/>
              </w:tcPr>
            </w:tcPrChange>
          </w:tcPr>
          <w:p w14:paraId="4FF2C176"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8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84" w:author="Joseph Sempa" w:date="2024-07-12T15:57:00Z" w16du:dateUtc="2024-07-12T13:57:00Z">
                  <w:rPr>
                    <w:rFonts w:eastAsia="Arial" w:cs="Arial"/>
                    <w:color w:val="000000"/>
                    <w:sz w:val="20"/>
                    <w:szCs w:val="20"/>
                    <w:lang w:eastAsia="en-ZA"/>
                  </w:rPr>
                </w:rPrChange>
              </w:rPr>
              <w:t>0.97</w:t>
            </w:r>
          </w:p>
        </w:tc>
        <w:tc>
          <w:tcPr>
            <w:tcW w:w="794" w:type="pct"/>
            <w:noWrap/>
            <w:hideMark/>
            <w:tcPrChange w:id="1985" w:author="Joseph Sempa" w:date="2024-07-12T15:57:00Z" w16du:dateUtc="2024-07-12T13:57:00Z">
              <w:tcPr>
                <w:tcW w:w="794" w:type="pct"/>
                <w:noWrap/>
                <w:hideMark/>
              </w:tcPr>
            </w:tcPrChange>
          </w:tcPr>
          <w:p w14:paraId="2EF49CF1"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8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87" w:author="Joseph Sempa" w:date="2024-07-12T15:57:00Z" w16du:dateUtc="2024-07-12T13:57:00Z">
                  <w:rPr>
                    <w:rFonts w:eastAsia="Arial" w:cs="Arial"/>
                    <w:color w:val="000000"/>
                    <w:sz w:val="20"/>
                    <w:szCs w:val="20"/>
                    <w:lang w:eastAsia="en-ZA"/>
                  </w:rPr>
                </w:rPrChange>
              </w:rPr>
              <w:t>0.87, 1.08</w:t>
            </w:r>
          </w:p>
        </w:tc>
        <w:tc>
          <w:tcPr>
            <w:tcW w:w="481" w:type="pct"/>
            <w:noWrap/>
            <w:hideMark/>
            <w:tcPrChange w:id="1988" w:author="Joseph Sempa" w:date="2024-07-12T15:57:00Z" w16du:dateUtc="2024-07-12T13:57:00Z">
              <w:tcPr>
                <w:tcW w:w="481" w:type="pct"/>
                <w:noWrap/>
                <w:hideMark/>
              </w:tcPr>
            </w:tcPrChange>
          </w:tcPr>
          <w:p w14:paraId="7935918E"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8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1990" w:author="Joseph Sempa" w:date="2024-07-12T15:57:00Z" w16du:dateUtc="2024-07-12T13:57:00Z">
                  <w:rPr>
                    <w:rFonts w:eastAsia="Arial" w:cs="Arial"/>
                    <w:color w:val="000000"/>
                    <w:sz w:val="20"/>
                    <w:szCs w:val="20"/>
                    <w:lang w:eastAsia="en-ZA"/>
                  </w:rPr>
                </w:rPrChange>
              </w:rPr>
              <w:t>0.6</w:t>
            </w:r>
          </w:p>
        </w:tc>
        <w:tc>
          <w:tcPr>
            <w:tcW w:w="348" w:type="pct"/>
            <w:noWrap/>
            <w:hideMark/>
            <w:tcPrChange w:id="1991" w:author="Joseph Sempa" w:date="2024-07-12T15:57:00Z" w16du:dateUtc="2024-07-12T13:57:00Z">
              <w:tcPr>
                <w:tcW w:w="348" w:type="pct"/>
                <w:noWrap/>
                <w:hideMark/>
              </w:tcPr>
            </w:tcPrChange>
          </w:tcPr>
          <w:p w14:paraId="171DE3C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1992"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1993" w:author="Joseph Sempa" w:date="2024-07-12T15:57:00Z" w16du:dateUtc="2024-07-12T13:57:00Z">
              <w:tcPr>
                <w:tcW w:w="622" w:type="pct"/>
                <w:noWrap/>
                <w:hideMark/>
              </w:tcPr>
            </w:tcPrChange>
          </w:tcPr>
          <w:p w14:paraId="70B8386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994" w:author="Joseph Sempa" w:date="2024-07-12T15:57:00Z" w16du:dateUtc="2024-07-12T13:57:00Z">
                  <w:rPr>
                    <w:rFonts w:eastAsia="Times New Roman" w:cs="Arial"/>
                    <w:sz w:val="20"/>
                    <w:szCs w:val="20"/>
                    <w:lang w:val="en-ZA" w:eastAsia="en-ZA"/>
                  </w:rPr>
                </w:rPrChange>
              </w:rPr>
            </w:pPr>
          </w:p>
        </w:tc>
        <w:tc>
          <w:tcPr>
            <w:tcW w:w="491" w:type="pct"/>
            <w:noWrap/>
            <w:hideMark/>
            <w:tcPrChange w:id="1995" w:author="Joseph Sempa" w:date="2024-07-12T15:57:00Z" w16du:dateUtc="2024-07-12T13:57:00Z">
              <w:tcPr>
                <w:tcW w:w="491" w:type="pct"/>
                <w:noWrap/>
                <w:hideMark/>
              </w:tcPr>
            </w:tcPrChange>
          </w:tcPr>
          <w:p w14:paraId="6658FC4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1996" w:author="Joseph Sempa" w:date="2024-07-12T15:57:00Z" w16du:dateUtc="2024-07-12T13:57:00Z">
                  <w:rPr>
                    <w:rFonts w:eastAsia="Times New Roman" w:cs="Arial"/>
                    <w:sz w:val="20"/>
                    <w:szCs w:val="20"/>
                    <w:lang w:val="en-ZA" w:eastAsia="en-ZA"/>
                  </w:rPr>
                </w:rPrChange>
              </w:rPr>
            </w:pPr>
          </w:p>
        </w:tc>
      </w:tr>
      <w:tr w:rsidR="004C2BD9" w:rsidRPr="007C7DE3" w14:paraId="5D8DB9E0" w14:textId="77777777" w:rsidTr="00944B88">
        <w:trPr>
          <w:trHeight w:val="300"/>
          <w:trPrChange w:id="1997" w:author="Joseph Sempa" w:date="2024-07-12T15:57:00Z" w16du:dateUtc="2024-07-12T13:57:00Z">
            <w:trPr>
              <w:trHeight w:val="300"/>
            </w:trPr>
          </w:trPrChange>
        </w:trPr>
        <w:tc>
          <w:tcPr>
            <w:tcW w:w="1860" w:type="pct"/>
            <w:noWrap/>
            <w:hideMark/>
            <w:tcPrChange w:id="1998" w:author="Joseph Sempa" w:date="2024-07-12T15:57:00Z" w16du:dateUtc="2024-07-12T13:57:00Z">
              <w:tcPr>
                <w:tcW w:w="1860" w:type="pct"/>
                <w:noWrap/>
                <w:hideMark/>
              </w:tcPr>
            </w:tcPrChange>
          </w:tcPr>
          <w:p w14:paraId="17D7C4F4" w14:textId="77777777" w:rsidR="004C2BD9" w:rsidRPr="007C7DE3" w:rsidRDefault="004C2BD9" w:rsidP="001C0071">
            <w:pPr>
              <w:contextualSpacing/>
              <w:rPr>
                <w:rFonts w:eastAsia="Times New Roman" w:cs="Arial"/>
                <w:color w:val="000000"/>
                <w:sz w:val="18"/>
                <w:szCs w:val="18"/>
                <w:lang w:val="en-ZA" w:eastAsia="en-ZA"/>
                <w:rPrChange w:id="199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00" w:author="Joseph Sempa" w:date="2024-07-12T15:57:00Z" w16du:dateUtc="2024-07-12T13:57:00Z">
                  <w:rPr>
                    <w:rFonts w:eastAsia="Arial" w:cs="Arial"/>
                    <w:color w:val="000000"/>
                    <w:sz w:val="20"/>
                    <w:szCs w:val="20"/>
                    <w:lang w:eastAsia="en-ZA"/>
                  </w:rPr>
                </w:rPrChange>
              </w:rPr>
              <w:t>White cell count</w:t>
            </w:r>
          </w:p>
        </w:tc>
        <w:tc>
          <w:tcPr>
            <w:tcW w:w="404" w:type="pct"/>
            <w:noWrap/>
            <w:hideMark/>
            <w:tcPrChange w:id="2001" w:author="Joseph Sempa" w:date="2024-07-12T15:57:00Z" w16du:dateUtc="2024-07-12T13:57:00Z">
              <w:tcPr>
                <w:tcW w:w="404" w:type="pct"/>
                <w:noWrap/>
                <w:hideMark/>
              </w:tcPr>
            </w:tcPrChange>
          </w:tcPr>
          <w:p w14:paraId="4BAB8993" w14:textId="77777777" w:rsidR="004C2BD9" w:rsidRPr="007C7DE3" w:rsidRDefault="004C2BD9" w:rsidP="001C0071">
            <w:pPr>
              <w:contextualSpacing/>
              <w:rPr>
                <w:rFonts w:eastAsia="Times New Roman" w:cs="Arial"/>
                <w:color w:val="000000"/>
                <w:sz w:val="18"/>
                <w:szCs w:val="18"/>
                <w:lang w:val="en-ZA" w:eastAsia="en-ZA"/>
                <w:rPrChange w:id="200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03" w:author="Joseph Sempa" w:date="2024-07-12T15:57:00Z" w16du:dateUtc="2024-07-12T13:57:00Z">
                  <w:rPr>
                    <w:rFonts w:eastAsia="Arial" w:cs="Arial"/>
                    <w:color w:val="000000"/>
                    <w:sz w:val="20"/>
                    <w:szCs w:val="20"/>
                    <w:lang w:eastAsia="en-ZA"/>
                  </w:rPr>
                </w:rPrChange>
              </w:rPr>
              <w:t>1.00</w:t>
            </w:r>
          </w:p>
        </w:tc>
        <w:tc>
          <w:tcPr>
            <w:tcW w:w="794" w:type="pct"/>
            <w:noWrap/>
            <w:hideMark/>
            <w:tcPrChange w:id="2004" w:author="Joseph Sempa" w:date="2024-07-12T15:57:00Z" w16du:dateUtc="2024-07-12T13:57:00Z">
              <w:tcPr>
                <w:tcW w:w="794" w:type="pct"/>
                <w:noWrap/>
                <w:hideMark/>
              </w:tcPr>
            </w:tcPrChange>
          </w:tcPr>
          <w:p w14:paraId="0EC9AA71" w14:textId="77777777" w:rsidR="004C2BD9" w:rsidRPr="007C7DE3" w:rsidRDefault="004C2BD9" w:rsidP="001C0071">
            <w:pPr>
              <w:contextualSpacing/>
              <w:rPr>
                <w:rFonts w:eastAsia="Times New Roman" w:cs="Arial"/>
                <w:color w:val="000000"/>
                <w:sz w:val="18"/>
                <w:szCs w:val="18"/>
                <w:lang w:val="en-ZA" w:eastAsia="en-ZA"/>
                <w:rPrChange w:id="200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06" w:author="Joseph Sempa" w:date="2024-07-12T15:57:00Z" w16du:dateUtc="2024-07-12T13:57:00Z">
                  <w:rPr>
                    <w:rFonts w:eastAsia="Arial" w:cs="Arial"/>
                    <w:color w:val="000000"/>
                    <w:sz w:val="20"/>
                    <w:szCs w:val="20"/>
                    <w:lang w:eastAsia="en-ZA"/>
                  </w:rPr>
                </w:rPrChange>
              </w:rPr>
              <w:t>1.00, 1.00</w:t>
            </w:r>
          </w:p>
        </w:tc>
        <w:tc>
          <w:tcPr>
            <w:tcW w:w="481" w:type="pct"/>
            <w:noWrap/>
            <w:hideMark/>
            <w:tcPrChange w:id="2007" w:author="Joseph Sempa" w:date="2024-07-12T15:57:00Z" w16du:dateUtc="2024-07-12T13:57:00Z">
              <w:tcPr>
                <w:tcW w:w="481" w:type="pct"/>
                <w:noWrap/>
                <w:hideMark/>
              </w:tcPr>
            </w:tcPrChange>
          </w:tcPr>
          <w:p w14:paraId="699C62F3" w14:textId="77777777" w:rsidR="004C2BD9" w:rsidRPr="007C7DE3" w:rsidRDefault="004C2BD9" w:rsidP="001C0071">
            <w:pPr>
              <w:contextualSpacing/>
              <w:rPr>
                <w:rFonts w:eastAsia="Times New Roman" w:cs="Arial"/>
                <w:color w:val="000000"/>
                <w:sz w:val="18"/>
                <w:szCs w:val="18"/>
                <w:lang w:val="en-ZA" w:eastAsia="en-ZA"/>
                <w:rPrChange w:id="200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09" w:author="Joseph Sempa" w:date="2024-07-12T15:57:00Z" w16du:dateUtc="2024-07-12T13:57:00Z">
                  <w:rPr>
                    <w:rFonts w:eastAsia="Arial" w:cs="Arial"/>
                    <w:color w:val="000000"/>
                    <w:sz w:val="20"/>
                    <w:szCs w:val="20"/>
                    <w:lang w:eastAsia="en-ZA"/>
                  </w:rPr>
                </w:rPrChange>
              </w:rPr>
              <w:t>&gt;0.9</w:t>
            </w:r>
          </w:p>
        </w:tc>
        <w:tc>
          <w:tcPr>
            <w:tcW w:w="348" w:type="pct"/>
            <w:noWrap/>
            <w:hideMark/>
            <w:tcPrChange w:id="2010" w:author="Joseph Sempa" w:date="2024-07-12T15:57:00Z" w16du:dateUtc="2024-07-12T13:57:00Z">
              <w:tcPr>
                <w:tcW w:w="348" w:type="pct"/>
                <w:noWrap/>
                <w:hideMark/>
              </w:tcPr>
            </w:tcPrChange>
          </w:tcPr>
          <w:p w14:paraId="2F8D036F" w14:textId="77777777" w:rsidR="004C2BD9" w:rsidRPr="007C7DE3" w:rsidRDefault="004C2BD9" w:rsidP="001C0071">
            <w:pPr>
              <w:contextualSpacing/>
              <w:rPr>
                <w:rFonts w:eastAsia="Times New Roman" w:cs="Arial"/>
                <w:color w:val="000000"/>
                <w:sz w:val="18"/>
                <w:szCs w:val="18"/>
                <w:lang w:val="en-ZA" w:eastAsia="en-ZA"/>
                <w:rPrChange w:id="2011"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2012" w:author="Joseph Sempa" w:date="2024-07-12T15:57:00Z" w16du:dateUtc="2024-07-12T13:57:00Z">
              <w:tcPr>
                <w:tcW w:w="622" w:type="pct"/>
                <w:noWrap/>
                <w:hideMark/>
              </w:tcPr>
            </w:tcPrChange>
          </w:tcPr>
          <w:p w14:paraId="4FC9762A" w14:textId="77777777" w:rsidR="004C2BD9" w:rsidRPr="007C7DE3" w:rsidRDefault="004C2BD9" w:rsidP="001C0071">
            <w:pPr>
              <w:contextualSpacing/>
              <w:rPr>
                <w:rFonts w:eastAsia="Times New Roman" w:cs="Arial"/>
                <w:sz w:val="18"/>
                <w:szCs w:val="18"/>
                <w:lang w:val="en-ZA" w:eastAsia="en-ZA"/>
                <w:rPrChange w:id="2013" w:author="Joseph Sempa" w:date="2024-07-12T15:57:00Z" w16du:dateUtc="2024-07-12T13:57:00Z">
                  <w:rPr>
                    <w:rFonts w:eastAsia="Times New Roman" w:cs="Arial"/>
                    <w:sz w:val="20"/>
                    <w:szCs w:val="20"/>
                    <w:lang w:val="en-ZA" w:eastAsia="en-ZA"/>
                  </w:rPr>
                </w:rPrChange>
              </w:rPr>
            </w:pPr>
          </w:p>
        </w:tc>
        <w:tc>
          <w:tcPr>
            <w:tcW w:w="491" w:type="pct"/>
            <w:noWrap/>
            <w:hideMark/>
            <w:tcPrChange w:id="2014" w:author="Joseph Sempa" w:date="2024-07-12T15:57:00Z" w16du:dateUtc="2024-07-12T13:57:00Z">
              <w:tcPr>
                <w:tcW w:w="491" w:type="pct"/>
                <w:noWrap/>
                <w:hideMark/>
              </w:tcPr>
            </w:tcPrChange>
          </w:tcPr>
          <w:p w14:paraId="7EC715FA" w14:textId="77777777" w:rsidR="004C2BD9" w:rsidRPr="007C7DE3" w:rsidRDefault="004C2BD9" w:rsidP="001C0071">
            <w:pPr>
              <w:contextualSpacing/>
              <w:rPr>
                <w:rFonts w:eastAsia="Times New Roman" w:cs="Arial"/>
                <w:sz w:val="18"/>
                <w:szCs w:val="18"/>
                <w:lang w:val="en-ZA" w:eastAsia="en-ZA"/>
                <w:rPrChange w:id="2015" w:author="Joseph Sempa" w:date="2024-07-12T15:57:00Z" w16du:dateUtc="2024-07-12T13:57:00Z">
                  <w:rPr>
                    <w:rFonts w:eastAsia="Times New Roman" w:cs="Arial"/>
                    <w:sz w:val="20"/>
                    <w:szCs w:val="20"/>
                    <w:lang w:val="en-ZA" w:eastAsia="en-ZA"/>
                  </w:rPr>
                </w:rPrChange>
              </w:rPr>
            </w:pPr>
          </w:p>
        </w:tc>
      </w:tr>
      <w:tr w:rsidR="004C2BD9" w:rsidRPr="007C7DE3" w14:paraId="6BA49018" w14:textId="77777777" w:rsidTr="00944B88">
        <w:trPr>
          <w:cnfStyle w:val="000000100000" w:firstRow="0" w:lastRow="0" w:firstColumn="0" w:lastColumn="0" w:oddVBand="0" w:evenVBand="0" w:oddHBand="1" w:evenHBand="0" w:firstRowFirstColumn="0" w:firstRowLastColumn="0" w:lastRowFirstColumn="0" w:lastRowLastColumn="0"/>
          <w:trHeight w:val="300"/>
          <w:trPrChange w:id="2016" w:author="Joseph Sempa" w:date="2024-07-12T15:57:00Z" w16du:dateUtc="2024-07-12T13:57:00Z">
            <w:trPr>
              <w:trHeight w:val="300"/>
            </w:trPr>
          </w:trPrChange>
        </w:trPr>
        <w:tc>
          <w:tcPr>
            <w:tcW w:w="1860" w:type="pct"/>
            <w:noWrap/>
            <w:hideMark/>
            <w:tcPrChange w:id="2017" w:author="Joseph Sempa" w:date="2024-07-12T15:57:00Z" w16du:dateUtc="2024-07-12T13:57:00Z">
              <w:tcPr>
                <w:tcW w:w="1860" w:type="pct"/>
                <w:noWrap/>
                <w:hideMark/>
              </w:tcPr>
            </w:tcPrChange>
          </w:tcPr>
          <w:p w14:paraId="2120ABFB"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1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19" w:author="Joseph Sempa" w:date="2024-07-12T15:57:00Z" w16du:dateUtc="2024-07-12T13:57:00Z">
                  <w:rPr>
                    <w:rFonts w:eastAsia="Arial" w:cs="Arial"/>
                    <w:color w:val="000000"/>
                    <w:sz w:val="20"/>
                    <w:szCs w:val="20"/>
                    <w:lang w:eastAsia="en-ZA"/>
                  </w:rPr>
                </w:rPrChange>
              </w:rPr>
              <w:t>Lymphocyte count</w:t>
            </w:r>
          </w:p>
        </w:tc>
        <w:tc>
          <w:tcPr>
            <w:tcW w:w="404" w:type="pct"/>
            <w:noWrap/>
            <w:hideMark/>
            <w:tcPrChange w:id="2020" w:author="Joseph Sempa" w:date="2024-07-12T15:57:00Z" w16du:dateUtc="2024-07-12T13:57:00Z">
              <w:tcPr>
                <w:tcW w:w="404" w:type="pct"/>
                <w:noWrap/>
                <w:hideMark/>
              </w:tcPr>
            </w:tcPrChange>
          </w:tcPr>
          <w:p w14:paraId="7D727B58"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2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22" w:author="Joseph Sempa" w:date="2024-07-12T15:57:00Z" w16du:dateUtc="2024-07-12T13:57:00Z">
                  <w:rPr>
                    <w:rFonts w:eastAsia="Arial" w:cs="Arial"/>
                    <w:color w:val="000000"/>
                    <w:sz w:val="20"/>
                    <w:szCs w:val="20"/>
                    <w:lang w:eastAsia="en-ZA"/>
                  </w:rPr>
                </w:rPrChange>
              </w:rPr>
              <w:t>0.92</w:t>
            </w:r>
          </w:p>
        </w:tc>
        <w:tc>
          <w:tcPr>
            <w:tcW w:w="794" w:type="pct"/>
            <w:noWrap/>
            <w:hideMark/>
            <w:tcPrChange w:id="2023" w:author="Joseph Sempa" w:date="2024-07-12T15:57:00Z" w16du:dateUtc="2024-07-12T13:57:00Z">
              <w:tcPr>
                <w:tcW w:w="794" w:type="pct"/>
                <w:noWrap/>
                <w:hideMark/>
              </w:tcPr>
            </w:tcPrChange>
          </w:tcPr>
          <w:p w14:paraId="2BF2E3E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2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25" w:author="Joseph Sempa" w:date="2024-07-12T15:57:00Z" w16du:dateUtc="2024-07-12T13:57:00Z">
                  <w:rPr>
                    <w:rFonts w:eastAsia="Arial" w:cs="Arial"/>
                    <w:color w:val="000000"/>
                    <w:sz w:val="20"/>
                    <w:szCs w:val="20"/>
                    <w:lang w:eastAsia="en-ZA"/>
                  </w:rPr>
                </w:rPrChange>
              </w:rPr>
              <w:t>0.81, 1.05</w:t>
            </w:r>
          </w:p>
        </w:tc>
        <w:tc>
          <w:tcPr>
            <w:tcW w:w="481" w:type="pct"/>
            <w:noWrap/>
            <w:hideMark/>
            <w:tcPrChange w:id="2026" w:author="Joseph Sempa" w:date="2024-07-12T15:57:00Z" w16du:dateUtc="2024-07-12T13:57:00Z">
              <w:tcPr>
                <w:tcW w:w="481" w:type="pct"/>
                <w:noWrap/>
                <w:hideMark/>
              </w:tcPr>
            </w:tcPrChange>
          </w:tcPr>
          <w:p w14:paraId="201D84A9"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2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28" w:author="Joseph Sempa" w:date="2024-07-12T15:57:00Z" w16du:dateUtc="2024-07-12T13:57:00Z">
                  <w:rPr>
                    <w:rFonts w:eastAsia="Arial" w:cs="Arial"/>
                    <w:color w:val="000000"/>
                    <w:sz w:val="20"/>
                    <w:szCs w:val="20"/>
                    <w:lang w:eastAsia="en-ZA"/>
                  </w:rPr>
                </w:rPrChange>
              </w:rPr>
              <w:t>0.2</w:t>
            </w:r>
          </w:p>
        </w:tc>
        <w:tc>
          <w:tcPr>
            <w:tcW w:w="348" w:type="pct"/>
            <w:noWrap/>
            <w:hideMark/>
            <w:tcPrChange w:id="2029" w:author="Joseph Sempa" w:date="2024-07-12T15:57:00Z" w16du:dateUtc="2024-07-12T13:57:00Z">
              <w:tcPr>
                <w:tcW w:w="348" w:type="pct"/>
                <w:noWrap/>
                <w:hideMark/>
              </w:tcPr>
            </w:tcPrChange>
          </w:tcPr>
          <w:p w14:paraId="27771147"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30"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2031" w:author="Joseph Sempa" w:date="2024-07-12T15:57:00Z" w16du:dateUtc="2024-07-12T13:57:00Z">
              <w:tcPr>
                <w:tcW w:w="622" w:type="pct"/>
                <w:noWrap/>
                <w:hideMark/>
              </w:tcPr>
            </w:tcPrChange>
          </w:tcPr>
          <w:p w14:paraId="1DDE880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2032" w:author="Joseph Sempa" w:date="2024-07-12T15:57:00Z" w16du:dateUtc="2024-07-12T13:57:00Z">
                  <w:rPr>
                    <w:rFonts w:eastAsia="Times New Roman" w:cs="Arial"/>
                    <w:sz w:val="20"/>
                    <w:szCs w:val="20"/>
                    <w:lang w:val="en-ZA" w:eastAsia="en-ZA"/>
                  </w:rPr>
                </w:rPrChange>
              </w:rPr>
            </w:pPr>
          </w:p>
        </w:tc>
        <w:tc>
          <w:tcPr>
            <w:tcW w:w="491" w:type="pct"/>
            <w:noWrap/>
            <w:hideMark/>
            <w:tcPrChange w:id="2033" w:author="Joseph Sempa" w:date="2024-07-12T15:57:00Z" w16du:dateUtc="2024-07-12T13:57:00Z">
              <w:tcPr>
                <w:tcW w:w="491" w:type="pct"/>
                <w:noWrap/>
                <w:hideMark/>
              </w:tcPr>
            </w:tcPrChange>
          </w:tcPr>
          <w:p w14:paraId="7D14D64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2034" w:author="Joseph Sempa" w:date="2024-07-12T15:57:00Z" w16du:dateUtc="2024-07-12T13:57:00Z">
                  <w:rPr>
                    <w:rFonts w:eastAsia="Times New Roman" w:cs="Arial"/>
                    <w:sz w:val="20"/>
                    <w:szCs w:val="20"/>
                    <w:lang w:val="en-ZA" w:eastAsia="en-ZA"/>
                  </w:rPr>
                </w:rPrChange>
              </w:rPr>
            </w:pPr>
          </w:p>
        </w:tc>
      </w:tr>
      <w:tr w:rsidR="004C2BD9" w:rsidRPr="007C7DE3" w14:paraId="7CC0046D" w14:textId="77777777" w:rsidTr="00944B88">
        <w:trPr>
          <w:trHeight w:val="300"/>
          <w:trPrChange w:id="2035" w:author="Joseph Sempa" w:date="2024-07-12T15:57:00Z" w16du:dateUtc="2024-07-12T13:57:00Z">
            <w:trPr>
              <w:trHeight w:val="300"/>
            </w:trPr>
          </w:trPrChange>
        </w:trPr>
        <w:tc>
          <w:tcPr>
            <w:tcW w:w="1860" w:type="pct"/>
            <w:noWrap/>
            <w:hideMark/>
            <w:tcPrChange w:id="2036" w:author="Joseph Sempa" w:date="2024-07-12T15:57:00Z" w16du:dateUtc="2024-07-12T13:57:00Z">
              <w:tcPr>
                <w:tcW w:w="1860" w:type="pct"/>
                <w:noWrap/>
                <w:hideMark/>
              </w:tcPr>
            </w:tcPrChange>
          </w:tcPr>
          <w:p w14:paraId="2338DAFD" w14:textId="77777777" w:rsidR="004C2BD9" w:rsidRPr="007C7DE3" w:rsidRDefault="004C2BD9" w:rsidP="001C0071">
            <w:pPr>
              <w:contextualSpacing/>
              <w:rPr>
                <w:rFonts w:eastAsia="Times New Roman" w:cs="Arial"/>
                <w:color w:val="000000"/>
                <w:sz w:val="18"/>
                <w:szCs w:val="18"/>
                <w:lang w:val="en-ZA" w:eastAsia="en-ZA"/>
                <w:rPrChange w:id="2037"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38" w:author="Joseph Sempa" w:date="2024-07-12T15:57:00Z" w16du:dateUtc="2024-07-12T13:57:00Z">
                  <w:rPr>
                    <w:rFonts w:eastAsia="Arial" w:cs="Arial"/>
                    <w:color w:val="000000"/>
                    <w:sz w:val="20"/>
                    <w:szCs w:val="20"/>
                    <w:lang w:eastAsia="en-ZA"/>
                  </w:rPr>
                </w:rPrChange>
              </w:rPr>
              <w:t>ART exposure</w:t>
            </w:r>
          </w:p>
        </w:tc>
        <w:tc>
          <w:tcPr>
            <w:tcW w:w="404" w:type="pct"/>
            <w:noWrap/>
            <w:hideMark/>
            <w:tcPrChange w:id="2039" w:author="Joseph Sempa" w:date="2024-07-12T15:57:00Z" w16du:dateUtc="2024-07-12T13:57:00Z">
              <w:tcPr>
                <w:tcW w:w="404" w:type="pct"/>
                <w:noWrap/>
                <w:hideMark/>
              </w:tcPr>
            </w:tcPrChange>
          </w:tcPr>
          <w:p w14:paraId="5735CF89" w14:textId="77777777" w:rsidR="004C2BD9" w:rsidRPr="007C7DE3" w:rsidRDefault="004C2BD9" w:rsidP="001C0071">
            <w:pPr>
              <w:contextualSpacing/>
              <w:rPr>
                <w:rFonts w:eastAsia="Times New Roman" w:cs="Arial"/>
                <w:color w:val="000000"/>
                <w:sz w:val="18"/>
                <w:szCs w:val="18"/>
                <w:lang w:val="en-ZA" w:eastAsia="en-ZA"/>
                <w:rPrChange w:id="2040"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41" w:author="Joseph Sempa" w:date="2024-07-12T15:57:00Z" w16du:dateUtc="2024-07-12T13:57:00Z">
                  <w:rPr>
                    <w:rFonts w:eastAsia="Arial" w:cs="Arial"/>
                    <w:color w:val="000000"/>
                    <w:sz w:val="20"/>
                    <w:szCs w:val="20"/>
                    <w:lang w:eastAsia="en-ZA"/>
                  </w:rPr>
                </w:rPrChange>
              </w:rPr>
              <w:t>1.16</w:t>
            </w:r>
          </w:p>
        </w:tc>
        <w:tc>
          <w:tcPr>
            <w:tcW w:w="794" w:type="pct"/>
            <w:noWrap/>
            <w:hideMark/>
            <w:tcPrChange w:id="2042" w:author="Joseph Sempa" w:date="2024-07-12T15:57:00Z" w16du:dateUtc="2024-07-12T13:57:00Z">
              <w:tcPr>
                <w:tcW w:w="794" w:type="pct"/>
                <w:noWrap/>
                <w:hideMark/>
              </w:tcPr>
            </w:tcPrChange>
          </w:tcPr>
          <w:p w14:paraId="46679A61" w14:textId="77777777" w:rsidR="004C2BD9" w:rsidRPr="007C7DE3" w:rsidRDefault="004C2BD9" w:rsidP="001C0071">
            <w:pPr>
              <w:contextualSpacing/>
              <w:rPr>
                <w:rFonts w:eastAsia="Times New Roman" w:cs="Arial"/>
                <w:color w:val="000000"/>
                <w:sz w:val="18"/>
                <w:szCs w:val="18"/>
                <w:lang w:val="en-ZA" w:eastAsia="en-ZA"/>
                <w:rPrChange w:id="2043"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44" w:author="Joseph Sempa" w:date="2024-07-12T15:57:00Z" w16du:dateUtc="2024-07-12T13:57:00Z">
                  <w:rPr>
                    <w:rFonts w:eastAsia="Arial" w:cs="Arial"/>
                    <w:color w:val="000000"/>
                    <w:sz w:val="20"/>
                    <w:szCs w:val="20"/>
                    <w:lang w:eastAsia="en-ZA"/>
                  </w:rPr>
                </w:rPrChange>
              </w:rPr>
              <w:t>0.71, 1.89</w:t>
            </w:r>
          </w:p>
        </w:tc>
        <w:tc>
          <w:tcPr>
            <w:tcW w:w="481" w:type="pct"/>
            <w:noWrap/>
            <w:hideMark/>
            <w:tcPrChange w:id="2045" w:author="Joseph Sempa" w:date="2024-07-12T15:57:00Z" w16du:dateUtc="2024-07-12T13:57:00Z">
              <w:tcPr>
                <w:tcW w:w="481" w:type="pct"/>
                <w:noWrap/>
                <w:hideMark/>
              </w:tcPr>
            </w:tcPrChange>
          </w:tcPr>
          <w:p w14:paraId="0F9A4C64" w14:textId="77777777" w:rsidR="004C2BD9" w:rsidRPr="007C7DE3" w:rsidRDefault="004C2BD9" w:rsidP="001C0071">
            <w:pPr>
              <w:contextualSpacing/>
              <w:rPr>
                <w:rFonts w:eastAsia="Times New Roman" w:cs="Arial"/>
                <w:color w:val="000000"/>
                <w:sz w:val="18"/>
                <w:szCs w:val="18"/>
                <w:lang w:val="en-ZA" w:eastAsia="en-ZA"/>
                <w:rPrChange w:id="204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47" w:author="Joseph Sempa" w:date="2024-07-12T15:57:00Z" w16du:dateUtc="2024-07-12T13:57:00Z">
                  <w:rPr>
                    <w:rFonts w:eastAsia="Arial" w:cs="Arial"/>
                    <w:color w:val="000000"/>
                    <w:sz w:val="20"/>
                    <w:szCs w:val="20"/>
                    <w:lang w:eastAsia="en-ZA"/>
                  </w:rPr>
                </w:rPrChange>
              </w:rPr>
              <w:t>0.6</w:t>
            </w:r>
          </w:p>
        </w:tc>
        <w:tc>
          <w:tcPr>
            <w:tcW w:w="348" w:type="pct"/>
            <w:noWrap/>
            <w:hideMark/>
            <w:tcPrChange w:id="2048" w:author="Joseph Sempa" w:date="2024-07-12T15:57:00Z" w16du:dateUtc="2024-07-12T13:57:00Z">
              <w:tcPr>
                <w:tcW w:w="348" w:type="pct"/>
                <w:noWrap/>
                <w:hideMark/>
              </w:tcPr>
            </w:tcPrChange>
          </w:tcPr>
          <w:p w14:paraId="2D7140F1" w14:textId="77777777" w:rsidR="004C2BD9" w:rsidRPr="007C7DE3" w:rsidRDefault="004C2BD9" w:rsidP="001C0071">
            <w:pPr>
              <w:contextualSpacing/>
              <w:rPr>
                <w:rFonts w:eastAsia="Times New Roman" w:cs="Arial"/>
                <w:color w:val="000000"/>
                <w:sz w:val="18"/>
                <w:szCs w:val="18"/>
                <w:lang w:val="en-ZA" w:eastAsia="en-ZA"/>
                <w:rPrChange w:id="2049"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2050" w:author="Joseph Sempa" w:date="2024-07-12T15:57:00Z" w16du:dateUtc="2024-07-12T13:57:00Z">
              <w:tcPr>
                <w:tcW w:w="622" w:type="pct"/>
                <w:noWrap/>
                <w:hideMark/>
              </w:tcPr>
            </w:tcPrChange>
          </w:tcPr>
          <w:p w14:paraId="6CD52242" w14:textId="77777777" w:rsidR="004C2BD9" w:rsidRPr="007C7DE3" w:rsidRDefault="004C2BD9" w:rsidP="001C0071">
            <w:pPr>
              <w:contextualSpacing/>
              <w:rPr>
                <w:rFonts w:eastAsia="Times New Roman" w:cs="Arial"/>
                <w:sz w:val="18"/>
                <w:szCs w:val="18"/>
                <w:lang w:val="en-ZA" w:eastAsia="en-ZA"/>
                <w:rPrChange w:id="2051" w:author="Joseph Sempa" w:date="2024-07-12T15:57:00Z" w16du:dateUtc="2024-07-12T13:57:00Z">
                  <w:rPr>
                    <w:rFonts w:eastAsia="Times New Roman" w:cs="Arial"/>
                    <w:sz w:val="20"/>
                    <w:szCs w:val="20"/>
                    <w:lang w:val="en-ZA" w:eastAsia="en-ZA"/>
                  </w:rPr>
                </w:rPrChange>
              </w:rPr>
            </w:pPr>
          </w:p>
        </w:tc>
        <w:tc>
          <w:tcPr>
            <w:tcW w:w="491" w:type="pct"/>
            <w:noWrap/>
            <w:hideMark/>
            <w:tcPrChange w:id="2052" w:author="Joseph Sempa" w:date="2024-07-12T15:57:00Z" w16du:dateUtc="2024-07-12T13:57:00Z">
              <w:tcPr>
                <w:tcW w:w="491" w:type="pct"/>
                <w:noWrap/>
                <w:hideMark/>
              </w:tcPr>
            </w:tcPrChange>
          </w:tcPr>
          <w:p w14:paraId="47902D78" w14:textId="77777777" w:rsidR="004C2BD9" w:rsidRPr="007C7DE3" w:rsidRDefault="004C2BD9" w:rsidP="001C0071">
            <w:pPr>
              <w:contextualSpacing/>
              <w:rPr>
                <w:rFonts w:eastAsia="Times New Roman" w:cs="Arial"/>
                <w:sz w:val="18"/>
                <w:szCs w:val="18"/>
                <w:lang w:val="en-ZA" w:eastAsia="en-ZA"/>
                <w:rPrChange w:id="2053" w:author="Joseph Sempa" w:date="2024-07-12T15:57:00Z" w16du:dateUtc="2024-07-12T13:57:00Z">
                  <w:rPr>
                    <w:rFonts w:eastAsia="Times New Roman" w:cs="Arial"/>
                    <w:sz w:val="20"/>
                    <w:szCs w:val="20"/>
                    <w:lang w:val="en-ZA" w:eastAsia="en-ZA"/>
                  </w:rPr>
                </w:rPrChange>
              </w:rPr>
            </w:pPr>
          </w:p>
        </w:tc>
      </w:tr>
      <w:tr w:rsidR="004C2BD9" w:rsidRPr="007C7DE3" w14:paraId="64E1E98A" w14:textId="77777777" w:rsidTr="00944B88">
        <w:trPr>
          <w:cnfStyle w:val="000000100000" w:firstRow="0" w:lastRow="0" w:firstColumn="0" w:lastColumn="0" w:oddVBand="0" w:evenVBand="0" w:oddHBand="1" w:evenHBand="0" w:firstRowFirstColumn="0" w:firstRowLastColumn="0" w:lastRowFirstColumn="0" w:lastRowLastColumn="0"/>
          <w:trHeight w:val="300"/>
          <w:trPrChange w:id="2054" w:author="Joseph Sempa" w:date="2024-07-12T15:57:00Z" w16du:dateUtc="2024-07-12T13:57:00Z">
            <w:trPr>
              <w:trHeight w:val="300"/>
            </w:trPr>
          </w:trPrChange>
        </w:trPr>
        <w:tc>
          <w:tcPr>
            <w:tcW w:w="1860" w:type="pct"/>
            <w:noWrap/>
            <w:hideMark/>
            <w:tcPrChange w:id="2055" w:author="Joseph Sempa" w:date="2024-07-12T15:57:00Z" w16du:dateUtc="2024-07-12T13:57:00Z">
              <w:tcPr>
                <w:tcW w:w="1860" w:type="pct"/>
                <w:noWrap/>
                <w:hideMark/>
              </w:tcPr>
            </w:tcPrChange>
          </w:tcPr>
          <w:p w14:paraId="6D76D1B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56"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57" w:author="Joseph Sempa" w:date="2024-07-12T15:57:00Z" w16du:dateUtc="2024-07-12T13:57:00Z">
                  <w:rPr>
                    <w:rFonts w:eastAsia="Arial" w:cs="Arial"/>
                    <w:color w:val="000000"/>
                    <w:sz w:val="20"/>
                    <w:szCs w:val="20"/>
                    <w:lang w:eastAsia="en-ZA"/>
                  </w:rPr>
                </w:rPrChange>
              </w:rPr>
              <w:t>Kidney medication</w:t>
            </w:r>
          </w:p>
        </w:tc>
        <w:tc>
          <w:tcPr>
            <w:tcW w:w="404" w:type="pct"/>
            <w:noWrap/>
            <w:hideMark/>
            <w:tcPrChange w:id="2058" w:author="Joseph Sempa" w:date="2024-07-12T15:57:00Z" w16du:dateUtc="2024-07-12T13:57:00Z">
              <w:tcPr>
                <w:tcW w:w="404" w:type="pct"/>
                <w:noWrap/>
                <w:hideMark/>
              </w:tcPr>
            </w:tcPrChange>
          </w:tcPr>
          <w:p w14:paraId="02594184"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59"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60" w:author="Joseph Sempa" w:date="2024-07-12T15:57:00Z" w16du:dateUtc="2024-07-12T13:57:00Z">
                  <w:rPr>
                    <w:rFonts w:eastAsia="Arial" w:cs="Arial"/>
                    <w:color w:val="000000"/>
                    <w:sz w:val="20"/>
                    <w:szCs w:val="20"/>
                    <w:lang w:eastAsia="en-ZA"/>
                  </w:rPr>
                </w:rPrChange>
              </w:rPr>
              <w:t>2.04</w:t>
            </w:r>
          </w:p>
        </w:tc>
        <w:tc>
          <w:tcPr>
            <w:tcW w:w="794" w:type="pct"/>
            <w:noWrap/>
            <w:hideMark/>
            <w:tcPrChange w:id="2061" w:author="Joseph Sempa" w:date="2024-07-12T15:57:00Z" w16du:dateUtc="2024-07-12T13:57:00Z">
              <w:tcPr>
                <w:tcW w:w="794" w:type="pct"/>
                <w:noWrap/>
                <w:hideMark/>
              </w:tcPr>
            </w:tcPrChange>
          </w:tcPr>
          <w:p w14:paraId="35331030"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62"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63" w:author="Joseph Sempa" w:date="2024-07-12T15:57:00Z" w16du:dateUtc="2024-07-12T13:57:00Z">
                  <w:rPr>
                    <w:rFonts w:eastAsia="Arial" w:cs="Arial"/>
                    <w:color w:val="000000"/>
                    <w:sz w:val="20"/>
                    <w:szCs w:val="20"/>
                    <w:lang w:eastAsia="en-ZA"/>
                  </w:rPr>
                </w:rPrChange>
              </w:rPr>
              <w:t>1.07, 3.91</w:t>
            </w:r>
          </w:p>
        </w:tc>
        <w:tc>
          <w:tcPr>
            <w:tcW w:w="481" w:type="pct"/>
            <w:noWrap/>
            <w:hideMark/>
            <w:tcPrChange w:id="2064" w:author="Joseph Sempa" w:date="2024-07-12T15:57:00Z" w16du:dateUtc="2024-07-12T13:57:00Z">
              <w:tcPr>
                <w:tcW w:w="481" w:type="pct"/>
                <w:noWrap/>
                <w:hideMark/>
              </w:tcPr>
            </w:tcPrChange>
          </w:tcPr>
          <w:p w14:paraId="0300D3DD"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8"/>
                <w:szCs w:val="18"/>
                <w:lang w:val="en-ZA" w:eastAsia="en-ZA"/>
                <w:rPrChange w:id="2065" w:author="Joseph Sempa" w:date="2024-07-12T15:57:00Z" w16du:dateUtc="2024-07-12T13:57:00Z">
                  <w:rPr>
                    <w:rFonts w:eastAsia="Times New Roman" w:cs="Arial"/>
                    <w:b/>
                    <w:bCs/>
                    <w:color w:val="000000"/>
                    <w:sz w:val="20"/>
                    <w:szCs w:val="20"/>
                    <w:lang w:val="en-ZA" w:eastAsia="en-ZA"/>
                  </w:rPr>
                </w:rPrChange>
              </w:rPr>
            </w:pPr>
            <w:r w:rsidRPr="007C7DE3">
              <w:rPr>
                <w:rFonts w:eastAsia="Arial" w:cs="Arial"/>
                <w:b/>
                <w:bCs/>
                <w:color w:val="000000"/>
                <w:sz w:val="18"/>
                <w:szCs w:val="18"/>
                <w:lang w:eastAsia="en-ZA"/>
                <w:rPrChange w:id="2066" w:author="Joseph Sempa" w:date="2024-07-12T15:57:00Z" w16du:dateUtc="2024-07-12T13:57:00Z">
                  <w:rPr>
                    <w:rFonts w:eastAsia="Arial" w:cs="Arial"/>
                    <w:b/>
                    <w:bCs/>
                    <w:color w:val="000000"/>
                    <w:sz w:val="20"/>
                    <w:szCs w:val="20"/>
                    <w:lang w:eastAsia="en-ZA"/>
                  </w:rPr>
                </w:rPrChange>
              </w:rPr>
              <w:t>0.030</w:t>
            </w:r>
          </w:p>
        </w:tc>
        <w:tc>
          <w:tcPr>
            <w:tcW w:w="348" w:type="pct"/>
            <w:noWrap/>
            <w:hideMark/>
            <w:tcPrChange w:id="2067" w:author="Joseph Sempa" w:date="2024-07-12T15:57:00Z" w16du:dateUtc="2024-07-12T13:57:00Z">
              <w:tcPr>
                <w:tcW w:w="348" w:type="pct"/>
                <w:noWrap/>
                <w:hideMark/>
              </w:tcPr>
            </w:tcPrChange>
          </w:tcPr>
          <w:p w14:paraId="51CC8845"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8"/>
                <w:lang w:val="en-ZA" w:eastAsia="en-ZA"/>
                <w:rPrChange w:id="2068"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2069" w:author="Joseph Sempa" w:date="2024-07-12T15:57:00Z" w16du:dateUtc="2024-07-12T13:57:00Z">
              <w:tcPr>
                <w:tcW w:w="622" w:type="pct"/>
                <w:noWrap/>
                <w:hideMark/>
              </w:tcPr>
            </w:tcPrChange>
          </w:tcPr>
          <w:p w14:paraId="2E94A7BF"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2070" w:author="Joseph Sempa" w:date="2024-07-12T15:57:00Z" w16du:dateUtc="2024-07-12T13:57:00Z">
                  <w:rPr>
                    <w:rFonts w:eastAsia="Times New Roman" w:cs="Arial"/>
                    <w:sz w:val="20"/>
                    <w:szCs w:val="20"/>
                    <w:lang w:val="en-ZA" w:eastAsia="en-ZA"/>
                  </w:rPr>
                </w:rPrChange>
              </w:rPr>
            </w:pPr>
          </w:p>
        </w:tc>
        <w:tc>
          <w:tcPr>
            <w:tcW w:w="491" w:type="pct"/>
            <w:noWrap/>
            <w:hideMark/>
            <w:tcPrChange w:id="2071" w:author="Joseph Sempa" w:date="2024-07-12T15:57:00Z" w16du:dateUtc="2024-07-12T13:57:00Z">
              <w:tcPr>
                <w:tcW w:w="491" w:type="pct"/>
                <w:noWrap/>
                <w:hideMark/>
              </w:tcPr>
            </w:tcPrChange>
          </w:tcPr>
          <w:p w14:paraId="17F40B5A" w14:textId="77777777" w:rsidR="004C2BD9" w:rsidRPr="007C7DE3" w:rsidRDefault="004C2BD9" w:rsidP="001C0071">
            <w:pPr>
              <w:contextualSpacing/>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val="en-ZA" w:eastAsia="en-ZA"/>
                <w:rPrChange w:id="2072" w:author="Joseph Sempa" w:date="2024-07-12T15:57:00Z" w16du:dateUtc="2024-07-12T13:57:00Z">
                  <w:rPr>
                    <w:rFonts w:eastAsia="Times New Roman" w:cs="Arial"/>
                    <w:sz w:val="20"/>
                    <w:szCs w:val="20"/>
                    <w:lang w:val="en-ZA" w:eastAsia="en-ZA"/>
                  </w:rPr>
                </w:rPrChange>
              </w:rPr>
            </w:pPr>
          </w:p>
        </w:tc>
      </w:tr>
      <w:tr w:rsidR="004C2BD9" w:rsidRPr="007C7DE3" w14:paraId="6B0D1443" w14:textId="77777777" w:rsidTr="00944B88">
        <w:trPr>
          <w:trHeight w:val="300"/>
          <w:trPrChange w:id="2073" w:author="Joseph Sempa" w:date="2024-07-12T15:57:00Z" w16du:dateUtc="2024-07-12T13:57:00Z">
            <w:trPr>
              <w:trHeight w:val="300"/>
            </w:trPr>
          </w:trPrChange>
        </w:trPr>
        <w:tc>
          <w:tcPr>
            <w:tcW w:w="1860" w:type="pct"/>
            <w:noWrap/>
            <w:hideMark/>
            <w:tcPrChange w:id="2074" w:author="Joseph Sempa" w:date="2024-07-12T15:57:00Z" w16du:dateUtc="2024-07-12T13:57:00Z">
              <w:tcPr>
                <w:tcW w:w="1860" w:type="pct"/>
                <w:noWrap/>
                <w:hideMark/>
              </w:tcPr>
            </w:tcPrChange>
          </w:tcPr>
          <w:p w14:paraId="49C951C3" w14:textId="77777777" w:rsidR="004C2BD9" w:rsidRPr="007C7DE3" w:rsidRDefault="004C2BD9" w:rsidP="001C0071">
            <w:pPr>
              <w:contextualSpacing/>
              <w:rPr>
                <w:rFonts w:eastAsia="Times New Roman" w:cs="Arial"/>
                <w:color w:val="000000"/>
                <w:sz w:val="18"/>
                <w:szCs w:val="18"/>
                <w:lang w:val="en-ZA" w:eastAsia="en-ZA"/>
                <w:rPrChange w:id="2075"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76" w:author="Joseph Sempa" w:date="2024-07-12T15:57:00Z" w16du:dateUtc="2024-07-12T13:57:00Z">
                  <w:rPr>
                    <w:rFonts w:eastAsia="Arial" w:cs="Arial"/>
                    <w:color w:val="000000"/>
                    <w:sz w:val="20"/>
                    <w:szCs w:val="20"/>
                    <w:lang w:eastAsia="en-ZA"/>
                  </w:rPr>
                </w:rPrChange>
              </w:rPr>
              <w:t>Addisons disease</w:t>
            </w:r>
          </w:p>
        </w:tc>
        <w:tc>
          <w:tcPr>
            <w:tcW w:w="404" w:type="pct"/>
            <w:noWrap/>
            <w:hideMark/>
            <w:tcPrChange w:id="2077" w:author="Joseph Sempa" w:date="2024-07-12T15:57:00Z" w16du:dateUtc="2024-07-12T13:57:00Z">
              <w:tcPr>
                <w:tcW w:w="404" w:type="pct"/>
                <w:noWrap/>
                <w:hideMark/>
              </w:tcPr>
            </w:tcPrChange>
          </w:tcPr>
          <w:p w14:paraId="4B527EA1" w14:textId="77777777" w:rsidR="004C2BD9" w:rsidRPr="007C7DE3" w:rsidRDefault="004C2BD9" w:rsidP="001C0071">
            <w:pPr>
              <w:contextualSpacing/>
              <w:rPr>
                <w:rFonts w:eastAsia="Times New Roman" w:cs="Arial"/>
                <w:color w:val="000000"/>
                <w:sz w:val="18"/>
                <w:szCs w:val="18"/>
                <w:lang w:val="en-ZA" w:eastAsia="en-ZA"/>
                <w:rPrChange w:id="2078"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79" w:author="Joseph Sempa" w:date="2024-07-12T15:57:00Z" w16du:dateUtc="2024-07-12T13:57:00Z">
                  <w:rPr>
                    <w:rFonts w:eastAsia="Arial" w:cs="Arial"/>
                    <w:color w:val="000000"/>
                    <w:sz w:val="20"/>
                    <w:szCs w:val="20"/>
                    <w:lang w:eastAsia="en-ZA"/>
                  </w:rPr>
                </w:rPrChange>
              </w:rPr>
              <w:t>2.11</w:t>
            </w:r>
          </w:p>
        </w:tc>
        <w:tc>
          <w:tcPr>
            <w:tcW w:w="794" w:type="pct"/>
            <w:noWrap/>
            <w:hideMark/>
            <w:tcPrChange w:id="2080" w:author="Joseph Sempa" w:date="2024-07-12T15:57:00Z" w16du:dateUtc="2024-07-12T13:57:00Z">
              <w:tcPr>
                <w:tcW w:w="794" w:type="pct"/>
                <w:noWrap/>
                <w:hideMark/>
              </w:tcPr>
            </w:tcPrChange>
          </w:tcPr>
          <w:p w14:paraId="36D0C9B2" w14:textId="77777777" w:rsidR="004C2BD9" w:rsidRPr="007C7DE3" w:rsidRDefault="004C2BD9" w:rsidP="001C0071">
            <w:pPr>
              <w:contextualSpacing/>
              <w:rPr>
                <w:rFonts w:eastAsia="Times New Roman" w:cs="Arial"/>
                <w:color w:val="000000"/>
                <w:sz w:val="18"/>
                <w:szCs w:val="18"/>
                <w:lang w:val="en-ZA" w:eastAsia="en-ZA"/>
                <w:rPrChange w:id="2081"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82" w:author="Joseph Sempa" w:date="2024-07-12T15:57:00Z" w16du:dateUtc="2024-07-12T13:57:00Z">
                  <w:rPr>
                    <w:rFonts w:eastAsia="Arial" w:cs="Arial"/>
                    <w:color w:val="000000"/>
                    <w:sz w:val="20"/>
                    <w:szCs w:val="20"/>
                    <w:lang w:eastAsia="en-ZA"/>
                  </w:rPr>
                </w:rPrChange>
              </w:rPr>
              <w:t>0.91, 4.89</w:t>
            </w:r>
          </w:p>
        </w:tc>
        <w:tc>
          <w:tcPr>
            <w:tcW w:w="481" w:type="pct"/>
            <w:noWrap/>
            <w:hideMark/>
            <w:tcPrChange w:id="2083" w:author="Joseph Sempa" w:date="2024-07-12T15:57:00Z" w16du:dateUtc="2024-07-12T13:57:00Z">
              <w:tcPr>
                <w:tcW w:w="481" w:type="pct"/>
                <w:noWrap/>
                <w:hideMark/>
              </w:tcPr>
            </w:tcPrChange>
          </w:tcPr>
          <w:p w14:paraId="02D67807" w14:textId="77777777" w:rsidR="004C2BD9" w:rsidRPr="007C7DE3" w:rsidRDefault="004C2BD9" w:rsidP="001C0071">
            <w:pPr>
              <w:contextualSpacing/>
              <w:rPr>
                <w:rFonts w:eastAsia="Times New Roman" w:cs="Arial"/>
                <w:color w:val="000000"/>
                <w:sz w:val="18"/>
                <w:szCs w:val="18"/>
                <w:lang w:val="en-ZA" w:eastAsia="en-ZA"/>
                <w:rPrChange w:id="2084" w:author="Joseph Sempa" w:date="2024-07-12T15:57:00Z" w16du:dateUtc="2024-07-12T13:57:00Z">
                  <w:rPr>
                    <w:rFonts w:eastAsia="Times New Roman" w:cs="Arial"/>
                    <w:color w:val="000000"/>
                    <w:sz w:val="20"/>
                    <w:szCs w:val="20"/>
                    <w:lang w:val="en-ZA" w:eastAsia="en-ZA"/>
                  </w:rPr>
                </w:rPrChange>
              </w:rPr>
            </w:pPr>
            <w:r w:rsidRPr="007C7DE3">
              <w:rPr>
                <w:rFonts w:eastAsia="Arial" w:cs="Arial"/>
                <w:color w:val="000000"/>
                <w:sz w:val="18"/>
                <w:szCs w:val="18"/>
                <w:lang w:eastAsia="en-ZA"/>
                <w:rPrChange w:id="2085" w:author="Joseph Sempa" w:date="2024-07-12T15:57:00Z" w16du:dateUtc="2024-07-12T13:57:00Z">
                  <w:rPr>
                    <w:rFonts w:eastAsia="Arial" w:cs="Arial"/>
                    <w:color w:val="000000"/>
                    <w:sz w:val="20"/>
                    <w:szCs w:val="20"/>
                    <w:lang w:eastAsia="en-ZA"/>
                  </w:rPr>
                </w:rPrChange>
              </w:rPr>
              <w:t>0.081</w:t>
            </w:r>
          </w:p>
        </w:tc>
        <w:tc>
          <w:tcPr>
            <w:tcW w:w="348" w:type="pct"/>
            <w:noWrap/>
            <w:hideMark/>
            <w:tcPrChange w:id="2086" w:author="Joseph Sempa" w:date="2024-07-12T15:57:00Z" w16du:dateUtc="2024-07-12T13:57:00Z">
              <w:tcPr>
                <w:tcW w:w="348" w:type="pct"/>
                <w:noWrap/>
                <w:hideMark/>
              </w:tcPr>
            </w:tcPrChange>
          </w:tcPr>
          <w:p w14:paraId="78C74728" w14:textId="77777777" w:rsidR="004C2BD9" w:rsidRPr="007C7DE3" w:rsidRDefault="004C2BD9" w:rsidP="001C0071">
            <w:pPr>
              <w:contextualSpacing/>
              <w:rPr>
                <w:rFonts w:eastAsia="Times New Roman" w:cs="Arial"/>
                <w:color w:val="000000"/>
                <w:sz w:val="18"/>
                <w:szCs w:val="18"/>
                <w:lang w:val="en-ZA" w:eastAsia="en-ZA"/>
                <w:rPrChange w:id="2087" w:author="Joseph Sempa" w:date="2024-07-12T15:57:00Z" w16du:dateUtc="2024-07-12T13:57:00Z">
                  <w:rPr>
                    <w:rFonts w:eastAsia="Times New Roman" w:cs="Arial"/>
                    <w:color w:val="000000"/>
                    <w:sz w:val="20"/>
                    <w:szCs w:val="20"/>
                    <w:lang w:val="en-ZA" w:eastAsia="en-ZA"/>
                  </w:rPr>
                </w:rPrChange>
              </w:rPr>
            </w:pPr>
          </w:p>
        </w:tc>
        <w:tc>
          <w:tcPr>
            <w:tcW w:w="622" w:type="pct"/>
            <w:noWrap/>
            <w:hideMark/>
            <w:tcPrChange w:id="2088" w:author="Joseph Sempa" w:date="2024-07-12T15:57:00Z" w16du:dateUtc="2024-07-12T13:57:00Z">
              <w:tcPr>
                <w:tcW w:w="622" w:type="pct"/>
                <w:noWrap/>
                <w:hideMark/>
              </w:tcPr>
            </w:tcPrChange>
          </w:tcPr>
          <w:p w14:paraId="1001C698" w14:textId="77777777" w:rsidR="004C2BD9" w:rsidRPr="007C7DE3" w:rsidRDefault="004C2BD9" w:rsidP="001C0071">
            <w:pPr>
              <w:contextualSpacing/>
              <w:rPr>
                <w:rFonts w:eastAsia="Times New Roman" w:cs="Arial"/>
                <w:sz w:val="18"/>
                <w:szCs w:val="18"/>
                <w:lang w:val="en-ZA" w:eastAsia="en-ZA"/>
                <w:rPrChange w:id="2089" w:author="Joseph Sempa" w:date="2024-07-12T15:57:00Z" w16du:dateUtc="2024-07-12T13:57:00Z">
                  <w:rPr>
                    <w:rFonts w:eastAsia="Times New Roman" w:cs="Arial"/>
                    <w:sz w:val="20"/>
                    <w:szCs w:val="20"/>
                    <w:lang w:val="en-ZA" w:eastAsia="en-ZA"/>
                  </w:rPr>
                </w:rPrChange>
              </w:rPr>
            </w:pPr>
          </w:p>
        </w:tc>
        <w:tc>
          <w:tcPr>
            <w:tcW w:w="491" w:type="pct"/>
            <w:noWrap/>
            <w:hideMark/>
            <w:tcPrChange w:id="2090" w:author="Joseph Sempa" w:date="2024-07-12T15:57:00Z" w16du:dateUtc="2024-07-12T13:57:00Z">
              <w:tcPr>
                <w:tcW w:w="491" w:type="pct"/>
                <w:noWrap/>
                <w:hideMark/>
              </w:tcPr>
            </w:tcPrChange>
          </w:tcPr>
          <w:p w14:paraId="2F2C5F68" w14:textId="77777777" w:rsidR="004C2BD9" w:rsidRPr="007C7DE3" w:rsidRDefault="004C2BD9" w:rsidP="001C0071">
            <w:pPr>
              <w:contextualSpacing/>
              <w:rPr>
                <w:rFonts w:eastAsia="Times New Roman" w:cs="Arial"/>
                <w:sz w:val="18"/>
                <w:szCs w:val="18"/>
                <w:lang w:val="en-ZA" w:eastAsia="en-ZA"/>
                <w:rPrChange w:id="2091" w:author="Joseph Sempa" w:date="2024-07-12T15:57:00Z" w16du:dateUtc="2024-07-12T13:57:00Z">
                  <w:rPr>
                    <w:rFonts w:eastAsia="Times New Roman" w:cs="Arial"/>
                    <w:sz w:val="20"/>
                    <w:szCs w:val="20"/>
                    <w:lang w:val="en-ZA" w:eastAsia="en-ZA"/>
                  </w:rPr>
                </w:rPrChange>
              </w:rPr>
            </w:pPr>
          </w:p>
        </w:tc>
      </w:tr>
    </w:tbl>
    <w:p w14:paraId="32EE2B42" w14:textId="77777777" w:rsidR="00387FD4" w:rsidRDefault="00387FD4" w:rsidP="00B55A05"/>
    <w:p w14:paraId="5ACD2B83" w14:textId="77777777" w:rsidR="00C40AD8" w:rsidRDefault="00C40AD8" w:rsidP="00B55A05"/>
    <w:p w14:paraId="2FBEA43E" w14:textId="61CC32F9" w:rsidR="00B55A05" w:rsidRDefault="00814A45" w:rsidP="00B55A05">
      <w:r>
        <w:t xml:space="preserve">There was accelerated mortality in the AI group as shown by statistically significant deaths between six and </w:t>
      </w:r>
      <w:commentRangeStart w:id="2092"/>
      <w:r>
        <w:t>twelve</w:t>
      </w:r>
      <w:commentRangeEnd w:id="2092"/>
      <w:r w:rsidR="00E705A8">
        <w:rPr>
          <w:rStyle w:val="CommentReference"/>
          <w:rFonts w:ascii="Arial" w:hAnsi="Arial"/>
        </w:rPr>
        <w:commentReference w:id="2092"/>
      </w:r>
      <w:r>
        <w:t xml:space="preserve"> months in the adrenal insufficiency group than the non-AI group with </w:t>
      </w:r>
      <w:r w:rsidRPr="00814A45">
        <w:rPr>
          <w:i/>
          <w:iCs/>
        </w:rPr>
        <w:t>p</w:t>
      </w:r>
      <w:r>
        <w:t>=0.</w:t>
      </w:r>
      <w:r w:rsidR="00BA1DB1">
        <w:t>022</w:t>
      </w:r>
      <w:r>
        <w:t>.</w:t>
      </w:r>
    </w:p>
    <w:p w14:paraId="267C8186" w14:textId="7ADBFB5B" w:rsidR="00E67283" w:rsidRDefault="00E67283" w:rsidP="00407C9C">
      <w:pPr>
        <w:spacing w:after="0"/>
        <w:rPr>
          <w:rFonts w:ascii="Aptos Narrow" w:eastAsia="Arial" w:hAnsi="Aptos Narrow" w:cs="Times New Roman"/>
          <w:color w:val="000000"/>
          <w:sz w:val="22"/>
          <w:szCs w:val="22"/>
          <w:lang w:eastAsia="en-ZA"/>
        </w:rPr>
      </w:pPr>
    </w:p>
    <w:p w14:paraId="2660492F" w14:textId="77777777" w:rsidR="00DF308B" w:rsidRDefault="00DF308B" w:rsidP="00407C9C">
      <w:pPr>
        <w:spacing w:after="0"/>
        <w:rPr>
          <w:rFonts w:ascii="Aptos Narrow" w:eastAsia="Arial" w:hAnsi="Aptos Narrow" w:cs="Times New Roman"/>
          <w:color w:val="000000"/>
          <w:sz w:val="22"/>
          <w:szCs w:val="22"/>
          <w:lang w:eastAsia="en-ZA"/>
        </w:rPr>
      </w:pPr>
    </w:p>
    <w:p w14:paraId="1E0A7F3C" w14:textId="77777777" w:rsidR="00DF308B" w:rsidRDefault="00DF308B" w:rsidP="00407C9C">
      <w:pPr>
        <w:spacing w:after="0"/>
        <w:rPr>
          <w:rFonts w:ascii="Aptos Narrow" w:eastAsia="Arial" w:hAnsi="Aptos Narrow" w:cs="Times New Roman"/>
          <w:color w:val="000000"/>
          <w:sz w:val="22"/>
          <w:szCs w:val="22"/>
          <w:lang w:eastAsia="en-ZA"/>
        </w:rPr>
      </w:pPr>
    </w:p>
    <w:p w14:paraId="430BD3AE" w14:textId="77777777" w:rsidR="00DF308B" w:rsidRDefault="00DF308B" w:rsidP="00407C9C">
      <w:pPr>
        <w:spacing w:after="0"/>
        <w:rPr>
          <w:rFonts w:ascii="Aptos Narrow" w:eastAsia="Arial" w:hAnsi="Aptos Narrow" w:cs="Times New Roman"/>
          <w:color w:val="000000"/>
          <w:sz w:val="22"/>
          <w:szCs w:val="22"/>
          <w:lang w:eastAsia="en-ZA"/>
        </w:rPr>
      </w:pPr>
    </w:p>
    <w:p w14:paraId="71B670CB" w14:textId="77777777" w:rsidR="00DF308B" w:rsidRDefault="00DF308B" w:rsidP="00407C9C">
      <w:pPr>
        <w:spacing w:after="0"/>
        <w:rPr>
          <w:rFonts w:ascii="Aptos Narrow" w:eastAsia="Arial" w:hAnsi="Aptos Narrow" w:cs="Times New Roman"/>
          <w:color w:val="000000"/>
          <w:sz w:val="22"/>
          <w:szCs w:val="22"/>
          <w:lang w:eastAsia="en-ZA"/>
        </w:rPr>
      </w:pPr>
    </w:p>
    <w:p w14:paraId="71CD4D5E" w14:textId="77777777" w:rsidR="00DF308B" w:rsidRDefault="00DF308B" w:rsidP="00407C9C">
      <w:pPr>
        <w:spacing w:after="0"/>
        <w:rPr>
          <w:rFonts w:ascii="Aptos Narrow" w:eastAsia="Arial" w:hAnsi="Aptos Narrow" w:cs="Times New Roman"/>
          <w:color w:val="000000"/>
          <w:sz w:val="22"/>
          <w:szCs w:val="22"/>
          <w:lang w:eastAsia="en-ZA"/>
        </w:rPr>
      </w:pPr>
    </w:p>
    <w:p w14:paraId="5F44BCA8" w14:textId="77777777" w:rsidR="00DF308B" w:rsidRDefault="00DF308B" w:rsidP="00407C9C">
      <w:pPr>
        <w:spacing w:after="0"/>
        <w:rPr>
          <w:rFonts w:ascii="Aptos Narrow" w:eastAsia="Arial" w:hAnsi="Aptos Narrow" w:cs="Times New Roman"/>
          <w:color w:val="000000"/>
          <w:sz w:val="22"/>
          <w:szCs w:val="22"/>
          <w:lang w:eastAsia="en-ZA"/>
        </w:rPr>
      </w:pPr>
    </w:p>
    <w:p w14:paraId="6EB9CEC1" w14:textId="77777777" w:rsidR="00DF308B" w:rsidRDefault="00DF308B" w:rsidP="00407C9C">
      <w:pPr>
        <w:spacing w:after="0"/>
        <w:rPr>
          <w:rFonts w:ascii="Aptos Narrow" w:eastAsia="Arial" w:hAnsi="Aptos Narrow" w:cs="Times New Roman"/>
          <w:color w:val="000000"/>
          <w:sz w:val="22"/>
          <w:szCs w:val="22"/>
          <w:lang w:eastAsia="en-ZA"/>
        </w:rPr>
      </w:pPr>
    </w:p>
    <w:p w14:paraId="12369FE4" w14:textId="77777777" w:rsidR="00DF308B" w:rsidRDefault="00DF308B" w:rsidP="00407C9C">
      <w:pPr>
        <w:spacing w:after="0"/>
        <w:rPr>
          <w:rFonts w:ascii="Aptos Narrow" w:eastAsia="Arial" w:hAnsi="Aptos Narrow" w:cs="Times New Roman"/>
          <w:color w:val="000000"/>
          <w:sz w:val="22"/>
          <w:szCs w:val="22"/>
          <w:lang w:eastAsia="en-ZA"/>
        </w:rPr>
      </w:pPr>
    </w:p>
    <w:p w14:paraId="35CD4577" w14:textId="77777777" w:rsidR="00DF308B" w:rsidRDefault="00DF308B" w:rsidP="00407C9C">
      <w:pPr>
        <w:spacing w:after="0"/>
        <w:rPr>
          <w:rFonts w:ascii="Aptos Narrow" w:eastAsia="Arial" w:hAnsi="Aptos Narrow" w:cs="Times New Roman"/>
          <w:color w:val="000000"/>
          <w:sz w:val="22"/>
          <w:szCs w:val="22"/>
          <w:lang w:eastAsia="en-ZA"/>
        </w:rPr>
      </w:pPr>
    </w:p>
    <w:p w14:paraId="5E1EB6B1" w14:textId="77777777" w:rsidR="00DF308B" w:rsidRDefault="00DF308B" w:rsidP="00407C9C">
      <w:pPr>
        <w:spacing w:after="0"/>
        <w:rPr>
          <w:rFonts w:ascii="Aptos Narrow" w:eastAsia="Arial" w:hAnsi="Aptos Narrow" w:cs="Times New Roman"/>
          <w:color w:val="000000"/>
          <w:sz w:val="22"/>
          <w:szCs w:val="22"/>
          <w:lang w:eastAsia="en-ZA"/>
        </w:rPr>
      </w:pPr>
    </w:p>
    <w:p w14:paraId="2DAF18DC" w14:textId="77777777" w:rsidR="00DF308B" w:rsidRDefault="00DF308B" w:rsidP="00407C9C">
      <w:pPr>
        <w:spacing w:after="0"/>
        <w:rPr>
          <w:rFonts w:ascii="Aptos Narrow" w:eastAsia="Arial" w:hAnsi="Aptos Narrow" w:cs="Times New Roman"/>
          <w:color w:val="000000"/>
          <w:sz w:val="22"/>
          <w:szCs w:val="22"/>
          <w:lang w:eastAsia="en-ZA"/>
        </w:rPr>
      </w:pPr>
    </w:p>
    <w:p w14:paraId="5AF53869" w14:textId="77777777" w:rsidR="00DF308B" w:rsidRDefault="00DF308B" w:rsidP="00407C9C">
      <w:pPr>
        <w:spacing w:after="0"/>
        <w:rPr>
          <w:rFonts w:ascii="Aptos Narrow" w:eastAsia="Arial" w:hAnsi="Aptos Narrow" w:cs="Times New Roman"/>
          <w:color w:val="000000"/>
          <w:sz w:val="22"/>
          <w:szCs w:val="22"/>
          <w:lang w:eastAsia="en-ZA"/>
        </w:rPr>
      </w:pPr>
    </w:p>
    <w:p w14:paraId="5D9EC0C8" w14:textId="23D80489" w:rsidR="00F25E8D" w:rsidRPr="00787F50" w:rsidRDefault="00DE5C72" w:rsidP="00F04257">
      <w:pPr>
        <w:spacing w:after="0"/>
        <w:rPr>
          <w:b/>
          <w:bCs/>
        </w:rPr>
      </w:pPr>
      <w:r w:rsidRPr="00787F50">
        <w:rPr>
          <w:b/>
          <w:bCs/>
        </w:rPr>
        <w:lastRenderedPageBreak/>
        <w:t>Discussion</w:t>
      </w:r>
    </w:p>
    <w:p w14:paraId="3E41C7BA" w14:textId="56082063" w:rsidR="00BA1DB1" w:rsidRDefault="00DF308B" w:rsidP="00C247FB">
      <w:pPr>
        <w:pStyle w:val="BodyText"/>
        <w:rPr>
          <w:rFonts w:asciiTheme="majorHAnsi" w:hAnsiTheme="majorHAnsi" w:cstheme="majorHAnsi"/>
          <w:color w:val="212121"/>
          <w:sz w:val="22"/>
          <w:szCs w:val="22"/>
        </w:rPr>
      </w:pPr>
      <w:r w:rsidRPr="00DF308B">
        <w:rPr>
          <w:rFonts w:asciiTheme="majorHAnsi" w:hAnsiTheme="majorHAnsi" w:cstheme="majorHAnsi"/>
          <w:color w:val="212121"/>
          <w:sz w:val="22"/>
          <w:szCs w:val="22"/>
        </w:rPr>
        <w:t xml:space="preserve">In the biggest </w:t>
      </w:r>
      <w:r w:rsidR="00BA1DB1">
        <w:rPr>
          <w:rFonts w:asciiTheme="majorHAnsi" w:hAnsiTheme="majorHAnsi" w:cstheme="majorHAnsi"/>
          <w:color w:val="212121"/>
          <w:sz w:val="22"/>
          <w:szCs w:val="22"/>
        </w:rPr>
        <w:t xml:space="preserve">case-finding </w:t>
      </w:r>
      <w:r w:rsidRPr="00DF308B">
        <w:rPr>
          <w:rFonts w:asciiTheme="majorHAnsi" w:hAnsiTheme="majorHAnsi" w:cstheme="majorHAnsi"/>
          <w:color w:val="212121"/>
          <w:sz w:val="22"/>
          <w:szCs w:val="22"/>
        </w:rPr>
        <w:t>study on adrenal insufficiency in patients with advanced HIV in Africa</w:t>
      </w:r>
      <w:r w:rsidR="00BA1DB1">
        <w:rPr>
          <w:rFonts w:asciiTheme="majorHAnsi" w:hAnsiTheme="majorHAnsi" w:cstheme="majorHAnsi"/>
          <w:color w:val="212121"/>
          <w:sz w:val="22"/>
          <w:szCs w:val="22"/>
        </w:rPr>
        <w:t xml:space="preserve">, </w:t>
      </w:r>
      <w:r w:rsidRPr="00DF308B">
        <w:rPr>
          <w:rFonts w:asciiTheme="majorHAnsi" w:hAnsiTheme="majorHAnsi" w:cstheme="majorHAnsi"/>
          <w:color w:val="212121"/>
          <w:sz w:val="22"/>
          <w:szCs w:val="22"/>
        </w:rPr>
        <w:t>we recruited 549 participants.</w:t>
      </w:r>
      <w:r>
        <w:rPr>
          <w:rFonts w:asciiTheme="majorHAnsi" w:hAnsiTheme="majorHAnsi" w:cstheme="majorHAnsi"/>
          <w:color w:val="212121"/>
          <w:sz w:val="22"/>
          <w:szCs w:val="22"/>
        </w:rPr>
        <w:t xml:space="preserve"> </w:t>
      </w:r>
      <w:proofErr w:type="gramStart"/>
      <w:r w:rsidR="00B21B07" w:rsidRPr="00B21B07">
        <w:rPr>
          <w:rFonts w:asciiTheme="majorHAnsi" w:hAnsiTheme="majorHAnsi" w:cstheme="majorHAnsi"/>
          <w:color w:val="212121"/>
          <w:sz w:val="22"/>
          <w:szCs w:val="22"/>
        </w:rPr>
        <w:t>The majority of</w:t>
      </w:r>
      <w:proofErr w:type="gramEnd"/>
      <w:r w:rsidR="00B21B07" w:rsidRPr="00B21B07">
        <w:rPr>
          <w:rFonts w:asciiTheme="majorHAnsi" w:hAnsiTheme="majorHAnsi" w:cstheme="majorHAnsi"/>
          <w:color w:val="212121"/>
          <w:sz w:val="22"/>
          <w:szCs w:val="22"/>
        </w:rPr>
        <w:t xml:space="preserve"> the patients were black African females </w:t>
      </w:r>
      <w:r w:rsidR="00BA1DB1">
        <w:rPr>
          <w:rFonts w:asciiTheme="majorHAnsi" w:hAnsiTheme="majorHAnsi" w:cstheme="majorHAnsi"/>
          <w:color w:val="212121"/>
          <w:sz w:val="22"/>
          <w:szCs w:val="22"/>
        </w:rPr>
        <w:t xml:space="preserve">(51.1%) </w:t>
      </w:r>
      <w:r w:rsidR="0034089F">
        <w:rPr>
          <w:rFonts w:asciiTheme="majorHAnsi" w:hAnsiTheme="majorHAnsi" w:cstheme="majorHAnsi"/>
          <w:color w:val="212121"/>
          <w:sz w:val="22"/>
          <w:szCs w:val="22"/>
        </w:rPr>
        <w:t>who were significantly younger at</w:t>
      </w:r>
      <w:r w:rsidR="00B21B07" w:rsidRPr="00B21B07">
        <w:rPr>
          <w:rFonts w:asciiTheme="majorHAnsi" w:hAnsiTheme="majorHAnsi" w:cstheme="majorHAnsi"/>
          <w:color w:val="212121"/>
          <w:sz w:val="22"/>
          <w:szCs w:val="22"/>
        </w:rPr>
        <w:t xml:space="preserve"> the median age of 3</w:t>
      </w:r>
      <w:r w:rsidR="0034089F">
        <w:rPr>
          <w:rFonts w:asciiTheme="majorHAnsi" w:hAnsiTheme="majorHAnsi" w:cstheme="majorHAnsi"/>
          <w:color w:val="212121"/>
          <w:sz w:val="22"/>
          <w:szCs w:val="22"/>
        </w:rPr>
        <w:t>5</w:t>
      </w:r>
      <w:r w:rsidR="00B21B07" w:rsidRPr="00B21B07">
        <w:rPr>
          <w:rFonts w:asciiTheme="majorHAnsi" w:hAnsiTheme="majorHAnsi" w:cstheme="majorHAnsi"/>
          <w:color w:val="212121"/>
          <w:sz w:val="22"/>
          <w:szCs w:val="22"/>
        </w:rPr>
        <w:t xml:space="preserve"> y</w:t>
      </w:r>
      <w:r w:rsidR="00B21B07">
        <w:rPr>
          <w:rFonts w:asciiTheme="majorHAnsi" w:hAnsiTheme="majorHAnsi" w:cstheme="majorHAnsi"/>
          <w:color w:val="212121"/>
          <w:sz w:val="22"/>
          <w:szCs w:val="22"/>
        </w:rPr>
        <w:t>ears</w:t>
      </w:r>
      <w:r w:rsidR="00BA1DB1">
        <w:rPr>
          <w:rFonts w:asciiTheme="majorHAnsi" w:hAnsiTheme="majorHAnsi" w:cstheme="majorHAnsi"/>
          <w:color w:val="212121"/>
          <w:sz w:val="22"/>
          <w:szCs w:val="22"/>
        </w:rPr>
        <w:t xml:space="preserve"> </w:t>
      </w:r>
      <w:r w:rsidR="00BA1DB1" w:rsidRPr="00BA1DB1">
        <w:rPr>
          <w:rFonts w:asciiTheme="majorHAnsi" w:hAnsiTheme="majorHAnsi" w:cstheme="majorHAnsi"/>
          <w:i/>
          <w:iCs/>
          <w:color w:val="212121"/>
          <w:sz w:val="22"/>
          <w:szCs w:val="22"/>
        </w:rPr>
        <w:t>p</w:t>
      </w:r>
      <w:r w:rsidR="00BA1DB1">
        <w:rPr>
          <w:rFonts w:asciiTheme="majorHAnsi" w:hAnsiTheme="majorHAnsi" w:cstheme="majorHAnsi"/>
          <w:color w:val="212121"/>
          <w:sz w:val="22"/>
          <w:szCs w:val="22"/>
        </w:rPr>
        <w:t>=0.016</w:t>
      </w:r>
      <w:r w:rsidR="00B21B07">
        <w:rPr>
          <w:rFonts w:asciiTheme="majorHAnsi" w:hAnsiTheme="majorHAnsi" w:cstheme="majorHAnsi"/>
          <w:color w:val="212121"/>
          <w:sz w:val="22"/>
          <w:szCs w:val="22"/>
        </w:rPr>
        <w:t xml:space="preserve">. </w:t>
      </w:r>
      <w:r w:rsidR="00747D57">
        <w:rPr>
          <w:rFonts w:asciiTheme="majorHAnsi" w:hAnsiTheme="majorHAnsi" w:cstheme="majorHAnsi"/>
          <w:sz w:val="22"/>
          <w:szCs w:val="22"/>
        </w:rPr>
        <w:t xml:space="preserve">The overall median age at presentation was 36 years with the older age group associated with higher CD4 counts. </w:t>
      </w:r>
      <w:r w:rsidR="00813134">
        <w:rPr>
          <w:rFonts w:asciiTheme="majorHAnsi" w:hAnsiTheme="majorHAnsi" w:cstheme="majorHAnsi"/>
          <w:sz w:val="22"/>
          <w:szCs w:val="22"/>
        </w:rPr>
        <w:t>The females were significantly younger at enrollment</w:t>
      </w:r>
      <w:r w:rsidR="00813134" w:rsidRPr="000F43EF">
        <w:rPr>
          <w:rFonts w:asciiTheme="majorHAnsi" w:hAnsiTheme="majorHAnsi" w:cstheme="majorHAnsi"/>
          <w:i/>
          <w:iCs/>
          <w:sz w:val="22"/>
          <w:szCs w:val="22"/>
        </w:rPr>
        <w:t xml:space="preserve"> p</w:t>
      </w:r>
      <w:r w:rsidR="00813134">
        <w:rPr>
          <w:rFonts w:asciiTheme="majorHAnsi" w:hAnsiTheme="majorHAnsi" w:cstheme="majorHAnsi"/>
          <w:sz w:val="22"/>
          <w:szCs w:val="22"/>
        </w:rPr>
        <w:t xml:space="preserve">=0.017. </w:t>
      </w:r>
      <w:r w:rsidR="00B21B07" w:rsidRPr="00B21B07">
        <w:rPr>
          <w:rFonts w:asciiTheme="majorHAnsi" w:hAnsiTheme="majorHAnsi" w:cstheme="majorHAnsi"/>
          <w:color w:val="212121"/>
          <w:sz w:val="22"/>
          <w:szCs w:val="22"/>
        </w:rPr>
        <w:t>The median duration of illness was 14 days</w:t>
      </w:r>
      <w:r w:rsidR="00B21B07">
        <w:rPr>
          <w:rFonts w:asciiTheme="majorHAnsi" w:hAnsiTheme="majorHAnsi" w:cstheme="majorHAnsi"/>
          <w:color w:val="212121"/>
          <w:sz w:val="22"/>
          <w:szCs w:val="22"/>
        </w:rPr>
        <w:t xml:space="preserve">. </w:t>
      </w:r>
      <w:r w:rsidR="00B21B07" w:rsidRPr="00B21B07">
        <w:rPr>
          <w:rFonts w:asciiTheme="majorHAnsi" w:hAnsiTheme="majorHAnsi" w:cstheme="majorHAnsi"/>
          <w:color w:val="212121"/>
          <w:sz w:val="22"/>
          <w:szCs w:val="22"/>
        </w:rPr>
        <w:t xml:space="preserve">Most of the patient presented with weight loss </w:t>
      </w:r>
      <w:r w:rsidR="00BA1DB1">
        <w:rPr>
          <w:rFonts w:asciiTheme="majorHAnsi" w:hAnsiTheme="majorHAnsi" w:cstheme="majorHAnsi"/>
          <w:color w:val="212121"/>
          <w:sz w:val="22"/>
          <w:szCs w:val="22"/>
        </w:rPr>
        <w:t xml:space="preserve">(86.1%) </w:t>
      </w:r>
      <w:r w:rsidR="00B21B07" w:rsidRPr="00B21B07">
        <w:rPr>
          <w:rFonts w:asciiTheme="majorHAnsi" w:hAnsiTheme="majorHAnsi" w:cstheme="majorHAnsi"/>
          <w:color w:val="212121"/>
          <w:sz w:val="22"/>
          <w:szCs w:val="22"/>
        </w:rPr>
        <w:t xml:space="preserve">and </w:t>
      </w:r>
      <w:r w:rsidR="00B21B07">
        <w:rPr>
          <w:rFonts w:asciiTheme="majorHAnsi" w:hAnsiTheme="majorHAnsi" w:cstheme="majorHAnsi"/>
          <w:color w:val="212121"/>
          <w:sz w:val="22"/>
          <w:szCs w:val="22"/>
        </w:rPr>
        <w:t>CD4 counts</w:t>
      </w:r>
      <w:r w:rsidR="00B21B07" w:rsidRPr="00B21B07">
        <w:rPr>
          <w:rFonts w:asciiTheme="majorHAnsi" w:hAnsiTheme="majorHAnsi" w:cstheme="majorHAnsi"/>
          <w:color w:val="212121"/>
          <w:sz w:val="22"/>
          <w:szCs w:val="22"/>
        </w:rPr>
        <w:t xml:space="preserve"> of around 33</w:t>
      </w:r>
      <w:r w:rsidR="0034089F">
        <w:rPr>
          <w:rFonts w:asciiTheme="majorHAnsi" w:hAnsiTheme="majorHAnsi" w:cstheme="majorHAnsi"/>
          <w:color w:val="212121"/>
          <w:sz w:val="22"/>
          <w:szCs w:val="22"/>
        </w:rPr>
        <w:t xml:space="preserve"> cells /mm</w:t>
      </w:r>
      <w:r w:rsidR="0034089F">
        <w:rPr>
          <w:rFonts w:asciiTheme="majorHAnsi" w:hAnsiTheme="majorHAnsi" w:cstheme="majorHAnsi"/>
          <w:color w:val="212121"/>
          <w:sz w:val="22"/>
          <w:szCs w:val="22"/>
          <w:vertAlign w:val="superscript"/>
        </w:rPr>
        <w:t>3</w:t>
      </w:r>
      <w:r w:rsidR="0034089F">
        <w:rPr>
          <w:rFonts w:asciiTheme="majorHAnsi" w:hAnsiTheme="majorHAnsi" w:cstheme="majorHAnsi"/>
          <w:color w:val="212121"/>
          <w:sz w:val="22"/>
          <w:szCs w:val="22"/>
        </w:rPr>
        <w:t xml:space="preserve">. </w:t>
      </w:r>
      <w:r w:rsidR="0034089F" w:rsidRPr="0034089F">
        <w:rPr>
          <w:rFonts w:asciiTheme="majorHAnsi" w:hAnsiTheme="majorHAnsi" w:cstheme="majorHAnsi"/>
          <w:color w:val="212121"/>
          <w:sz w:val="22"/>
          <w:szCs w:val="22"/>
        </w:rPr>
        <w:t>The opportunistic infections of note</w:t>
      </w:r>
      <w:r w:rsidR="00BA1DB1">
        <w:rPr>
          <w:rFonts w:asciiTheme="majorHAnsi" w:hAnsiTheme="majorHAnsi" w:cstheme="majorHAnsi"/>
          <w:color w:val="212121"/>
          <w:sz w:val="22"/>
          <w:szCs w:val="22"/>
        </w:rPr>
        <w:t xml:space="preserve"> i</w:t>
      </w:r>
      <w:r w:rsidR="0034089F">
        <w:rPr>
          <w:rFonts w:asciiTheme="majorHAnsi" w:hAnsiTheme="majorHAnsi" w:cstheme="majorHAnsi"/>
          <w:color w:val="212121"/>
          <w:sz w:val="22"/>
          <w:szCs w:val="22"/>
        </w:rPr>
        <w:t xml:space="preserve">n this cohort </w:t>
      </w:r>
      <w:r w:rsidR="0034089F" w:rsidRPr="0034089F">
        <w:rPr>
          <w:rFonts w:asciiTheme="majorHAnsi" w:hAnsiTheme="majorHAnsi" w:cstheme="majorHAnsi"/>
          <w:color w:val="212121"/>
          <w:sz w:val="22"/>
          <w:szCs w:val="22"/>
        </w:rPr>
        <w:t>were tuberculosis</w:t>
      </w:r>
      <w:r w:rsidR="00BA1DB1">
        <w:rPr>
          <w:rFonts w:asciiTheme="majorHAnsi" w:hAnsiTheme="majorHAnsi" w:cstheme="majorHAnsi"/>
          <w:color w:val="212121"/>
          <w:sz w:val="22"/>
          <w:szCs w:val="22"/>
        </w:rPr>
        <w:t xml:space="preserve"> (84%)</w:t>
      </w:r>
      <w:r w:rsidR="0034089F" w:rsidRPr="0034089F">
        <w:rPr>
          <w:rFonts w:asciiTheme="majorHAnsi" w:hAnsiTheme="majorHAnsi" w:cstheme="majorHAnsi"/>
          <w:color w:val="212121"/>
          <w:sz w:val="22"/>
          <w:szCs w:val="22"/>
        </w:rPr>
        <w:t>, pneumonia</w:t>
      </w:r>
      <w:r w:rsidR="00BA1DB1">
        <w:rPr>
          <w:rFonts w:asciiTheme="majorHAnsi" w:hAnsiTheme="majorHAnsi" w:cstheme="majorHAnsi"/>
          <w:color w:val="212121"/>
          <w:sz w:val="22"/>
          <w:szCs w:val="22"/>
        </w:rPr>
        <w:t xml:space="preserve"> (11.3%)</w:t>
      </w:r>
      <w:r w:rsidR="0034089F" w:rsidRPr="0034089F">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Candida (6.2%), and cryptococcus (5.5%)</w:t>
      </w:r>
      <w:r w:rsidR="0034089F">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1.2</w:t>
      </w:r>
    </w:p>
    <w:p w14:paraId="0CDA96BF" w14:textId="2CF83975" w:rsidR="0034089F" w:rsidRDefault="00BA1DB1" w:rsidP="00C247FB">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The largest proportion</w:t>
      </w:r>
      <w:r w:rsidR="005A6923" w:rsidRPr="005A6923">
        <w:rPr>
          <w:rFonts w:asciiTheme="majorHAnsi" w:hAnsiTheme="majorHAnsi" w:cstheme="majorHAnsi"/>
          <w:color w:val="212121"/>
          <w:sz w:val="22"/>
          <w:szCs w:val="22"/>
        </w:rPr>
        <w:t xml:space="preserve"> of the </w:t>
      </w:r>
      <w:r w:rsidRPr="005A6923">
        <w:rPr>
          <w:rFonts w:asciiTheme="majorHAnsi" w:hAnsiTheme="majorHAnsi" w:cstheme="majorHAnsi"/>
          <w:color w:val="212121"/>
          <w:sz w:val="22"/>
          <w:szCs w:val="22"/>
        </w:rPr>
        <w:t xml:space="preserve">patients </w:t>
      </w:r>
      <w:r>
        <w:rPr>
          <w:rFonts w:asciiTheme="majorHAnsi" w:hAnsiTheme="majorHAnsi" w:cstheme="majorHAnsi"/>
          <w:color w:val="212121"/>
          <w:sz w:val="22"/>
          <w:szCs w:val="22"/>
        </w:rPr>
        <w:t xml:space="preserve">271/549 (49.4%) </w:t>
      </w:r>
      <w:r w:rsidR="005A6923" w:rsidRPr="005A6923">
        <w:rPr>
          <w:rFonts w:asciiTheme="majorHAnsi" w:hAnsiTheme="majorHAnsi" w:cstheme="majorHAnsi"/>
          <w:color w:val="212121"/>
          <w:sz w:val="22"/>
          <w:szCs w:val="22"/>
        </w:rPr>
        <w:t xml:space="preserve">were found in the lowest tertile of </w:t>
      </w:r>
      <w:r>
        <w:rPr>
          <w:rFonts w:asciiTheme="majorHAnsi" w:hAnsiTheme="majorHAnsi" w:cstheme="majorHAnsi"/>
          <w:color w:val="212121"/>
          <w:sz w:val="22"/>
          <w:szCs w:val="22"/>
        </w:rPr>
        <w:t>(</w:t>
      </w:r>
      <w:r w:rsidR="005A6923" w:rsidRPr="005A6923">
        <w:rPr>
          <w:rFonts w:asciiTheme="majorHAnsi" w:hAnsiTheme="majorHAnsi" w:cstheme="majorHAnsi"/>
          <w:color w:val="212121"/>
          <w:sz w:val="22"/>
          <w:szCs w:val="22"/>
        </w:rPr>
        <w:t>0 to 33</w:t>
      </w:r>
      <w:r>
        <w:rPr>
          <w:rFonts w:asciiTheme="majorHAnsi" w:hAnsiTheme="majorHAnsi" w:cstheme="majorHAnsi"/>
          <w:color w:val="212121"/>
          <w:sz w:val="22"/>
          <w:szCs w:val="22"/>
        </w:rPr>
        <w:t>) cells/mm</w:t>
      </w:r>
      <w:r>
        <w:rPr>
          <w:rFonts w:asciiTheme="majorHAnsi" w:hAnsiTheme="majorHAnsi" w:cstheme="majorHAnsi"/>
          <w:color w:val="212121"/>
          <w:sz w:val="22"/>
          <w:szCs w:val="22"/>
          <w:vertAlign w:val="superscript"/>
        </w:rPr>
        <w:t>3</w:t>
      </w:r>
      <w:r w:rsidR="005A6923" w:rsidRPr="005A6923">
        <w:rPr>
          <w:rFonts w:asciiTheme="majorHAnsi" w:hAnsiTheme="majorHAnsi" w:cstheme="majorHAnsi"/>
          <w:color w:val="212121"/>
          <w:sz w:val="22"/>
          <w:szCs w:val="22"/>
        </w:rPr>
        <w:t xml:space="preserve"> </w:t>
      </w:r>
      <w:r w:rsidR="005A6923">
        <w:rPr>
          <w:rFonts w:asciiTheme="majorHAnsi" w:hAnsiTheme="majorHAnsi" w:cstheme="majorHAnsi"/>
          <w:color w:val="212121"/>
          <w:sz w:val="22"/>
          <w:szCs w:val="22"/>
        </w:rPr>
        <w:t>and they had significantly higher viral loads</w:t>
      </w:r>
      <w:r>
        <w:rPr>
          <w:rFonts w:asciiTheme="majorHAnsi" w:hAnsiTheme="majorHAnsi" w:cstheme="majorHAnsi"/>
          <w:color w:val="212121"/>
          <w:sz w:val="22"/>
          <w:szCs w:val="22"/>
        </w:rPr>
        <w:t xml:space="preserve"> </w:t>
      </w:r>
      <w:r w:rsidR="002478B9">
        <w:rPr>
          <w:rFonts w:asciiTheme="majorHAnsi" w:hAnsiTheme="majorHAnsi" w:cstheme="majorHAnsi"/>
          <w:color w:val="212121"/>
          <w:sz w:val="22"/>
          <w:szCs w:val="22"/>
        </w:rPr>
        <w:t>11.6 IQR</w:t>
      </w:r>
      <w:r>
        <w:rPr>
          <w:rFonts w:asciiTheme="majorHAnsi" w:hAnsiTheme="majorHAnsi" w:cstheme="majorHAnsi"/>
          <w:color w:val="212121"/>
          <w:sz w:val="22"/>
          <w:szCs w:val="22"/>
        </w:rPr>
        <w:t xml:space="preserve"> </w:t>
      </w:r>
      <w:r w:rsidR="002478B9">
        <w:rPr>
          <w:rFonts w:asciiTheme="majorHAnsi" w:hAnsiTheme="majorHAnsi" w:cstheme="majorHAnsi"/>
          <w:color w:val="212121"/>
          <w:sz w:val="22"/>
          <w:szCs w:val="22"/>
        </w:rPr>
        <w:t>(</w:t>
      </w:r>
      <w:r>
        <w:rPr>
          <w:rFonts w:asciiTheme="majorHAnsi" w:hAnsiTheme="majorHAnsi" w:cstheme="majorHAnsi"/>
          <w:color w:val="212121"/>
          <w:sz w:val="22"/>
          <w:szCs w:val="22"/>
        </w:rPr>
        <w:t>9.3-12.8</w:t>
      </w:r>
      <w:proofErr w:type="gramStart"/>
      <w:r>
        <w:rPr>
          <w:rFonts w:asciiTheme="majorHAnsi" w:hAnsiTheme="majorHAnsi" w:cstheme="majorHAnsi"/>
          <w:color w:val="212121"/>
          <w:sz w:val="22"/>
          <w:szCs w:val="22"/>
        </w:rPr>
        <w:t xml:space="preserve">)  </w:t>
      </w:r>
      <w:r w:rsidRPr="00BA1DB1">
        <w:rPr>
          <w:rFonts w:asciiTheme="majorHAnsi" w:hAnsiTheme="majorHAnsi" w:cstheme="majorHAnsi"/>
          <w:i/>
          <w:iCs/>
          <w:color w:val="212121"/>
          <w:sz w:val="22"/>
          <w:szCs w:val="22"/>
        </w:rPr>
        <w:t>p</w:t>
      </w:r>
      <w:proofErr w:type="gramEnd"/>
      <w:r>
        <w:rPr>
          <w:rFonts w:asciiTheme="majorHAnsi" w:hAnsiTheme="majorHAnsi" w:cstheme="majorHAnsi"/>
          <w:color w:val="212121"/>
          <w:sz w:val="22"/>
          <w:szCs w:val="22"/>
        </w:rPr>
        <w:t xml:space="preserve">&lt;0.001 </w:t>
      </w:r>
      <w:r w:rsidR="005A6923">
        <w:rPr>
          <w:rFonts w:asciiTheme="majorHAnsi" w:hAnsiTheme="majorHAnsi" w:cstheme="majorHAnsi"/>
          <w:color w:val="212121"/>
          <w:sz w:val="22"/>
          <w:szCs w:val="22"/>
        </w:rPr>
        <w:t xml:space="preserve">together with </w:t>
      </w:r>
      <w:r w:rsidR="005A6923" w:rsidRPr="005A6923">
        <w:rPr>
          <w:rFonts w:asciiTheme="majorHAnsi" w:hAnsiTheme="majorHAnsi" w:cstheme="majorHAnsi"/>
          <w:color w:val="212121"/>
          <w:sz w:val="22"/>
          <w:szCs w:val="22"/>
        </w:rPr>
        <w:t xml:space="preserve">low </w:t>
      </w:r>
      <w:r w:rsidR="005A6923">
        <w:rPr>
          <w:rFonts w:asciiTheme="majorHAnsi" w:hAnsiTheme="majorHAnsi" w:cstheme="majorHAnsi"/>
          <w:color w:val="212121"/>
          <w:sz w:val="22"/>
          <w:szCs w:val="22"/>
        </w:rPr>
        <w:t>CD</w:t>
      </w:r>
      <w:r w:rsidR="005A6923" w:rsidRPr="005A6923">
        <w:rPr>
          <w:rFonts w:asciiTheme="majorHAnsi" w:hAnsiTheme="majorHAnsi" w:cstheme="majorHAnsi"/>
          <w:color w:val="212121"/>
          <w:sz w:val="22"/>
          <w:szCs w:val="22"/>
        </w:rPr>
        <w:t>4 counts</w:t>
      </w:r>
      <w:r w:rsidR="005A6923">
        <w:rPr>
          <w:rFonts w:asciiTheme="majorHAnsi" w:hAnsiTheme="majorHAnsi" w:cstheme="majorHAnsi"/>
          <w:color w:val="212121"/>
          <w:sz w:val="22"/>
          <w:szCs w:val="22"/>
        </w:rPr>
        <w:t>,</w:t>
      </w:r>
      <w:r w:rsidR="005A6923" w:rsidRPr="005A6923">
        <w:rPr>
          <w:rFonts w:asciiTheme="majorHAnsi" w:hAnsiTheme="majorHAnsi" w:cstheme="majorHAnsi"/>
          <w:color w:val="212121"/>
          <w:sz w:val="22"/>
          <w:szCs w:val="22"/>
        </w:rPr>
        <w:t xml:space="preserve"> white cell counts </w:t>
      </w:r>
      <w:r>
        <w:rPr>
          <w:rFonts w:asciiTheme="majorHAnsi" w:hAnsiTheme="majorHAnsi" w:cstheme="majorHAnsi"/>
          <w:color w:val="212121"/>
          <w:sz w:val="22"/>
          <w:szCs w:val="22"/>
        </w:rPr>
        <w:t xml:space="preserve">5.0 IQR (2.9-7.4)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&lt;0.001, lymphocytes 0.6 IQR (0.5-5.8)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=0.011 </w:t>
      </w:r>
      <w:r w:rsidR="005A6923" w:rsidRPr="005A6923">
        <w:rPr>
          <w:rFonts w:asciiTheme="majorHAnsi" w:hAnsiTheme="majorHAnsi" w:cstheme="majorHAnsi"/>
          <w:color w:val="212121"/>
          <w:sz w:val="22"/>
          <w:szCs w:val="22"/>
        </w:rPr>
        <w:t>and neutrophils</w:t>
      </w:r>
      <w:r>
        <w:rPr>
          <w:rFonts w:asciiTheme="majorHAnsi" w:hAnsiTheme="majorHAnsi" w:cstheme="majorHAnsi"/>
          <w:color w:val="212121"/>
          <w:sz w:val="22"/>
          <w:szCs w:val="22"/>
        </w:rPr>
        <w:t xml:space="preserve"> 2.4 IQR (1.0-5.9)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=0.002 </w:t>
      </w:r>
      <w:r w:rsidR="005A6923">
        <w:rPr>
          <w:rFonts w:asciiTheme="majorHAnsi" w:hAnsiTheme="majorHAnsi" w:cstheme="majorHAnsi"/>
          <w:color w:val="212121"/>
          <w:sz w:val="22"/>
          <w:szCs w:val="22"/>
        </w:rPr>
        <w:t xml:space="preserve">. </w:t>
      </w:r>
      <w:r>
        <w:rPr>
          <w:rFonts w:asciiTheme="majorHAnsi" w:hAnsiTheme="majorHAnsi" w:cstheme="majorHAnsi"/>
          <w:color w:val="212121"/>
          <w:sz w:val="22"/>
          <w:szCs w:val="22"/>
        </w:rPr>
        <w:t>Though not significant, Kaposi</w:t>
      </w:r>
      <w:r w:rsidR="005A6923" w:rsidRPr="005A6923">
        <w:rPr>
          <w:rFonts w:asciiTheme="majorHAnsi" w:hAnsiTheme="majorHAnsi" w:cstheme="majorHAnsi"/>
          <w:color w:val="212121"/>
          <w:sz w:val="22"/>
          <w:szCs w:val="22"/>
        </w:rPr>
        <w:t xml:space="preserve"> sarcoma was exclusively found in the lowest </w:t>
      </w:r>
      <w:r w:rsidR="005A6923">
        <w:rPr>
          <w:rFonts w:asciiTheme="majorHAnsi" w:hAnsiTheme="majorHAnsi" w:cstheme="majorHAnsi"/>
          <w:color w:val="212121"/>
          <w:sz w:val="22"/>
          <w:szCs w:val="22"/>
        </w:rPr>
        <w:t>CD4 tertile</w:t>
      </w:r>
      <w:r>
        <w:rPr>
          <w:rFonts w:asciiTheme="majorHAnsi" w:hAnsiTheme="majorHAnsi" w:cstheme="majorHAnsi"/>
          <w:color w:val="212121"/>
          <w:sz w:val="22"/>
          <w:szCs w:val="22"/>
        </w:rPr>
        <w:t xml:space="preserve"> which </w:t>
      </w:r>
      <w:r w:rsidR="007D2F80">
        <w:rPr>
          <w:rFonts w:asciiTheme="majorHAnsi" w:hAnsiTheme="majorHAnsi" w:cstheme="majorHAnsi"/>
          <w:color w:val="212121"/>
          <w:sz w:val="22"/>
          <w:szCs w:val="22"/>
        </w:rPr>
        <w:t xml:space="preserve">was </w:t>
      </w:r>
      <w:r>
        <w:rPr>
          <w:rFonts w:asciiTheme="majorHAnsi" w:hAnsiTheme="majorHAnsi" w:cstheme="majorHAnsi"/>
          <w:color w:val="212121"/>
          <w:sz w:val="22"/>
          <w:szCs w:val="22"/>
        </w:rPr>
        <w:t xml:space="preserve">also </w:t>
      </w:r>
      <w:r w:rsidR="007D2F80">
        <w:rPr>
          <w:rFonts w:asciiTheme="majorHAnsi" w:hAnsiTheme="majorHAnsi" w:cstheme="majorHAnsi"/>
          <w:color w:val="212121"/>
          <w:sz w:val="22"/>
          <w:szCs w:val="22"/>
        </w:rPr>
        <w:t>significant</w:t>
      </w:r>
      <w:r>
        <w:rPr>
          <w:rFonts w:asciiTheme="majorHAnsi" w:hAnsiTheme="majorHAnsi" w:cstheme="majorHAnsi"/>
          <w:color w:val="212121"/>
          <w:sz w:val="22"/>
          <w:szCs w:val="22"/>
        </w:rPr>
        <w:t>ly populated by</w:t>
      </w:r>
      <w:r w:rsidR="007D2F80">
        <w:rPr>
          <w:rFonts w:asciiTheme="majorHAnsi" w:hAnsiTheme="majorHAnsi" w:cstheme="majorHAnsi"/>
          <w:color w:val="212121"/>
          <w:sz w:val="22"/>
          <w:szCs w:val="22"/>
        </w:rPr>
        <w:t xml:space="preserve"> the youngest age group at </w:t>
      </w:r>
      <w:r w:rsidR="00CF5FFD"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=0.016</w:t>
      </w:r>
      <w:r w:rsidR="00674CC1">
        <w:rPr>
          <w:rFonts w:asciiTheme="majorHAnsi" w:hAnsiTheme="majorHAnsi" w:cstheme="majorHAnsi"/>
          <w:color w:val="212121"/>
          <w:sz w:val="22"/>
          <w:szCs w:val="22"/>
        </w:rPr>
        <w:t>. (Table 1.</w:t>
      </w:r>
      <w:r>
        <w:rPr>
          <w:rFonts w:asciiTheme="majorHAnsi" w:hAnsiTheme="majorHAnsi" w:cstheme="majorHAnsi"/>
          <w:color w:val="212121"/>
          <w:sz w:val="22"/>
          <w:szCs w:val="22"/>
        </w:rPr>
        <w:t>1</w:t>
      </w:r>
      <w:r w:rsidR="00674CC1">
        <w:rPr>
          <w:rFonts w:asciiTheme="majorHAnsi" w:hAnsiTheme="majorHAnsi" w:cstheme="majorHAnsi"/>
          <w:color w:val="212121"/>
          <w:sz w:val="22"/>
          <w:szCs w:val="22"/>
        </w:rPr>
        <w:t xml:space="preserve">) </w:t>
      </w:r>
    </w:p>
    <w:p w14:paraId="5554CFA0" w14:textId="37D13746" w:rsidR="00BA1DB1" w:rsidRDefault="00BA1DB1" w:rsidP="00BA1DB1">
      <w:pPr>
        <w:pStyle w:val="BodyText"/>
        <w:jc w:val="both"/>
        <w:rPr>
          <w:rFonts w:asciiTheme="majorHAnsi" w:hAnsiTheme="majorHAnsi" w:cstheme="majorHAnsi"/>
          <w:sz w:val="22"/>
          <w:szCs w:val="22"/>
        </w:rPr>
      </w:pPr>
      <w:r>
        <w:rPr>
          <w:rFonts w:asciiTheme="majorHAnsi" w:hAnsiTheme="majorHAnsi" w:cstheme="majorHAnsi"/>
          <w:sz w:val="22"/>
          <w:szCs w:val="22"/>
        </w:rPr>
        <w:t>At enrollment, 341/549 (62.1%) of the participants were not on antiretroviral therapy, this could be due to late presentation, limited access to the health system or poor compliance. W</w:t>
      </w:r>
      <w:r w:rsidRPr="00DF308B">
        <w:rPr>
          <w:rFonts w:asciiTheme="majorHAnsi" w:hAnsiTheme="majorHAnsi" w:cstheme="majorHAnsi"/>
          <w:sz w:val="22"/>
          <w:szCs w:val="22"/>
        </w:rPr>
        <w:t xml:space="preserve">hen compared with the group of patients on </w:t>
      </w:r>
      <w:r>
        <w:rPr>
          <w:rFonts w:asciiTheme="majorHAnsi" w:hAnsiTheme="majorHAnsi" w:cstheme="majorHAnsi"/>
          <w:sz w:val="22"/>
          <w:szCs w:val="22"/>
        </w:rPr>
        <w:t>anti-retroviral (A</w:t>
      </w:r>
      <w:r w:rsidRPr="00DF308B">
        <w:rPr>
          <w:rFonts w:asciiTheme="majorHAnsi" w:hAnsiTheme="majorHAnsi" w:cstheme="majorHAnsi"/>
          <w:sz w:val="22"/>
          <w:szCs w:val="22"/>
        </w:rPr>
        <w:t>RV</w:t>
      </w:r>
      <w:r>
        <w:rPr>
          <w:rFonts w:asciiTheme="majorHAnsi" w:hAnsiTheme="majorHAnsi" w:cstheme="majorHAnsi"/>
          <w:sz w:val="22"/>
          <w:szCs w:val="22"/>
        </w:rPr>
        <w:t>)</w:t>
      </w:r>
      <w:r w:rsidRPr="00DF308B">
        <w:rPr>
          <w:rFonts w:asciiTheme="majorHAnsi" w:hAnsiTheme="majorHAnsi" w:cstheme="majorHAnsi"/>
          <w:sz w:val="22"/>
          <w:szCs w:val="22"/>
        </w:rPr>
        <w:t xml:space="preserve"> treatment</w:t>
      </w:r>
      <w:r>
        <w:rPr>
          <w:rFonts w:asciiTheme="majorHAnsi" w:hAnsiTheme="majorHAnsi" w:cstheme="majorHAnsi"/>
          <w:sz w:val="22"/>
          <w:szCs w:val="22"/>
        </w:rPr>
        <w:t>,</w:t>
      </w:r>
      <w:r w:rsidRPr="00DF308B">
        <w:rPr>
          <w:rFonts w:asciiTheme="majorHAnsi" w:hAnsiTheme="majorHAnsi" w:cstheme="majorHAnsi"/>
          <w:sz w:val="22"/>
          <w:szCs w:val="22"/>
        </w:rPr>
        <w:t xml:space="preserve"> the group that was not on </w:t>
      </w:r>
      <w:r>
        <w:rPr>
          <w:rFonts w:asciiTheme="majorHAnsi" w:hAnsiTheme="majorHAnsi" w:cstheme="majorHAnsi"/>
          <w:sz w:val="22"/>
          <w:szCs w:val="22"/>
        </w:rPr>
        <w:t>A</w:t>
      </w:r>
      <w:r w:rsidRPr="00DF308B">
        <w:rPr>
          <w:rFonts w:asciiTheme="majorHAnsi" w:hAnsiTheme="majorHAnsi" w:cstheme="majorHAnsi"/>
          <w:sz w:val="22"/>
          <w:szCs w:val="22"/>
        </w:rPr>
        <w:t>RV's was predominantly male</w:t>
      </w:r>
      <w:r>
        <w:rPr>
          <w:rFonts w:asciiTheme="majorHAnsi" w:hAnsiTheme="majorHAnsi" w:cstheme="majorHAnsi"/>
          <w:sz w:val="22"/>
          <w:szCs w:val="22"/>
        </w:rPr>
        <w:t xml:space="preserve"> 172/341 (50.4%)</w:t>
      </w:r>
      <w:r w:rsidRPr="00DF308B">
        <w:rPr>
          <w:rFonts w:asciiTheme="majorHAnsi" w:hAnsiTheme="majorHAnsi" w:cstheme="majorHAnsi"/>
          <w:sz w:val="22"/>
          <w:szCs w:val="22"/>
        </w:rPr>
        <w:t xml:space="preserve"> with </w:t>
      </w:r>
      <w:r>
        <w:rPr>
          <w:rFonts w:asciiTheme="majorHAnsi" w:hAnsiTheme="majorHAnsi" w:cstheme="majorHAnsi"/>
          <w:sz w:val="22"/>
          <w:szCs w:val="22"/>
        </w:rPr>
        <w:t>slightly more</w:t>
      </w:r>
      <w:r w:rsidRPr="00DF308B">
        <w:rPr>
          <w:rFonts w:asciiTheme="majorHAnsi" w:hAnsiTheme="majorHAnsi" w:cstheme="majorHAnsi"/>
          <w:sz w:val="22"/>
          <w:szCs w:val="22"/>
        </w:rPr>
        <w:t xml:space="preserve"> weight loss</w:t>
      </w:r>
      <w:r>
        <w:rPr>
          <w:rFonts w:asciiTheme="majorHAnsi" w:hAnsiTheme="majorHAnsi" w:cstheme="majorHAnsi"/>
          <w:sz w:val="22"/>
          <w:szCs w:val="22"/>
        </w:rPr>
        <w:t xml:space="preserve"> (86.6%),</w:t>
      </w:r>
      <w:r w:rsidRPr="00DF308B">
        <w:rPr>
          <w:rFonts w:asciiTheme="majorHAnsi" w:hAnsiTheme="majorHAnsi" w:cstheme="majorHAnsi"/>
          <w:sz w:val="22"/>
          <w:szCs w:val="22"/>
        </w:rPr>
        <w:t xml:space="preserve"> candida </w:t>
      </w:r>
      <w:r>
        <w:rPr>
          <w:rFonts w:asciiTheme="majorHAnsi" w:hAnsiTheme="majorHAnsi" w:cstheme="majorHAnsi"/>
          <w:sz w:val="22"/>
          <w:szCs w:val="22"/>
        </w:rPr>
        <w:t xml:space="preserve">(6.7%) </w:t>
      </w:r>
      <w:r w:rsidRPr="00DF308B">
        <w:rPr>
          <w:rFonts w:asciiTheme="majorHAnsi" w:hAnsiTheme="majorHAnsi" w:cstheme="majorHAnsi"/>
          <w:sz w:val="22"/>
          <w:szCs w:val="22"/>
        </w:rPr>
        <w:t xml:space="preserve">and low </w:t>
      </w:r>
      <w:r>
        <w:rPr>
          <w:rFonts w:asciiTheme="majorHAnsi" w:hAnsiTheme="majorHAnsi" w:cstheme="majorHAnsi"/>
          <w:sz w:val="22"/>
          <w:szCs w:val="22"/>
        </w:rPr>
        <w:t>white blood</w:t>
      </w:r>
      <w:r w:rsidRPr="00DF308B">
        <w:rPr>
          <w:rFonts w:asciiTheme="majorHAnsi" w:hAnsiTheme="majorHAnsi" w:cstheme="majorHAnsi"/>
          <w:sz w:val="22"/>
          <w:szCs w:val="22"/>
        </w:rPr>
        <w:t xml:space="preserve"> cells</w:t>
      </w:r>
      <w:r>
        <w:rPr>
          <w:rFonts w:asciiTheme="majorHAnsi" w:hAnsiTheme="majorHAnsi" w:cstheme="majorHAnsi"/>
          <w:sz w:val="22"/>
          <w:szCs w:val="22"/>
        </w:rPr>
        <w:t xml:space="preserve"> 5.2 IQR (3.4-7.6)</w:t>
      </w:r>
      <w:r w:rsidRPr="00DF308B">
        <w:rPr>
          <w:rFonts w:asciiTheme="majorHAnsi" w:hAnsiTheme="majorHAnsi" w:cstheme="majorHAnsi"/>
          <w:sz w:val="22"/>
          <w:szCs w:val="22"/>
        </w:rPr>
        <w:t xml:space="preserve"> which were not </w:t>
      </w:r>
      <w:r>
        <w:rPr>
          <w:rFonts w:asciiTheme="majorHAnsi" w:hAnsiTheme="majorHAnsi" w:cstheme="majorHAnsi"/>
          <w:sz w:val="22"/>
          <w:szCs w:val="22"/>
        </w:rPr>
        <w:t xml:space="preserve">statistically </w:t>
      </w:r>
      <w:r w:rsidRPr="00DF308B">
        <w:rPr>
          <w:rFonts w:asciiTheme="majorHAnsi" w:hAnsiTheme="majorHAnsi" w:cstheme="majorHAnsi"/>
          <w:sz w:val="22"/>
          <w:szCs w:val="22"/>
        </w:rPr>
        <w:t>significant</w:t>
      </w:r>
      <w:r>
        <w:rPr>
          <w:rFonts w:asciiTheme="majorHAnsi" w:hAnsiTheme="majorHAnsi" w:cstheme="majorHAnsi"/>
          <w:sz w:val="22"/>
          <w:szCs w:val="22"/>
        </w:rPr>
        <w:t>. However, w</w:t>
      </w:r>
      <w:r w:rsidRPr="00DF308B">
        <w:rPr>
          <w:rFonts w:asciiTheme="majorHAnsi" w:hAnsiTheme="majorHAnsi" w:cstheme="majorHAnsi"/>
          <w:sz w:val="22"/>
          <w:szCs w:val="22"/>
        </w:rPr>
        <w:t xml:space="preserve">ith respect to opportunistic infections, </w:t>
      </w:r>
      <w:r>
        <w:rPr>
          <w:rFonts w:asciiTheme="majorHAnsi" w:hAnsiTheme="majorHAnsi" w:cstheme="majorHAnsi"/>
          <w:sz w:val="22"/>
          <w:szCs w:val="22"/>
        </w:rPr>
        <w:t xml:space="preserve">there was a statistically significant predominance of </w:t>
      </w:r>
      <w:r w:rsidRPr="00DF308B">
        <w:rPr>
          <w:rFonts w:asciiTheme="majorHAnsi" w:hAnsiTheme="majorHAnsi" w:cstheme="majorHAnsi"/>
          <w:sz w:val="22"/>
          <w:szCs w:val="22"/>
        </w:rPr>
        <w:t xml:space="preserve">Cryptococcal infection in patients who were not on </w:t>
      </w:r>
      <w:r>
        <w:rPr>
          <w:rFonts w:asciiTheme="majorHAnsi" w:hAnsiTheme="majorHAnsi" w:cstheme="majorHAnsi"/>
          <w:sz w:val="22"/>
          <w:szCs w:val="22"/>
        </w:rPr>
        <w:t>A</w:t>
      </w:r>
      <w:r w:rsidRPr="00DF308B">
        <w:rPr>
          <w:rFonts w:asciiTheme="majorHAnsi" w:hAnsiTheme="majorHAnsi" w:cstheme="majorHAnsi"/>
          <w:sz w:val="22"/>
          <w:szCs w:val="22"/>
        </w:rPr>
        <w:t>RV treatment at the time of enrollment at 7% versus 2.9%</w:t>
      </w:r>
      <w:r>
        <w:rPr>
          <w:rFonts w:asciiTheme="majorHAnsi" w:hAnsiTheme="majorHAnsi" w:cstheme="majorHAnsi"/>
          <w:sz w:val="22"/>
          <w:szCs w:val="22"/>
        </w:rPr>
        <w:t xml:space="preserve"> </w:t>
      </w:r>
      <w:r w:rsidRPr="00DF308B">
        <w:rPr>
          <w:rFonts w:asciiTheme="majorHAnsi" w:hAnsiTheme="majorHAnsi" w:cstheme="majorHAnsi"/>
          <w:i/>
          <w:iCs/>
          <w:sz w:val="22"/>
          <w:szCs w:val="22"/>
        </w:rPr>
        <w:t>p</w:t>
      </w:r>
      <w:r>
        <w:rPr>
          <w:rFonts w:asciiTheme="majorHAnsi" w:hAnsiTheme="majorHAnsi" w:cstheme="majorHAnsi"/>
          <w:sz w:val="22"/>
          <w:szCs w:val="22"/>
        </w:rPr>
        <w:t>=0.039. Table 2</w:t>
      </w:r>
    </w:p>
    <w:p w14:paraId="07D7A9ED" w14:textId="77777777" w:rsidR="00DF308B" w:rsidRDefault="00DF308B" w:rsidP="00250A65">
      <w:pPr>
        <w:pStyle w:val="BodyText"/>
        <w:rPr>
          <w:rFonts w:asciiTheme="majorHAnsi" w:hAnsiTheme="majorHAnsi" w:cstheme="majorHAnsi"/>
          <w:color w:val="212121"/>
          <w:sz w:val="22"/>
          <w:szCs w:val="22"/>
        </w:rPr>
      </w:pPr>
    </w:p>
    <w:p w14:paraId="28CDD301" w14:textId="40662174" w:rsidR="00BA1DB1" w:rsidRDefault="00BA1DB1" w:rsidP="00250A65">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Of the 27 patients with adrenal insufficiency 20/27 (74.1%) had secondary adrenal insufficiency (SAI) whereas 7/27 (25.9%) had primary adrenal insufficiency (PAI). </w:t>
      </w:r>
      <w:r w:rsidRPr="00BA1DB1">
        <w:rPr>
          <w:rFonts w:asciiTheme="majorHAnsi" w:hAnsiTheme="majorHAnsi" w:cstheme="majorHAnsi"/>
          <w:color w:val="212121"/>
          <w:sz w:val="22"/>
          <w:szCs w:val="22"/>
        </w:rPr>
        <w:t xml:space="preserve">When comparing the </w:t>
      </w:r>
      <w:r>
        <w:rPr>
          <w:rFonts w:asciiTheme="majorHAnsi" w:hAnsiTheme="majorHAnsi" w:cstheme="majorHAnsi"/>
          <w:color w:val="212121"/>
          <w:sz w:val="22"/>
          <w:szCs w:val="22"/>
        </w:rPr>
        <w:t>SAI</w:t>
      </w:r>
      <w:r w:rsidRPr="00BA1DB1">
        <w:rPr>
          <w:rFonts w:asciiTheme="majorHAnsi" w:hAnsiTheme="majorHAnsi" w:cstheme="majorHAnsi"/>
          <w:color w:val="212121"/>
          <w:sz w:val="22"/>
          <w:szCs w:val="22"/>
        </w:rPr>
        <w:t xml:space="preserve"> and the </w:t>
      </w:r>
      <w:r>
        <w:rPr>
          <w:rFonts w:asciiTheme="majorHAnsi" w:hAnsiTheme="majorHAnsi" w:cstheme="majorHAnsi"/>
          <w:color w:val="212121"/>
          <w:sz w:val="22"/>
          <w:szCs w:val="22"/>
        </w:rPr>
        <w:t>PAI</w:t>
      </w:r>
      <w:r w:rsidRPr="00BA1DB1">
        <w:rPr>
          <w:rFonts w:asciiTheme="majorHAnsi" w:hAnsiTheme="majorHAnsi" w:cstheme="majorHAnsi"/>
          <w:color w:val="212121"/>
          <w:sz w:val="22"/>
          <w:szCs w:val="22"/>
        </w:rPr>
        <w:t xml:space="preserve"> groups</w:t>
      </w:r>
      <w:r>
        <w:rPr>
          <w:rFonts w:asciiTheme="majorHAnsi" w:hAnsiTheme="majorHAnsi" w:cstheme="majorHAnsi"/>
          <w:color w:val="212121"/>
          <w:sz w:val="22"/>
          <w:szCs w:val="22"/>
        </w:rPr>
        <w:t>,</w:t>
      </w:r>
      <w:r w:rsidRPr="00BA1DB1">
        <w:rPr>
          <w:rFonts w:asciiTheme="majorHAnsi" w:hAnsiTheme="majorHAnsi" w:cstheme="majorHAnsi"/>
          <w:color w:val="212121"/>
          <w:sz w:val="22"/>
          <w:szCs w:val="22"/>
        </w:rPr>
        <w:t xml:space="preserve"> there were no significant differences in the demographics</w:t>
      </w:r>
      <w:r>
        <w:rPr>
          <w:rFonts w:asciiTheme="majorHAnsi" w:hAnsiTheme="majorHAnsi" w:cstheme="majorHAnsi"/>
          <w:color w:val="212121"/>
          <w:sz w:val="22"/>
          <w:szCs w:val="22"/>
        </w:rPr>
        <w:t xml:space="preserve">, </w:t>
      </w:r>
      <w:r w:rsidRPr="00BA1DB1">
        <w:rPr>
          <w:rFonts w:asciiTheme="majorHAnsi" w:hAnsiTheme="majorHAnsi" w:cstheme="majorHAnsi"/>
          <w:color w:val="212121"/>
          <w:sz w:val="22"/>
          <w:szCs w:val="22"/>
        </w:rPr>
        <w:t>the clinical history,</w:t>
      </w:r>
      <w:r>
        <w:rPr>
          <w:rFonts w:asciiTheme="majorHAnsi" w:hAnsiTheme="majorHAnsi" w:cstheme="majorHAnsi"/>
          <w:color w:val="212121"/>
          <w:sz w:val="22"/>
          <w:szCs w:val="22"/>
        </w:rPr>
        <w:t xml:space="preserve"> the</w:t>
      </w:r>
      <w:r w:rsidRPr="00BA1DB1">
        <w:rPr>
          <w:rFonts w:asciiTheme="majorHAnsi" w:hAnsiTheme="majorHAnsi" w:cstheme="majorHAnsi"/>
          <w:color w:val="212121"/>
          <w:sz w:val="22"/>
          <w:szCs w:val="22"/>
        </w:rPr>
        <w:t xml:space="preserve"> clinical signs,</w:t>
      </w:r>
      <w:r>
        <w:rPr>
          <w:rFonts w:asciiTheme="majorHAnsi" w:hAnsiTheme="majorHAnsi" w:cstheme="majorHAnsi"/>
          <w:color w:val="212121"/>
          <w:sz w:val="22"/>
          <w:szCs w:val="22"/>
        </w:rPr>
        <w:t xml:space="preserve"> the</w:t>
      </w:r>
      <w:r w:rsidRPr="00BA1DB1">
        <w:rPr>
          <w:rFonts w:asciiTheme="majorHAnsi" w:hAnsiTheme="majorHAnsi" w:cstheme="majorHAnsi"/>
          <w:color w:val="212121"/>
          <w:sz w:val="22"/>
          <w:szCs w:val="22"/>
        </w:rPr>
        <w:t xml:space="preserve"> biochemistry, </w:t>
      </w:r>
      <w:r w:rsidR="002478B9" w:rsidRPr="00BA1DB1">
        <w:rPr>
          <w:rFonts w:asciiTheme="majorHAnsi" w:hAnsiTheme="majorHAnsi" w:cstheme="majorHAnsi"/>
          <w:color w:val="212121"/>
          <w:sz w:val="22"/>
          <w:szCs w:val="22"/>
        </w:rPr>
        <w:t xml:space="preserve">and </w:t>
      </w:r>
      <w:r w:rsidR="002478B9">
        <w:rPr>
          <w:rFonts w:asciiTheme="majorHAnsi" w:hAnsiTheme="majorHAnsi" w:cstheme="majorHAnsi"/>
          <w:color w:val="212121"/>
          <w:sz w:val="22"/>
          <w:szCs w:val="22"/>
        </w:rPr>
        <w:t>the</w:t>
      </w:r>
      <w:r>
        <w:rPr>
          <w:rFonts w:asciiTheme="majorHAnsi" w:hAnsiTheme="majorHAnsi" w:cstheme="majorHAnsi"/>
          <w:color w:val="212121"/>
          <w:sz w:val="22"/>
          <w:szCs w:val="22"/>
        </w:rPr>
        <w:t xml:space="preserve"> </w:t>
      </w:r>
      <w:r w:rsidRPr="00BA1DB1">
        <w:rPr>
          <w:rFonts w:asciiTheme="majorHAnsi" w:hAnsiTheme="majorHAnsi" w:cstheme="majorHAnsi"/>
          <w:color w:val="212121"/>
          <w:sz w:val="22"/>
          <w:szCs w:val="22"/>
        </w:rPr>
        <w:t>investigations</w:t>
      </w:r>
      <w:r>
        <w:rPr>
          <w:rFonts w:asciiTheme="majorHAnsi" w:hAnsiTheme="majorHAnsi" w:cstheme="majorHAnsi"/>
          <w:color w:val="212121"/>
          <w:sz w:val="22"/>
          <w:szCs w:val="22"/>
        </w:rPr>
        <w:t xml:space="preserve">. </w:t>
      </w:r>
      <w:r w:rsidR="00DF308B">
        <w:rPr>
          <w:rFonts w:asciiTheme="majorHAnsi" w:hAnsiTheme="majorHAnsi" w:cstheme="majorHAnsi"/>
          <w:color w:val="212121"/>
          <w:sz w:val="22"/>
          <w:szCs w:val="22"/>
        </w:rPr>
        <w:t>W</w:t>
      </w:r>
      <w:r w:rsidR="00DF308B" w:rsidRPr="00DF308B">
        <w:rPr>
          <w:rFonts w:asciiTheme="majorHAnsi" w:hAnsiTheme="majorHAnsi" w:cstheme="majorHAnsi"/>
          <w:color w:val="212121"/>
          <w:sz w:val="22"/>
          <w:szCs w:val="22"/>
        </w:rPr>
        <w:t>hen comparing the group with no adrenal insufficiency and the one with adrenal insufficiency</w:t>
      </w:r>
      <w:r w:rsidR="00DF308B">
        <w:rPr>
          <w:rFonts w:asciiTheme="majorHAnsi" w:hAnsiTheme="majorHAnsi" w:cstheme="majorHAnsi"/>
          <w:color w:val="212121"/>
          <w:sz w:val="22"/>
          <w:szCs w:val="22"/>
        </w:rPr>
        <w:t>, t</w:t>
      </w:r>
      <w:r w:rsidR="00574F72" w:rsidRPr="00640D70">
        <w:rPr>
          <w:rFonts w:asciiTheme="majorHAnsi" w:hAnsiTheme="majorHAnsi" w:cstheme="majorHAnsi"/>
          <w:color w:val="212121"/>
          <w:sz w:val="22"/>
          <w:szCs w:val="22"/>
        </w:rPr>
        <w:t>he patients with hypoadrenalism</w:t>
      </w:r>
      <w:r w:rsidR="00043176" w:rsidRPr="00640D70">
        <w:rPr>
          <w:rFonts w:asciiTheme="majorHAnsi" w:hAnsiTheme="majorHAnsi" w:cstheme="majorHAnsi"/>
          <w:color w:val="212121"/>
          <w:sz w:val="22"/>
          <w:szCs w:val="22"/>
        </w:rPr>
        <w:t xml:space="preserve"> </w:t>
      </w:r>
      <w:r w:rsidR="00156866">
        <w:rPr>
          <w:rFonts w:asciiTheme="majorHAnsi" w:hAnsiTheme="majorHAnsi" w:cstheme="majorHAnsi"/>
          <w:color w:val="212121"/>
          <w:sz w:val="22"/>
          <w:szCs w:val="22"/>
        </w:rPr>
        <w:t>2</w:t>
      </w:r>
      <w:r w:rsidR="00DF308B">
        <w:rPr>
          <w:rFonts w:asciiTheme="majorHAnsi" w:hAnsiTheme="majorHAnsi" w:cstheme="majorHAnsi"/>
          <w:color w:val="212121"/>
          <w:sz w:val="22"/>
          <w:szCs w:val="22"/>
        </w:rPr>
        <w:t>7</w:t>
      </w:r>
      <w:r w:rsidR="00156866">
        <w:rPr>
          <w:rFonts w:asciiTheme="majorHAnsi" w:hAnsiTheme="majorHAnsi" w:cstheme="majorHAnsi"/>
          <w:color w:val="212121"/>
          <w:sz w:val="22"/>
          <w:szCs w:val="22"/>
        </w:rPr>
        <w:t>/</w:t>
      </w:r>
      <w:r w:rsidR="00B30088">
        <w:rPr>
          <w:rFonts w:asciiTheme="majorHAnsi" w:hAnsiTheme="majorHAnsi" w:cstheme="majorHAnsi"/>
          <w:color w:val="212121"/>
          <w:sz w:val="22"/>
          <w:szCs w:val="22"/>
        </w:rPr>
        <w:t>5</w:t>
      </w:r>
      <w:r w:rsidR="00DF308B">
        <w:rPr>
          <w:rFonts w:asciiTheme="majorHAnsi" w:hAnsiTheme="majorHAnsi" w:cstheme="majorHAnsi"/>
          <w:color w:val="212121"/>
          <w:sz w:val="22"/>
          <w:szCs w:val="22"/>
        </w:rPr>
        <w:t>49</w:t>
      </w:r>
      <w:r w:rsidR="00574F72" w:rsidRPr="00640D70">
        <w:rPr>
          <w:rFonts w:asciiTheme="majorHAnsi" w:hAnsiTheme="majorHAnsi" w:cstheme="majorHAnsi"/>
          <w:color w:val="212121"/>
          <w:sz w:val="22"/>
          <w:szCs w:val="22"/>
        </w:rPr>
        <w:t xml:space="preserve">, looked the same </w:t>
      </w:r>
      <w:r w:rsidR="00D90664" w:rsidRPr="00640D70">
        <w:rPr>
          <w:rFonts w:asciiTheme="majorHAnsi" w:hAnsiTheme="majorHAnsi" w:cstheme="majorHAnsi"/>
          <w:color w:val="212121"/>
          <w:sz w:val="22"/>
          <w:szCs w:val="22"/>
        </w:rPr>
        <w:t>as</w:t>
      </w:r>
      <w:r w:rsidR="00574F72" w:rsidRPr="00640D70">
        <w:rPr>
          <w:rFonts w:asciiTheme="majorHAnsi" w:hAnsiTheme="majorHAnsi" w:cstheme="majorHAnsi"/>
          <w:color w:val="212121"/>
          <w:sz w:val="22"/>
          <w:szCs w:val="22"/>
        </w:rPr>
        <w:t xml:space="preserve"> the rest of the cohort</w:t>
      </w:r>
      <w:r w:rsidR="005124A3" w:rsidRPr="00640D70">
        <w:rPr>
          <w:rFonts w:asciiTheme="majorHAnsi" w:hAnsiTheme="majorHAnsi" w:cstheme="majorHAnsi"/>
          <w:color w:val="212121"/>
          <w:sz w:val="22"/>
          <w:szCs w:val="22"/>
        </w:rPr>
        <w:t xml:space="preserve"> in</w:t>
      </w:r>
      <w:r w:rsidR="00051B04">
        <w:rPr>
          <w:rFonts w:asciiTheme="majorHAnsi" w:hAnsiTheme="majorHAnsi" w:cstheme="majorHAnsi"/>
          <w:color w:val="212121"/>
          <w:sz w:val="22"/>
          <w:szCs w:val="22"/>
        </w:rPr>
        <w:t xml:space="preserve"> all</w:t>
      </w:r>
      <w:r w:rsidR="005124A3" w:rsidRPr="00640D70">
        <w:rPr>
          <w:rFonts w:asciiTheme="majorHAnsi" w:hAnsiTheme="majorHAnsi" w:cstheme="majorHAnsi"/>
          <w:color w:val="212121"/>
          <w:sz w:val="22"/>
          <w:szCs w:val="22"/>
        </w:rPr>
        <w:t xml:space="preserve"> respect except </w:t>
      </w:r>
      <w:r w:rsidR="00D03F7C" w:rsidRPr="00640D70">
        <w:rPr>
          <w:rFonts w:asciiTheme="majorHAnsi" w:hAnsiTheme="majorHAnsi" w:cstheme="majorHAnsi"/>
          <w:color w:val="212121"/>
          <w:sz w:val="22"/>
          <w:szCs w:val="22"/>
        </w:rPr>
        <w:t>random, baseline</w:t>
      </w:r>
      <w:r w:rsidR="00946279">
        <w:rPr>
          <w:rFonts w:asciiTheme="majorHAnsi" w:hAnsiTheme="majorHAnsi" w:cstheme="majorHAnsi"/>
          <w:color w:val="212121"/>
          <w:sz w:val="22"/>
          <w:szCs w:val="22"/>
        </w:rPr>
        <w:t>,</w:t>
      </w:r>
      <w:r w:rsidR="00D03F7C" w:rsidRPr="00640D70">
        <w:rPr>
          <w:rFonts w:asciiTheme="majorHAnsi" w:hAnsiTheme="majorHAnsi" w:cstheme="majorHAnsi"/>
          <w:color w:val="212121"/>
          <w:sz w:val="22"/>
          <w:szCs w:val="22"/>
        </w:rPr>
        <w:t xml:space="preserve"> </w:t>
      </w:r>
      <w:r w:rsidR="00520D72" w:rsidRPr="00640D70">
        <w:rPr>
          <w:rFonts w:asciiTheme="majorHAnsi" w:hAnsiTheme="majorHAnsi" w:cstheme="majorHAnsi"/>
          <w:color w:val="212121"/>
          <w:sz w:val="22"/>
          <w:szCs w:val="22"/>
        </w:rPr>
        <w:t>stimulated cortisol</w:t>
      </w:r>
      <w:r w:rsidR="00946279">
        <w:rPr>
          <w:rFonts w:asciiTheme="majorHAnsi" w:hAnsiTheme="majorHAnsi" w:cstheme="majorHAnsi"/>
          <w:color w:val="212121"/>
          <w:sz w:val="22"/>
          <w:szCs w:val="22"/>
        </w:rPr>
        <w:t xml:space="preserve">, </w:t>
      </w:r>
      <w:r w:rsidR="00DF308B">
        <w:rPr>
          <w:rFonts w:asciiTheme="majorHAnsi" w:hAnsiTheme="majorHAnsi" w:cstheme="majorHAnsi"/>
          <w:color w:val="212121"/>
          <w:sz w:val="22"/>
          <w:szCs w:val="22"/>
        </w:rPr>
        <w:t xml:space="preserve">Cryptococcal infection 37% versus 3.8%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&lt;0.001, Staph aureus 3.7% versus 0.0%</w:t>
      </w:r>
      <w:r w:rsidR="00DF308B" w:rsidRPr="00DF308B">
        <w:rPr>
          <w:rFonts w:asciiTheme="majorHAnsi" w:hAnsiTheme="majorHAnsi" w:cstheme="majorHAnsi"/>
          <w:i/>
          <w:iCs/>
          <w:color w:val="212121"/>
          <w:sz w:val="22"/>
          <w:szCs w:val="22"/>
        </w:rPr>
        <w:t xml:space="preserve"> p</w:t>
      </w:r>
      <w:r w:rsidR="00DF308B">
        <w:rPr>
          <w:rFonts w:asciiTheme="majorHAnsi" w:hAnsiTheme="majorHAnsi" w:cstheme="majorHAnsi"/>
          <w:color w:val="212121"/>
          <w:sz w:val="22"/>
          <w:szCs w:val="22"/>
        </w:rPr>
        <w:t xml:space="preserve">=0.049, cytomegalovirus 3.7% versus 0.0%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 xml:space="preserve">=0.049, Parvo B19 3.7% versus 0.0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 xml:space="preserve">=0.049, </w:t>
      </w:r>
      <w:r w:rsidR="00946279">
        <w:rPr>
          <w:rFonts w:asciiTheme="majorHAnsi" w:hAnsiTheme="majorHAnsi" w:cstheme="majorHAnsi"/>
          <w:color w:val="212121"/>
          <w:sz w:val="22"/>
          <w:szCs w:val="22"/>
        </w:rPr>
        <w:t xml:space="preserve"> and neutrophil</w:t>
      </w:r>
      <w:r w:rsidR="00DF308B">
        <w:rPr>
          <w:rFonts w:asciiTheme="majorHAnsi" w:hAnsiTheme="majorHAnsi" w:cstheme="majorHAnsi"/>
          <w:color w:val="212121"/>
          <w:sz w:val="22"/>
          <w:szCs w:val="22"/>
        </w:rPr>
        <w:t xml:space="preserve"> counts 1.3 versus 3.8 mmol/L </w:t>
      </w:r>
      <w:r w:rsidR="00DF308B" w:rsidRPr="00DF308B">
        <w:rPr>
          <w:rFonts w:asciiTheme="majorHAnsi" w:hAnsiTheme="majorHAnsi" w:cstheme="majorHAnsi"/>
          <w:i/>
          <w:iCs/>
          <w:color w:val="212121"/>
          <w:sz w:val="22"/>
          <w:szCs w:val="22"/>
        </w:rPr>
        <w:t>p</w:t>
      </w:r>
      <w:r w:rsidR="00DF308B">
        <w:rPr>
          <w:rFonts w:asciiTheme="majorHAnsi" w:hAnsiTheme="majorHAnsi" w:cstheme="majorHAnsi"/>
          <w:color w:val="212121"/>
          <w:sz w:val="22"/>
          <w:szCs w:val="22"/>
        </w:rPr>
        <w:t>=0.037</w:t>
      </w:r>
      <w:r w:rsidR="00946279">
        <w:rPr>
          <w:rFonts w:asciiTheme="majorHAnsi" w:hAnsiTheme="majorHAnsi" w:cstheme="majorHAnsi"/>
          <w:color w:val="212121"/>
          <w:sz w:val="22"/>
          <w:szCs w:val="22"/>
        </w:rPr>
        <w:t xml:space="preserve"> </w:t>
      </w:r>
      <w:r w:rsidR="007F080F" w:rsidRPr="00640D70">
        <w:rPr>
          <w:rFonts w:asciiTheme="majorHAnsi" w:hAnsiTheme="majorHAnsi" w:cstheme="majorHAnsi"/>
          <w:color w:val="212121"/>
          <w:sz w:val="22"/>
          <w:szCs w:val="22"/>
        </w:rPr>
        <w:t xml:space="preserve">which were significantly lower in the </w:t>
      </w:r>
      <w:proofErr w:type="spellStart"/>
      <w:r w:rsidR="007F080F" w:rsidRPr="00640D70">
        <w:rPr>
          <w:rFonts w:asciiTheme="majorHAnsi" w:hAnsiTheme="majorHAnsi" w:cstheme="majorHAnsi"/>
          <w:color w:val="212121"/>
          <w:sz w:val="22"/>
          <w:szCs w:val="22"/>
        </w:rPr>
        <w:t>hypoadre</w:t>
      </w:r>
      <w:r w:rsidR="00B241CF" w:rsidRPr="00640D70">
        <w:rPr>
          <w:rFonts w:asciiTheme="majorHAnsi" w:hAnsiTheme="majorHAnsi" w:cstheme="majorHAnsi"/>
          <w:color w:val="212121"/>
          <w:sz w:val="22"/>
          <w:szCs w:val="22"/>
        </w:rPr>
        <w:t>nal</w:t>
      </w:r>
      <w:proofErr w:type="spellEnd"/>
      <w:r w:rsidR="00B241CF" w:rsidRPr="00640D70">
        <w:rPr>
          <w:rFonts w:asciiTheme="majorHAnsi" w:hAnsiTheme="majorHAnsi" w:cstheme="majorHAnsi"/>
          <w:color w:val="212121"/>
          <w:sz w:val="22"/>
          <w:szCs w:val="22"/>
        </w:rPr>
        <w:t xml:space="preserve"> group</w:t>
      </w:r>
      <w:r w:rsidR="00574F72" w:rsidRPr="00640D70">
        <w:rPr>
          <w:rFonts w:asciiTheme="majorHAnsi" w:hAnsiTheme="majorHAnsi" w:cstheme="majorHAnsi"/>
          <w:color w:val="212121"/>
          <w:sz w:val="22"/>
          <w:szCs w:val="22"/>
        </w:rPr>
        <w:t xml:space="preserve">. </w:t>
      </w:r>
      <w:r w:rsidR="00DF308B">
        <w:rPr>
          <w:rFonts w:asciiTheme="majorHAnsi" w:hAnsiTheme="majorHAnsi" w:cstheme="majorHAnsi"/>
          <w:color w:val="212121"/>
          <w:sz w:val="22"/>
          <w:szCs w:val="22"/>
        </w:rPr>
        <w:t xml:space="preserve">There was a paradoxically significant elevation in sodium in the </w:t>
      </w:r>
      <w:proofErr w:type="spellStart"/>
      <w:r w:rsidR="00DF308B">
        <w:rPr>
          <w:rFonts w:asciiTheme="majorHAnsi" w:hAnsiTheme="majorHAnsi" w:cstheme="majorHAnsi"/>
          <w:color w:val="212121"/>
          <w:sz w:val="22"/>
          <w:szCs w:val="22"/>
        </w:rPr>
        <w:t>hypoadrenal</w:t>
      </w:r>
      <w:proofErr w:type="spellEnd"/>
      <w:r w:rsidR="00DF308B">
        <w:rPr>
          <w:rFonts w:asciiTheme="majorHAnsi" w:hAnsiTheme="majorHAnsi" w:cstheme="majorHAnsi"/>
          <w:color w:val="212121"/>
          <w:sz w:val="22"/>
          <w:szCs w:val="22"/>
        </w:rPr>
        <w:t xml:space="preserve"> group at 135 mmol/</w:t>
      </w:r>
      <w:r>
        <w:rPr>
          <w:rFonts w:asciiTheme="majorHAnsi" w:hAnsiTheme="majorHAnsi" w:cstheme="majorHAnsi"/>
          <w:color w:val="212121"/>
          <w:sz w:val="22"/>
          <w:szCs w:val="22"/>
        </w:rPr>
        <w:t>L IQR</w:t>
      </w:r>
      <w:r w:rsidR="00DF308B">
        <w:rPr>
          <w:rFonts w:asciiTheme="majorHAnsi" w:hAnsiTheme="majorHAnsi" w:cstheme="majorHAnsi"/>
          <w:color w:val="212121"/>
          <w:sz w:val="22"/>
          <w:szCs w:val="22"/>
        </w:rPr>
        <w:t xml:space="preserve"> (133.0 – 137.5) versus 133 mmol/</w:t>
      </w:r>
      <w:r>
        <w:rPr>
          <w:rFonts w:asciiTheme="majorHAnsi" w:hAnsiTheme="majorHAnsi" w:cstheme="majorHAnsi"/>
          <w:color w:val="212121"/>
          <w:sz w:val="22"/>
          <w:szCs w:val="22"/>
        </w:rPr>
        <w:t>L IQR</w:t>
      </w:r>
      <w:r w:rsidR="00DF308B">
        <w:rPr>
          <w:rFonts w:asciiTheme="majorHAnsi" w:hAnsiTheme="majorHAnsi" w:cstheme="majorHAnsi"/>
          <w:color w:val="212121"/>
          <w:sz w:val="22"/>
          <w:szCs w:val="22"/>
        </w:rPr>
        <w:t xml:space="preserve"> (130.0-137.0) p=0.033.</w:t>
      </w:r>
      <w:r>
        <w:rPr>
          <w:rFonts w:asciiTheme="majorHAnsi" w:hAnsiTheme="majorHAnsi" w:cstheme="majorHAnsi"/>
          <w:color w:val="212121"/>
          <w:sz w:val="22"/>
          <w:szCs w:val="22"/>
        </w:rPr>
        <w:t xml:space="preserve"> </w:t>
      </w:r>
      <w:r>
        <w:rPr>
          <w:rFonts w:asciiTheme="majorHAnsi" w:hAnsiTheme="majorHAnsi" w:cstheme="majorHAnsi"/>
          <w:sz w:val="22"/>
          <w:szCs w:val="22"/>
        </w:rPr>
        <w:t>Neutrophil levels can be elevated by steroid-induced de-margination during inflammatory states, including HIV infection</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ADDIN EN.CITE &lt;EndNote&gt;&lt;Cite&gt;&lt;Author&gt;Cavalcanti&lt;/Author&gt;&lt;Year&gt;2006&lt;/Year&gt;&lt;RecNum&gt;29117&lt;/RecNum&gt;&lt;DisplayText&gt;(17)&lt;/DisplayText&gt;&lt;record&gt;&lt;rec-number&gt;29117&lt;/rec-number&gt;&lt;foreign-keys&gt;&lt;key app="EN" db-id="xzvfpae2fxdffzes59g5pwd2dwdvvx0ss2x0" timestamp="1681859344"&gt;29117&lt;/key&gt;&lt;/foreign-keys&gt;&lt;ref-type name="Journal Article"&gt;17&lt;/ref-type&gt;&lt;contributors&gt;&lt;authors&gt;&lt;author&gt;Cavalcanti, Danielle MH&lt;/author&gt;&lt;author&gt;Lotufo, Celina MC&lt;/author&gt;&lt;author&gt;Borelli, Primavera&lt;/author&gt;&lt;author&gt;Tavassi, Ana Marisa C&lt;/author&gt;&lt;author&gt;Pereira, Agostinho LM&lt;/author&gt;&lt;author&gt;Markus, Regina P&lt;/author&gt;&lt;author&gt;Farsky, Sandra HP&lt;/author&gt;&lt;/authors&gt;&lt;/contributors&gt;&lt;titles&gt;&lt;title&gt;Adrenal deficiency alters mechanisms of neutrophil mobilization&lt;/title&gt;&lt;secondary-title&gt;Molecular and cellular endocrinology&lt;/secondary-title&gt;&lt;/titles&gt;&lt;periodical&gt;&lt;full-title&gt;Molecular and cellular endocrinology&lt;/full-title&gt;&lt;/periodical&gt;&lt;pages&gt;32-39&lt;/pages&gt;&lt;volume&gt;249&lt;/volume&gt;&lt;number&gt;1-2&lt;/number&gt;&lt;dates&gt;&lt;year&gt;2006&lt;/year&gt;&lt;/dates&gt;&lt;isbn&gt;0303-7207&lt;/isbn&gt;&lt;urls&gt;&lt;/urls&gt;&lt;/record&gt;&lt;/Cite&gt;&lt;/EndNote&gt;</w:instrText>
      </w:r>
      <w:r>
        <w:rPr>
          <w:rFonts w:asciiTheme="majorHAnsi" w:hAnsiTheme="majorHAnsi" w:cstheme="majorHAnsi"/>
          <w:sz w:val="22"/>
          <w:szCs w:val="22"/>
        </w:rPr>
        <w:fldChar w:fldCharType="separate"/>
      </w:r>
      <w:r>
        <w:rPr>
          <w:rFonts w:asciiTheme="majorHAnsi" w:hAnsiTheme="majorHAnsi" w:cstheme="majorHAnsi"/>
          <w:noProof/>
          <w:sz w:val="22"/>
          <w:szCs w:val="22"/>
        </w:rPr>
        <w:t>(17)</w:t>
      </w:r>
      <w:r>
        <w:rPr>
          <w:rFonts w:asciiTheme="majorHAnsi" w:hAnsiTheme="majorHAnsi" w:cstheme="majorHAnsi"/>
          <w:sz w:val="22"/>
          <w:szCs w:val="22"/>
        </w:rPr>
        <w:fldChar w:fldCharType="end"/>
      </w:r>
      <w:r>
        <w:rPr>
          <w:rFonts w:asciiTheme="majorHAnsi" w:hAnsiTheme="majorHAnsi" w:cstheme="majorHAnsi"/>
          <w:sz w:val="22"/>
          <w:szCs w:val="22"/>
        </w:rPr>
        <w:t xml:space="preserve">.  We consider the lower neutrophil count in the AI group to be inappropriate and perhaps a marker of low cortisol state in advanced HIV which we consider to be a state of medical stress. Steroids can exert both pro and anti-inflammatory effect on the neutrophils depending on the inflammatory microenvironment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ADDIN EN.CITE &lt;EndNote&gt;&lt;Cite&gt;&lt;Author&gt;Ronchetti&lt;/Author&gt;&lt;Year&gt;2018&lt;/Year&gt;&lt;RecNum&gt;29118&lt;/RecNum&gt;&lt;DisplayText&gt;(18)&lt;/DisplayText&gt;&lt;record&gt;&lt;rec-number&gt;29118&lt;/rec-number&gt;&lt;foreign-keys&gt;&lt;key app="EN" db-id="xzvfpae2fxdffzes59g5pwd2dwdvvx0ss2x0" timestamp="1681860080"&gt;29118&lt;/key&gt;&lt;/foreign-keys&gt;&lt;ref-type name="Journal Article"&gt;17&lt;/ref-type&gt;&lt;contributors&gt;&lt;authors&gt;&lt;author&gt;Ronchetti, Simona&lt;/author&gt;&lt;author&gt;Ricci, Erika&lt;/author&gt;&lt;author&gt;Migliorati, Graziella&lt;/author&gt;&lt;author&gt;Gentili, Marco&lt;/author&gt;&lt;author&gt;Riccardi, Carlo&lt;/author&gt;&lt;/authors&gt;&lt;/contributors&gt;&lt;titles&gt;&lt;title&gt;How glucocorticoids affect the neutrophil life&lt;/title&gt;&lt;secondary-title&gt;International journal of molecular sciences&lt;/secondary-title&gt;&lt;/titles&gt;&lt;periodical&gt;&lt;full-title&gt;International journal of molecular sciences&lt;/full-title&gt;&lt;/periodical&gt;&lt;pages&gt;4090&lt;/pages&gt;&lt;volume&gt;19&lt;/volume&gt;&lt;number&gt;12&lt;/number&gt;&lt;dates&gt;&lt;year&gt;2018&lt;/year&gt;&lt;/dates&gt;&lt;isbn&gt;1422-0067&lt;/isbn&gt;&lt;urls&gt;&lt;/urls&gt;&lt;/record&gt;&lt;/Cite&gt;&lt;/EndNote&gt;</w:instrText>
      </w:r>
      <w:r>
        <w:rPr>
          <w:rFonts w:asciiTheme="majorHAnsi" w:hAnsiTheme="majorHAnsi" w:cstheme="majorHAnsi"/>
          <w:sz w:val="22"/>
          <w:szCs w:val="22"/>
        </w:rPr>
        <w:fldChar w:fldCharType="separate"/>
      </w:r>
      <w:r>
        <w:rPr>
          <w:rFonts w:asciiTheme="majorHAnsi" w:hAnsiTheme="majorHAnsi" w:cstheme="majorHAnsi"/>
          <w:noProof/>
          <w:sz w:val="22"/>
          <w:szCs w:val="22"/>
        </w:rPr>
        <w:t>(18)</w:t>
      </w:r>
      <w:r>
        <w:rPr>
          <w:rFonts w:asciiTheme="majorHAnsi" w:hAnsiTheme="majorHAnsi" w:cstheme="majorHAnsi"/>
          <w:sz w:val="22"/>
          <w:szCs w:val="22"/>
        </w:rPr>
        <w:fldChar w:fldCharType="end"/>
      </w:r>
      <w:r>
        <w:rPr>
          <w:rFonts w:asciiTheme="majorHAnsi" w:hAnsiTheme="majorHAnsi" w:cstheme="majorHAnsi"/>
          <w:sz w:val="22"/>
          <w:szCs w:val="22"/>
        </w:rPr>
        <w:t>. On the other hand, natural killer cell cytotoxicity (NKCC) lymphocyte dysfunction leading to increased infections has been associated with adrenal insufficiency</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ADDIN EN.CITE &lt;EndNote&gt;&lt;Cite&gt;&lt;Author&gt;Bancos&lt;/Author&gt;&lt;Year&gt;2017&lt;/Year&gt;&lt;RecNum&gt;29119&lt;/RecNum&gt;&lt;DisplayText&gt;(19)&lt;/DisplayText&gt;&lt;record&gt;&lt;rec-number&gt;29119&lt;/rec-number&gt;&lt;foreign-keys&gt;&lt;key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Pr>
          <w:rFonts w:asciiTheme="majorHAnsi" w:hAnsiTheme="majorHAnsi" w:cstheme="majorHAnsi"/>
          <w:sz w:val="22"/>
          <w:szCs w:val="22"/>
        </w:rPr>
        <w:fldChar w:fldCharType="separate"/>
      </w:r>
      <w:r>
        <w:rPr>
          <w:rFonts w:asciiTheme="majorHAnsi" w:hAnsiTheme="majorHAnsi" w:cstheme="majorHAnsi"/>
          <w:noProof/>
          <w:sz w:val="22"/>
          <w:szCs w:val="22"/>
        </w:rPr>
        <w:t>(19)</w:t>
      </w:r>
      <w:r>
        <w:rPr>
          <w:rFonts w:asciiTheme="majorHAnsi" w:hAnsiTheme="majorHAnsi" w:cstheme="majorHAnsi"/>
          <w:sz w:val="22"/>
          <w:szCs w:val="22"/>
        </w:rPr>
        <w:fldChar w:fldCharType="end"/>
      </w:r>
      <w:r>
        <w:rPr>
          <w:rFonts w:asciiTheme="majorHAnsi" w:hAnsiTheme="majorHAnsi" w:cstheme="majorHAnsi"/>
          <w:sz w:val="22"/>
          <w:szCs w:val="22"/>
        </w:rPr>
        <w:t>, and increased mortality.</w:t>
      </w:r>
      <w:r>
        <w:rPr>
          <w:rFonts w:asciiTheme="majorHAnsi" w:hAnsiTheme="majorHAnsi" w:cstheme="majorHAnsi"/>
          <w:color w:val="212121"/>
          <w:sz w:val="22"/>
          <w:szCs w:val="22"/>
        </w:rPr>
        <w:t xml:space="preserve"> Table 3</w:t>
      </w:r>
      <w:r w:rsidR="00DF308B">
        <w:rPr>
          <w:rFonts w:asciiTheme="majorHAnsi" w:hAnsiTheme="majorHAnsi" w:cstheme="majorHAnsi"/>
          <w:color w:val="212121"/>
          <w:sz w:val="22"/>
          <w:szCs w:val="22"/>
        </w:rPr>
        <w:t xml:space="preserve"> </w:t>
      </w:r>
    </w:p>
    <w:p w14:paraId="24DCEBAD" w14:textId="7D416CD9" w:rsidR="00DF308B" w:rsidRDefault="00DF308B" w:rsidP="00BA1DB1">
      <w:r w:rsidRPr="00DF308B">
        <w:rPr>
          <w:rFonts w:asciiTheme="majorHAnsi" w:hAnsiTheme="majorHAnsi" w:cstheme="majorHAnsi"/>
          <w:color w:val="212121"/>
          <w:sz w:val="22"/>
          <w:szCs w:val="22"/>
        </w:rPr>
        <w:t>There were</w:t>
      </w:r>
      <w:r>
        <w:rPr>
          <w:rFonts w:asciiTheme="majorHAnsi" w:hAnsiTheme="majorHAnsi" w:cstheme="majorHAnsi"/>
          <w:color w:val="212121"/>
          <w:sz w:val="22"/>
          <w:szCs w:val="22"/>
        </w:rPr>
        <w:t xml:space="preserve">, otherwise, no other </w:t>
      </w:r>
      <w:r w:rsidRPr="00DF308B">
        <w:rPr>
          <w:rFonts w:asciiTheme="majorHAnsi" w:hAnsiTheme="majorHAnsi" w:cstheme="majorHAnsi"/>
          <w:color w:val="212121"/>
          <w:sz w:val="22"/>
          <w:szCs w:val="22"/>
        </w:rPr>
        <w:t>significant differences between the two groups in respect of the demographic</w:t>
      </w:r>
      <w:r>
        <w:rPr>
          <w:rFonts w:asciiTheme="majorHAnsi" w:hAnsiTheme="majorHAnsi" w:cstheme="majorHAnsi"/>
          <w:color w:val="212121"/>
          <w:sz w:val="22"/>
          <w:szCs w:val="22"/>
        </w:rPr>
        <w:t>s,</w:t>
      </w:r>
      <w:r w:rsidRPr="00DF308B">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clinical </w:t>
      </w:r>
      <w:r w:rsidRPr="00DF308B">
        <w:rPr>
          <w:rFonts w:asciiTheme="majorHAnsi" w:hAnsiTheme="majorHAnsi" w:cstheme="majorHAnsi"/>
          <w:color w:val="212121"/>
          <w:sz w:val="22"/>
          <w:szCs w:val="22"/>
        </w:rPr>
        <w:t>history</w:t>
      </w:r>
      <w:r>
        <w:rPr>
          <w:rFonts w:asciiTheme="majorHAnsi" w:hAnsiTheme="majorHAnsi" w:cstheme="majorHAnsi"/>
          <w:color w:val="212121"/>
          <w:sz w:val="22"/>
          <w:szCs w:val="22"/>
        </w:rPr>
        <w:t>,</w:t>
      </w:r>
      <w:r w:rsidRPr="00DF308B">
        <w:rPr>
          <w:rFonts w:asciiTheme="majorHAnsi" w:hAnsiTheme="majorHAnsi" w:cstheme="majorHAnsi"/>
          <w:color w:val="212121"/>
          <w:sz w:val="22"/>
          <w:szCs w:val="22"/>
        </w:rPr>
        <w:t xml:space="preserve"> clinical signs and investigations</w:t>
      </w:r>
      <w:r>
        <w:rPr>
          <w:rFonts w:asciiTheme="majorHAnsi" w:hAnsiTheme="majorHAnsi" w:cstheme="majorHAnsi"/>
          <w:color w:val="212121"/>
          <w:sz w:val="22"/>
          <w:szCs w:val="22"/>
        </w:rPr>
        <w:t>,</w:t>
      </w:r>
      <w:r w:rsidRPr="00DF308B">
        <w:rPr>
          <w:rFonts w:asciiTheme="majorHAnsi" w:hAnsiTheme="majorHAnsi" w:cstheme="majorHAnsi"/>
          <w:color w:val="212121"/>
          <w:sz w:val="22"/>
          <w:szCs w:val="22"/>
        </w:rPr>
        <w:t xml:space="preserve"> which makes it difficult to identifying the adrenal insufficiency group which is at </w:t>
      </w:r>
      <w:r>
        <w:rPr>
          <w:rFonts w:asciiTheme="majorHAnsi" w:hAnsiTheme="majorHAnsi" w:cstheme="majorHAnsi"/>
          <w:color w:val="212121"/>
          <w:sz w:val="22"/>
          <w:szCs w:val="22"/>
        </w:rPr>
        <w:t xml:space="preserve">a higher </w:t>
      </w:r>
      <w:r w:rsidRPr="00DF308B">
        <w:rPr>
          <w:rFonts w:asciiTheme="majorHAnsi" w:hAnsiTheme="majorHAnsi" w:cstheme="majorHAnsi"/>
          <w:color w:val="212121"/>
          <w:sz w:val="22"/>
          <w:szCs w:val="22"/>
        </w:rPr>
        <w:t>risk of increased morbidity and mortality when missed</w:t>
      </w:r>
      <w:r>
        <w:rPr>
          <w:rFonts w:asciiTheme="majorHAnsi" w:hAnsiTheme="majorHAnsi" w:cstheme="majorHAnsi"/>
          <w:color w:val="212121"/>
          <w:sz w:val="22"/>
          <w:szCs w:val="22"/>
        </w:rPr>
        <w:t xml:space="preserve"> in this cohort. </w:t>
      </w:r>
      <w:r w:rsidRPr="00DF308B">
        <w:rPr>
          <w:rFonts w:asciiTheme="majorHAnsi" w:hAnsiTheme="majorHAnsi" w:cstheme="majorHAnsi"/>
          <w:color w:val="212121"/>
          <w:sz w:val="22"/>
          <w:szCs w:val="22"/>
        </w:rPr>
        <w:t>Our attempt to innovate a predictive t</w:t>
      </w:r>
      <w:r w:rsidR="00BA1DB1">
        <w:rPr>
          <w:rFonts w:asciiTheme="majorHAnsi" w:hAnsiTheme="majorHAnsi" w:cstheme="majorHAnsi"/>
          <w:color w:val="212121"/>
          <w:sz w:val="22"/>
          <w:szCs w:val="22"/>
        </w:rPr>
        <w:t>ool</w:t>
      </w:r>
      <w:r w:rsidRPr="00DF308B">
        <w:rPr>
          <w:rFonts w:asciiTheme="majorHAnsi" w:hAnsiTheme="majorHAnsi" w:cstheme="majorHAnsi"/>
          <w:color w:val="212121"/>
          <w:sz w:val="22"/>
          <w:szCs w:val="22"/>
        </w:rPr>
        <w:t xml:space="preserve"> for adrenal insufficiency using artificial intelligence </w:t>
      </w:r>
      <w:r w:rsidRPr="00DF308B">
        <w:rPr>
          <w:rFonts w:asciiTheme="majorHAnsi" w:hAnsiTheme="majorHAnsi" w:cstheme="majorHAnsi"/>
          <w:color w:val="212121"/>
          <w:sz w:val="22"/>
          <w:szCs w:val="22"/>
        </w:rPr>
        <w:lastRenderedPageBreak/>
        <w:t xml:space="preserve">to bridge this gap yielded </w:t>
      </w:r>
      <w:r w:rsidR="00BA1DB1">
        <w:rPr>
          <w:rFonts w:asciiTheme="majorHAnsi" w:hAnsiTheme="majorHAnsi" w:cstheme="majorHAnsi"/>
          <w:color w:val="212121"/>
          <w:sz w:val="22"/>
          <w:szCs w:val="22"/>
        </w:rPr>
        <w:t>mixed</w:t>
      </w:r>
      <w:r w:rsidRPr="00DF308B">
        <w:rPr>
          <w:rFonts w:asciiTheme="majorHAnsi" w:hAnsiTheme="majorHAnsi" w:cstheme="majorHAnsi"/>
          <w:color w:val="212121"/>
          <w:sz w:val="22"/>
          <w:szCs w:val="22"/>
        </w:rPr>
        <w:t xml:space="preserve"> results </w:t>
      </w:r>
      <w:r w:rsidR="00BA1DB1">
        <w:rPr>
          <w:rFonts w:asciiTheme="majorHAnsi" w:hAnsiTheme="majorHAnsi" w:cstheme="majorHAnsi"/>
          <w:sz w:val="22"/>
          <w:szCs w:val="22"/>
        </w:rPr>
        <w:t>due an uneven distribution of the AI and non-AI populations. The Random Forest classifier was the most promising of several classifiers that we experimented with; its recall was good as evidenced by its ability to identify 92.4%. However, it was only able to accurately predict AI in 52.6% of the patients with advanced HIV. Refinement of this predictive tool is work in progress.</w:t>
      </w:r>
    </w:p>
    <w:p w14:paraId="67D67909" w14:textId="4BBF61C5" w:rsidR="00BA1DB1" w:rsidRPr="002C2274" w:rsidRDefault="00BA1DB1" w:rsidP="00BA1DB1">
      <w:pPr>
        <w:rPr>
          <w:rFonts w:asciiTheme="majorHAnsi" w:hAnsiTheme="majorHAnsi" w:cstheme="majorHAnsi"/>
          <w:sz w:val="22"/>
          <w:szCs w:val="22"/>
        </w:rPr>
      </w:pPr>
      <w:r>
        <w:rPr>
          <w:rFonts w:asciiTheme="majorHAnsi" w:hAnsiTheme="majorHAnsi" w:cstheme="majorHAnsi"/>
          <w:sz w:val="22"/>
          <w:szCs w:val="22"/>
        </w:rPr>
        <w:t>On linear regression analyses</w:t>
      </w:r>
      <w:r w:rsidRPr="002C2274">
        <w:rPr>
          <w:rFonts w:asciiTheme="majorHAnsi" w:hAnsiTheme="majorHAnsi" w:cstheme="majorHAnsi"/>
          <w:sz w:val="22"/>
          <w:szCs w:val="22"/>
        </w:rPr>
        <w:t xml:space="preserve">, only </w:t>
      </w:r>
      <w:r>
        <w:rPr>
          <w:rFonts w:asciiTheme="majorHAnsi" w:hAnsiTheme="majorHAnsi" w:cstheme="majorHAnsi"/>
          <w:sz w:val="22"/>
          <w:szCs w:val="22"/>
        </w:rPr>
        <w:t>r</w:t>
      </w:r>
      <w:r w:rsidRPr="002C2274">
        <w:rPr>
          <w:rFonts w:asciiTheme="majorHAnsi" w:hAnsiTheme="majorHAnsi" w:cstheme="majorHAnsi"/>
          <w:sz w:val="22"/>
          <w:szCs w:val="22"/>
        </w:rPr>
        <w:t xml:space="preserve">andom cortisol, basal cortisol and stimulated cortisol and </w:t>
      </w:r>
      <w:r>
        <w:rPr>
          <w:rFonts w:asciiTheme="majorHAnsi" w:hAnsiTheme="majorHAnsi" w:cstheme="majorHAnsi"/>
          <w:sz w:val="22"/>
          <w:szCs w:val="22"/>
        </w:rPr>
        <w:t>o</w:t>
      </w:r>
      <w:r w:rsidRPr="002C2274">
        <w:rPr>
          <w:rFonts w:asciiTheme="majorHAnsi" w:hAnsiTheme="majorHAnsi" w:cstheme="majorHAnsi"/>
          <w:sz w:val="22"/>
          <w:szCs w:val="22"/>
        </w:rPr>
        <w:t>ther opportunistic infections, were associated with AI. A 10 nmol/L increase in random cortisol was associated with an 18% increase in the odds of being diagnosed with AI, 1.18 (95%CI:1.13, 1.25). A 10 nmol/L increase in basal cortisol was associated with a 10% increase in the odds of being diagnosed with AI, 1.10 (95%CI:1.06, 1.15), while a 10 nmol/L increase in stimulated cortisol was associated with a 34% increase in the odds of being diagnosed with AI, 1.34 (95%CI:1.20, 1.59).</w:t>
      </w:r>
    </w:p>
    <w:p w14:paraId="01A32AFD" w14:textId="398135C3" w:rsidR="00BA1DB1" w:rsidRDefault="00BA1DB1" w:rsidP="00BA1DB1">
      <w:pPr>
        <w:pStyle w:val="BodyText"/>
        <w:rPr>
          <w:rFonts w:asciiTheme="majorHAnsi" w:hAnsiTheme="majorHAnsi" w:cstheme="majorHAnsi"/>
          <w:sz w:val="22"/>
          <w:szCs w:val="22"/>
        </w:rPr>
      </w:pPr>
      <w:r w:rsidRPr="002C2274">
        <w:rPr>
          <w:rFonts w:asciiTheme="majorHAnsi" w:hAnsiTheme="majorHAnsi" w:cstheme="majorHAnsi"/>
          <w:sz w:val="22"/>
          <w:szCs w:val="22"/>
        </w:rPr>
        <w:t xml:space="preserve">At multivariate analysis, after adjusting for lymphocyte count, both random morning cortisol and ACTH were </w:t>
      </w:r>
      <w:r>
        <w:rPr>
          <w:rFonts w:asciiTheme="majorHAnsi" w:hAnsiTheme="majorHAnsi" w:cstheme="majorHAnsi"/>
          <w:sz w:val="22"/>
          <w:szCs w:val="22"/>
        </w:rPr>
        <w:t xml:space="preserve">independently </w:t>
      </w:r>
      <w:r w:rsidRPr="002C2274">
        <w:rPr>
          <w:rFonts w:asciiTheme="majorHAnsi" w:hAnsiTheme="majorHAnsi" w:cstheme="majorHAnsi"/>
          <w:sz w:val="22"/>
          <w:szCs w:val="22"/>
        </w:rPr>
        <w:t>associated with AI. A 10 nmol/L increase in random morning cortisol was associated with a 19.6% increase in the odds of being diagnosed with AI, 1.196 (95%CI:1.131, 1.265), while a 10 pmol/L increase in ACTH was associated with a 12.6% reduction in the odds of being diagnosed with AI, 0.874 (95%CI:0.786, 0.971) after adjusting for lymphocyte count</w:t>
      </w:r>
      <w:r>
        <w:rPr>
          <w:rFonts w:asciiTheme="majorHAnsi" w:hAnsiTheme="majorHAnsi" w:cstheme="majorHAnsi"/>
          <w:sz w:val="22"/>
          <w:szCs w:val="22"/>
        </w:rPr>
        <w:t>. At multivariate analysis</w:t>
      </w:r>
      <w:r w:rsidRPr="006A3C6E">
        <w:rPr>
          <w:rFonts w:asciiTheme="majorHAnsi" w:hAnsiTheme="majorHAnsi" w:cstheme="majorHAnsi"/>
          <w:sz w:val="22"/>
          <w:szCs w:val="22"/>
        </w:rPr>
        <w:t xml:space="preserve"> ACTH was significant together with 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Grossman et al 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298690FD" w14:textId="136B1C19" w:rsidR="00812C3D" w:rsidRDefault="007A5948" w:rsidP="007A5948">
      <w:pPr>
        <w:pStyle w:val="BodyText"/>
        <w:rPr>
          <w:rFonts w:asciiTheme="majorHAnsi" w:hAnsiTheme="majorHAnsi" w:cstheme="majorHAnsi"/>
          <w:b/>
          <w:bCs/>
          <w:sz w:val="22"/>
          <w:szCs w:val="22"/>
        </w:rPr>
      </w:pPr>
      <w:r w:rsidRPr="00717B4A">
        <w:rPr>
          <w:rFonts w:asciiTheme="majorHAnsi" w:hAnsiTheme="majorHAnsi" w:cstheme="majorHAnsi"/>
          <w:b/>
          <w:bCs/>
          <w:sz w:val="22"/>
          <w:szCs w:val="22"/>
        </w:rPr>
        <w:t>Morbidity &amp; Mortality:</w:t>
      </w:r>
    </w:p>
    <w:p w14:paraId="3CCD4F1E" w14:textId="24EF3DC1" w:rsidR="00CA0100" w:rsidRDefault="00BA1DB1" w:rsidP="001C0071">
      <w:pPr>
        <w:pStyle w:val="BodyText"/>
        <w:rPr>
          <w:rFonts w:asciiTheme="majorHAnsi" w:hAnsiTheme="majorHAnsi" w:cstheme="majorHAnsi"/>
          <w:sz w:val="22"/>
          <w:szCs w:val="22"/>
        </w:rPr>
      </w:pPr>
      <w:r w:rsidRPr="00BA1DB1">
        <w:rPr>
          <w:rFonts w:asciiTheme="majorHAnsi" w:hAnsiTheme="majorHAnsi" w:cstheme="majorHAnsi"/>
          <w:color w:val="212121"/>
          <w:sz w:val="22"/>
          <w:szCs w:val="22"/>
        </w:rPr>
        <w:t>HIV is highly prevalent, and it has a high mortality, especially if patients are severely immunocompromised.</w:t>
      </w:r>
      <w:r w:rsidRPr="00640D70">
        <w:rPr>
          <w:rFonts w:asciiTheme="majorHAnsi" w:hAnsiTheme="majorHAnsi" w:cstheme="majorHAnsi"/>
          <w:color w:val="212121"/>
          <w:sz w:val="22"/>
          <w:szCs w:val="22"/>
        </w:rPr>
        <w:t xml:space="preserve"> </w:t>
      </w:r>
      <w:r w:rsidRPr="00BA1DB1">
        <w:rPr>
          <w:sz w:val="22"/>
          <w:szCs w:val="22"/>
        </w:rPr>
        <w:t>Mortality rate was 60/522 (11.49%) and 6/27 (22.22%) in the patients without versus those with adrenal insufficiency, respectively</w:t>
      </w:r>
      <w:r w:rsidRPr="00BA1DB1">
        <w:t xml:space="preserve">. </w:t>
      </w:r>
      <w:r>
        <w:rPr>
          <w:rFonts w:asciiTheme="majorHAnsi" w:hAnsiTheme="majorHAnsi" w:cstheme="majorHAnsi"/>
          <w:sz w:val="22"/>
          <w:szCs w:val="22"/>
        </w:rPr>
        <w:t xml:space="preserve">Kaplan-Meier curve confirms the higher mortality rate in AI group over time. </w:t>
      </w:r>
      <w:r w:rsidRPr="00BA1DB1">
        <w:rPr>
          <w:sz w:val="22"/>
          <w:szCs w:val="22"/>
        </w:rPr>
        <w:t xml:space="preserve">At six months of follow-up patients with AI demonstrated a statistically significant higher mortality with a </w:t>
      </w:r>
      <w:r w:rsidRPr="00BA1DB1">
        <w:rPr>
          <w:i/>
          <w:iCs/>
          <w:sz w:val="22"/>
          <w:szCs w:val="22"/>
        </w:rPr>
        <w:t>p</w:t>
      </w:r>
      <w:r w:rsidRPr="00BA1DB1">
        <w:rPr>
          <w:sz w:val="22"/>
          <w:szCs w:val="22"/>
        </w:rPr>
        <w:t>=0.022.</w:t>
      </w:r>
      <w:r>
        <w:t xml:space="preserve"> </w:t>
      </w:r>
      <w:r w:rsidR="002C2274">
        <w:rPr>
          <w:rFonts w:asciiTheme="majorHAnsi" w:hAnsiTheme="majorHAnsi" w:cstheme="majorHAnsi"/>
          <w:sz w:val="22"/>
          <w:szCs w:val="22"/>
        </w:rPr>
        <w:t xml:space="preserve">Mortality occurred throughout the tertiles in </w:t>
      </w:r>
      <w:r w:rsidR="0007721A">
        <w:rPr>
          <w:rFonts w:asciiTheme="majorHAnsi" w:hAnsiTheme="majorHAnsi" w:cstheme="majorHAnsi"/>
          <w:sz w:val="22"/>
          <w:szCs w:val="22"/>
        </w:rPr>
        <w:t>non-AI</w:t>
      </w:r>
      <w:r w:rsidR="002C2274">
        <w:rPr>
          <w:rFonts w:asciiTheme="majorHAnsi" w:hAnsiTheme="majorHAnsi" w:cstheme="majorHAnsi"/>
          <w:sz w:val="22"/>
          <w:szCs w:val="22"/>
        </w:rPr>
        <w:t xml:space="preserve"> groups. </w:t>
      </w:r>
      <w:r w:rsidR="00250A65">
        <w:rPr>
          <w:rFonts w:asciiTheme="majorHAnsi" w:hAnsiTheme="majorHAnsi" w:cstheme="majorHAnsi"/>
          <w:color w:val="212121"/>
          <w:sz w:val="22"/>
          <w:szCs w:val="22"/>
        </w:rPr>
        <w:t>The main causes of mortality in this cohort were tuberculosis 81</w:t>
      </w:r>
      <w:r>
        <w:rPr>
          <w:rFonts w:asciiTheme="majorHAnsi" w:hAnsiTheme="majorHAnsi" w:cstheme="majorHAnsi"/>
          <w:color w:val="212121"/>
          <w:sz w:val="22"/>
          <w:szCs w:val="22"/>
        </w:rPr>
        <w:t>.7</w:t>
      </w:r>
      <w:r w:rsidR="00250A65">
        <w:rPr>
          <w:rFonts w:asciiTheme="majorHAnsi" w:hAnsiTheme="majorHAnsi" w:cstheme="majorHAnsi"/>
          <w:color w:val="212121"/>
          <w:sz w:val="22"/>
          <w:szCs w:val="22"/>
        </w:rPr>
        <w:t>% vs 83.3% and Cryptococcus 5.</w:t>
      </w:r>
      <w:r>
        <w:rPr>
          <w:rFonts w:asciiTheme="majorHAnsi" w:hAnsiTheme="majorHAnsi" w:cstheme="majorHAnsi"/>
          <w:color w:val="212121"/>
          <w:sz w:val="22"/>
          <w:szCs w:val="22"/>
        </w:rPr>
        <w:t>0</w:t>
      </w:r>
      <w:r w:rsidR="00250A65">
        <w:rPr>
          <w:rFonts w:asciiTheme="majorHAnsi" w:hAnsiTheme="majorHAnsi" w:cstheme="majorHAnsi"/>
          <w:color w:val="212121"/>
          <w:sz w:val="22"/>
          <w:szCs w:val="22"/>
        </w:rPr>
        <w:t>% vs 50</w:t>
      </w:r>
      <w:r w:rsidR="00CB4A15">
        <w:rPr>
          <w:rFonts w:asciiTheme="majorHAnsi" w:hAnsiTheme="majorHAnsi" w:cstheme="majorHAnsi"/>
          <w:color w:val="212121"/>
          <w:sz w:val="22"/>
          <w:szCs w:val="22"/>
        </w:rPr>
        <w:t>%</w:t>
      </w:r>
      <w:r>
        <w:rPr>
          <w:rFonts w:asciiTheme="majorHAnsi" w:hAnsiTheme="majorHAnsi" w:cstheme="majorHAnsi"/>
          <w:color w:val="212121"/>
          <w:sz w:val="22"/>
          <w:szCs w:val="22"/>
        </w:rPr>
        <w:t xml:space="preserve"> </w:t>
      </w:r>
      <w:r w:rsidRPr="00BA1DB1">
        <w:rPr>
          <w:rFonts w:asciiTheme="majorHAnsi" w:hAnsiTheme="majorHAnsi" w:cstheme="majorHAnsi"/>
          <w:i/>
          <w:iCs/>
          <w:color w:val="212121"/>
          <w:sz w:val="22"/>
          <w:szCs w:val="22"/>
        </w:rPr>
        <w:t>p</w:t>
      </w:r>
      <w:r>
        <w:rPr>
          <w:rFonts w:asciiTheme="majorHAnsi" w:hAnsiTheme="majorHAnsi" w:cstheme="majorHAnsi"/>
          <w:color w:val="212121"/>
          <w:sz w:val="22"/>
          <w:szCs w:val="22"/>
        </w:rPr>
        <w:t>=0.008</w:t>
      </w:r>
      <w:r w:rsidR="00CB4A15">
        <w:rPr>
          <w:rFonts w:asciiTheme="majorHAnsi" w:hAnsiTheme="majorHAnsi" w:cstheme="majorHAnsi"/>
          <w:color w:val="212121"/>
          <w:sz w:val="22"/>
          <w:szCs w:val="22"/>
        </w:rPr>
        <w:t xml:space="preserve"> in</w:t>
      </w:r>
      <w:r w:rsidR="00250A65">
        <w:rPr>
          <w:rFonts w:asciiTheme="majorHAnsi" w:hAnsiTheme="majorHAnsi" w:cstheme="majorHAnsi"/>
          <w:color w:val="212121"/>
          <w:sz w:val="22"/>
          <w:szCs w:val="22"/>
        </w:rPr>
        <w:t xml:space="preserve"> non-AI vs AI groups, respectively.</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5466F8C9" w14:textId="77777777" w:rsidR="0054781F" w:rsidRDefault="00C371B2" w:rsidP="0054781F">
      <w:pPr>
        <w:pStyle w:val="BodyText"/>
        <w:jc w:val="both"/>
        <w:rPr>
          <w:rFonts w:asciiTheme="majorHAnsi" w:hAnsiTheme="majorHAnsi" w:cstheme="majorHAnsi"/>
          <w:sz w:val="22"/>
          <w:szCs w:val="22"/>
        </w:rPr>
      </w:pPr>
      <w:r>
        <w:rPr>
          <w:rFonts w:asciiTheme="majorHAnsi" w:hAnsiTheme="majorHAnsi" w:cstheme="majorHAnsi"/>
          <w:sz w:val="22"/>
          <w:szCs w:val="22"/>
        </w:rPr>
        <w:t>This is the largest prospective study of patients with advanced HIV in a draining area with a high background of tuberculosis. One weakness is the p</w:t>
      </w:r>
      <w:r w:rsidR="00F32F18">
        <w:rPr>
          <w:rFonts w:asciiTheme="majorHAnsi" w:hAnsiTheme="majorHAnsi" w:cstheme="majorHAnsi"/>
          <w:sz w:val="22"/>
          <w:szCs w:val="22"/>
        </w:rPr>
        <w:t xml:space="preserve">opulation </w:t>
      </w:r>
      <w:r w:rsidR="00A436C5">
        <w:rPr>
          <w:rFonts w:asciiTheme="majorHAnsi" w:hAnsiTheme="majorHAnsi" w:cstheme="majorHAnsi"/>
          <w:sz w:val="22"/>
          <w:szCs w:val="22"/>
        </w:rPr>
        <w:t xml:space="preserve">selection bias with the </w:t>
      </w:r>
      <w:r w:rsidR="00C838A5">
        <w:rPr>
          <w:rFonts w:asciiTheme="majorHAnsi" w:hAnsiTheme="majorHAnsi" w:cstheme="majorHAnsi"/>
          <w:sz w:val="22"/>
          <w:szCs w:val="22"/>
        </w:rPr>
        <w:t xml:space="preserve">black </w:t>
      </w:r>
      <w:r w:rsidR="00A436C5">
        <w:rPr>
          <w:rFonts w:asciiTheme="majorHAnsi" w:hAnsiTheme="majorHAnsi" w:cstheme="majorHAnsi"/>
          <w:sz w:val="22"/>
          <w:szCs w:val="22"/>
        </w:rPr>
        <w:t xml:space="preserve">Africans making </w:t>
      </w:r>
      <w:r w:rsidR="00AF297A">
        <w:rPr>
          <w:rFonts w:asciiTheme="majorHAnsi" w:hAnsiTheme="majorHAnsi" w:cstheme="majorHAnsi"/>
          <w:sz w:val="22"/>
          <w:szCs w:val="22"/>
        </w:rPr>
        <w:t>most of</w:t>
      </w:r>
      <w:r w:rsidR="00A436C5">
        <w:rPr>
          <w:rFonts w:asciiTheme="majorHAnsi" w:hAnsiTheme="majorHAnsi" w:cstheme="majorHAnsi"/>
          <w:sz w:val="22"/>
          <w:szCs w:val="22"/>
        </w:rPr>
        <w:t xml:space="preserve"> the </w:t>
      </w:r>
      <w:r w:rsidR="00841F57" w:rsidRPr="00787F50">
        <w:rPr>
          <w:rFonts w:asciiTheme="majorHAnsi" w:hAnsiTheme="majorHAnsi" w:cstheme="majorHAnsi"/>
          <w:color w:val="0D0D0D" w:themeColor="text1" w:themeTint="F2"/>
          <w:sz w:val="22"/>
          <w:szCs w:val="22"/>
        </w:rPr>
        <w:t>pa</w:t>
      </w:r>
      <w:r w:rsidR="00374517" w:rsidRPr="00787F50">
        <w:rPr>
          <w:rFonts w:asciiTheme="majorHAnsi" w:hAnsiTheme="majorHAnsi" w:cstheme="majorHAnsi"/>
          <w:color w:val="0D0D0D" w:themeColor="text1" w:themeTint="F2"/>
          <w:sz w:val="22"/>
          <w:szCs w:val="22"/>
        </w:rPr>
        <w:t>rticipants</w:t>
      </w:r>
      <w:r w:rsidR="00841F57">
        <w:rPr>
          <w:rFonts w:asciiTheme="majorHAnsi" w:hAnsiTheme="majorHAnsi" w:cstheme="majorHAnsi"/>
          <w:sz w:val="22"/>
          <w:szCs w:val="22"/>
        </w:rPr>
        <w:t xml:space="preserve"> due to the state hospital draining area being predominantly Black African.</w:t>
      </w:r>
      <w:r w:rsidR="0054781F" w:rsidRPr="0054781F">
        <w:rPr>
          <w:rFonts w:asciiTheme="majorHAnsi" w:hAnsiTheme="majorHAnsi" w:cstheme="majorHAnsi"/>
          <w:sz w:val="22"/>
          <w:szCs w:val="22"/>
        </w:rPr>
        <w:t xml:space="preserve"> </w:t>
      </w:r>
    </w:p>
    <w:p w14:paraId="28B9AC01" w14:textId="18E4DE88" w:rsidR="0054781F" w:rsidRPr="00787F50" w:rsidRDefault="0054781F" w:rsidP="00EB54DD">
      <w:pPr>
        <w:pStyle w:val="BodyText"/>
        <w:jc w:val="both"/>
        <w:rPr>
          <w:rFonts w:asciiTheme="majorHAnsi" w:hAnsiTheme="majorHAnsi" w:cstheme="majorHAnsi"/>
          <w:b/>
          <w:bCs/>
          <w:sz w:val="22"/>
          <w:szCs w:val="22"/>
        </w:rPr>
      </w:pPr>
      <w:r w:rsidRPr="00787F50">
        <w:rPr>
          <w:rFonts w:asciiTheme="majorHAnsi" w:hAnsiTheme="majorHAnsi" w:cstheme="majorHAnsi"/>
          <w:b/>
          <w:bCs/>
          <w:sz w:val="22"/>
          <w:szCs w:val="22"/>
        </w:rPr>
        <w:t>AI predictive tool:</w:t>
      </w:r>
      <w:r>
        <w:rPr>
          <w:rFonts w:asciiTheme="majorHAnsi" w:hAnsiTheme="majorHAnsi" w:cstheme="majorHAnsi"/>
          <w:sz w:val="22"/>
          <w:szCs w:val="22"/>
        </w:rPr>
        <w:t xml:space="preserve"> </w:t>
      </w:r>
      <w:r w:rsidR="00CB4A15" w:rsidRPr="00787F50">
        <w:rPr>
          <w:rFonts w:ascii="Calibri" w:eastAsia="Times New Roman" w:hAnsi="Calibri" w:cs="Calibri"/>
          <w:sz w:val="22"/>
          <w:szCs w:val="22"/>
          <w:lang w:eastAsia="zh-CN"/>
        </w:rPr>
        <w:t>Our</w:t>
      </w:r>
      <w:r w:rsidRPr="00787F50">
        <w:rPr>
          <w:rFonts w:ascii="Calibri" w:eastAsia="Times New Roman" w:hAnsi="Calibri" w:cs="Calibri"/>
          <w:sz w:val="22"/>
          <w:szCs w:val="22"/>
          <w:lang w:eastAsia="zh-CN"/>
        </w:rPr>
        <w:t xml:space="preserve"> current</w:t>
      </w:r>
      <w:r w:rsidR="00CB4A15" w:rsidRPr="00787F50">
        <w:rPr>
          <w:rFonts w:ascii="Calibri" w:eastAsia="Times New Roman" w:hAnsi="Calibri" w:cs="Calibri"/>
          <w:sz w:val="22"/>
          <w:szCs w:val="22"/>
          <w:lang w:eastAsia="zh-CN"/>
        </w:rPr>
        <w:t xml:space="preserve"> ten variable machine learning (</w:t>
      </w:r>
      <w:r w:rsidRPr="00787F50">
        <w:rPr>
          <w:rFonts w:ascii="Calibri" w:eastAsia="Times New Roman" w:hAnsi="Calibri" w:cs="Calibri"/>
          <w:sz w:val="22"/>
          <w:szCs w:val="22"/>
          <w:lang w:eastAsia="zh-CN"/>
        </w:rPr>
        <w:t>ML</w:t>
      </w:r>
      <w:r w:rsidR="00CB4A15" w:rsidRPr="00787F50">
        <w:rPr>
          <w:rFonts w:ascii="Calibri" w:eastAsia="Times New Roman" w:hAnsi="Calibri" w:cs="Calibri"/>
          <w:sz w:val="22"/>
          <w:szCs w:val="22"/>
          <w:lang w:eastAsia="zh-CN"/>
        </w:rPr>
        <w:t>)</w:t>
      </w:r>
      <w:r w:rsidRPr="00787F50">
        <w:rPr>
          <w:rFonts w:ascii="Calibri" w:eastAsia="Times New Roman" w:hAnsi="Calibri" w:cs="Calibri"/>
          <w:sz w:val="22"/>
          <w:szCs w:val="22"/>
          <w:lang w:eastAsia="zh-CN"/>
        </w:rPr>
        <w:t xml:space="preserve"> model</w:t>
      </w:r>
      <w:r w:rsidR="00CB4A15" w:rsidRPr="00787F50">
        <w:rPr>
          <w:rFonts w:ascii="Calibri" w:eastAsia="Times New Roman" w:hAnsi="Calibri" w:cs="Calibri"/>
          <w:sz w:val="22"/>
          <w:szCs w:val="22"/>
          <w:lang w:eastAsia="zh-CN"/>
        </w:rPr>
        <w:t xml:space="preserve"> which is based on unbalanced data</w:t>
      </w:r>
      <w:r w:rsidRPr="00787F50">
        <w:rPr>
          <w:rFonts w:ascii="Calibri" w:eastAsia="Times New Roman" w:hAnsi="Calibri" w:cs="Calibri"/>
          <w:sz w:val="22"/>
          <w:szCs w:val="22"/>
          <w:lang w:eastAsia="zh-CN"/>
        </w:rPr>
        <w:t xml:space="preserve"> is biased towards </w:t>
      </w:r>
      <w:r w:rsidR="00CB4A15" w:rsidRPr="00787F50">
        <w:rPr>
          <w:rFonts w:ascii="Calibri" w:eastAsia="Times New Roman" w:hAnsi="Calibri" w:cs="Calibri"/>
          <w:sz w:val="22"/>
          <w:szCs w:val="22"/>
          <w:lang w:eastAsia="zh-CN"/>
        </w:rPr>
        <w:t>the non-AI</w:t>
      </w:r>
      <w:r w:rsidRPr="00787F50">
        <w:rPr>
          <w:rFonts w:ascii="Calibri" w:eastAsia="Times New Roman" w:hAnsi="Calibri" w:cs="Calibri"/>
          <w:sz w:val="22"/>
          <w:szCs w:val="22"/>
          <w:lang w:eastAsia="zh-CN"/>
        </w:rPr>
        <w:t xml:space="preserve"> </w:t>
      </w:r>
      <w:r w:rsidR="00CB4A15" w:rsidRPr="00787F50">
        <w:rPr>
          <w:rFonts w:ascii="Calibri" w:eastAsia="Times New Roman" w:hAnsi="Calibri" w:cs="Calibri"/>
          <w:sz w:val="22"/>
          <w:szCs w:val="22"/>
          <w:lang w:eastAsia="zh-CN"/>
        </w:rPr>
        <w:t xml:space="preserve">group </w:t>
      </w:r>
      <w:r w:rsidRPr="00787F50">
        <w:rPr>
          <w:rFonts w:ascii="Calibri" w:eastAsia="Times New Roman" w:hAnsi="Calibri" w:cs="Calibri"/>
          <w:sz w:val="22"/>
          <w:szCs w:val="22"/>
          <w:lang w:eastAsia="zh-CN"/>
        </w:rPr>
        <w:t xml:space="preserve">due to </w:t>
      </w:r>
      <w:r w:rsidR="00CB4A15" w:rsidRPr="00787F50">
        <w:rPr>
          <w:rFonts w:ascii="Calibri" w:eastAsia="Times New Roman" w:hAnsi="Calibri" w:cs="Calibri"/>
          <w:sz w:val="22"/>
          <w:szCs w:val="22"/>
          <w:lang w:eastAsia="zh-CN"/>
        </w:rPr>
        <w:t xml:space="preserve">its </w:t>
      </w:r>
      <w:r w:rsidRPr="00787F50">
        <w:rPr>
          <w:rFonts w:ascii="Calibri" w:eastAsia="Times New Roman" w:hAnsi="Calibri" w:cs="Calibri"/>
          <w:sz w:val="22"/>
          <w:szCs w:val="22"/>
          <w:lang w:eastAsia="zh-CN"/>
        </w:rPr>
        <w:t xml:space="preserve">over-representation. One can artificially oversample AI or </w:t>
      </w:r>
      <w:r w:rsidR="00CB4A15" w:rsidRPr="00787F50">
        <w:rPr>
          <w:rFonts w:ascii="Calibri" w:eastAsia="Times New Roman" w:hAnsi="Calibri" w:cs="Calibri"/>
          <w:sz w:val="22"/>
          <w:szCs w:val="22"/>
          <w:lang w:eastAsia="zh-CN"/>
        </w:rPr>
        <w:t>under sample</w:t>
      </w:r>
      <w:r w:rsidRPr="00787F50">
        <w:rPr>
          <w:rFonts w:ascii="Calibri" w:eastAsia="Times New Roman" w:hAnsi="Calibri" w:cs="Calibri"/>
          <w:sz w:val="22"/>
          <w:szCs w:val="22"/>
          <w:lang w:eastAsia="zh-CN"/>
        </w:rPr>
        <w:t xml:space="preserve"> </w:t>
      </w:r>
      <w:r w:rsidR="00CB4A15" w:rsidRPr="00787F50">
        <w:rPr>
          <w:rFonts w:ascii="Calibri" w:eastAsia="Times New Roman" w:hAnsi="Calibri" w:cs="Calibri"/>
          <w:sz w:val="22"/>
          <w:szCs w:val="22"/>
          <w:lang w:eastAsia="zh-CN"/>
        </w:rPr>
        <w:t>non-AI thus making it</w:t>
      </w:r>
      <w:r w:rsidRPr="00787F50">
        <w:rPr>
          <w:rFonts w:ascii="Calibri" w:eastAsia="Times New Roman" w:hAnsi="Calibri" w:cs="Calibri"/>
          <w:sz w:val="22"/>
          <w:szCs w:val="22"/>
          <w:lang w:eastAsia="zh-CN"/>
        </w:rPr>
        <w:t xml:space="preserve"> hard</w:t>
      </w:r>
      <w:r w:rsidR="00CB4A15" w:rsidRPr="00787F50">
        <w:rPr>
          <w:rFonts w:ascii="Calibri" w:eastAsia="Times New Roman" w:hAnsi="Calibri" w:cs="Calibri"/>
          <w:sz w:val="22"/>
          <w:szCs w:val="22"/>
          <w:lang w:eastAsia="zh-CN"/>
        </w:rPr>
        <w:t>er</w:t>
      </w:r>
      <w:r w:rsidRPr="00787F50">
        <w:rPr>
          <w:rFonts w:ascii="Calibri" w:eastAsia="Times New Roman" w:hAnsi="Calibri" w:cs="Calibri"/>
          <w:sz w:val="22"/>
          <w:szCs w:val="22"/>
          <w:lang w:eastAsia="zh-CN"/>
        </w:rPr>
        <w:t xml:space="preserve"> to generalize the hypothesis of Adrenal insufficiency</w:t>
      </w:r>
      <w:r w:rsidR="00CB4A15" w:rsidRPr="00787F50">
        <w:rPr>
          <w:rFonts w:ascii="Calibri" w:eastAsia="Times New Roman" w:hAnsi="Calibri" w:cs="Calibri"/>
          <w:sz w:val="22"/>
          <w:szCs w:val="22"/>
          <w:lang w:eastAsia="zh-CN"/>
        </w:rPr>
        <w:t xml:space="preserve"> using the current model</w:t>
      </w:r>
      <w:r w:rsidRPr="00787F50">
        <w:rPr>
          <w:rFonts w:ascii="Calibri" w:eastAsia="Times New Roman" w:hAnsi="Calibri" w:cs="Calibri"/>
          <w:sz w:val="22"/>
          <w:szCs w:val="22"/>
          <w:lang w:eastAsia="zh-CN"/>
        </w:rPr>
        <w:t>.</w:t>
      </w:r>
      <w:r w:rsidR="00CB4A15" w:rsidRPr="00787F50">
        <w:rPr>
          <w:rFonts w:ascii="Calibri" w:eastAsia="Times New Roman" w:hAnsi="Calibri" w:cs="Calibri"/>
          <w:sz w:val="22"/>
          <w:szCs w:val="22"/>
          <w:lang w:eastAsia="zh-CN"/>
        </w:rPr>
        <w:t xml:space="preserve"> It is our belief that</w:t>
      </w:r>
      <w:r w:rsidR="00787F50">
        <w:rPr>
          <w:rFonts w:ascii="Calibri" w:eastAsia="Times New Roman" w:hAnsi="Calibri" w:cs="Calibri"/>
          <w:sz w:val="22"/>
          <w:szCs w:val="22"/>
          <w:lang w:eastAsia="zh-CN"/>
        </w:rPr>
        <w:t xml:space="preserve"> in future,</w:t>
      </w:r>
      <w:r w:rsidR="00CB4A15" w:rsidRPr="00787F50">
        <w:rPr>
          <w:rFonts w:ascii="Calibri" w:eastAsia="Times New Roman" w:hAnsi="Calibri" w:cs="Calibri"/>
          <w:sz w:val="22"/>
          <w:szCs w:val="22"/>
          <w:lang w:eastAsia="zh-CN"/>
        </w:rPr>
        <w:t xml:space="preserve"> with increased AI population or improved classifier sensitivity, it may be possible to improve the precision in predicting AI in patients with advanced HIV.</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49C67185" w14:textId="14F37FF7" w:rsidR="00FE444F" w:rsidRDefault="004003FC" w:rsidP="000002AF">
      <w:pPr>
        <w:pStyle w:val="BodyText"/>
        <w:rPr>
          <w:rFonts w:asciiTheme="majorHAnsi" w:hAnsiTheme="majorHAnsi" w:cstheme="majorHAnsi"/>
          <w:sz w:val="22"/>
          <w:szCs w:val="22"/>
        </w:rPr>
      </w:pPr>
      <w:bookmarkStart w:id="2093" w:name="_Hlk128383764"/>
      <w:r>
        <w:rPr>
          <w:rFonts w:asciiTheme="majorHAnsi" w:hAnsiTheme="majorHAnsi" w:cstheme="majorHAnsi"/>
          <w:sz w:val="22"/>
          <w:szCs w:val="22"/>
        </w:rPr>
        <w:t xml:space="preserve">The largest study on hypoadrenalism in advanced HIV in Africa revealed </w:t>
      </w:r>
      <w:r w:rsidR="00841F57">
        <w:rPr>
          <w:rFonts w:asciiTheme="majorHAnsi" w:hAnsiTheme="majorHAnsi" w:cstheme="majorHAnsi"/>
          <w:sz w:val="22"/>
          <w:szCs w:val="22"/>
        </w:rPr>
        <w:t xml:space="preserve">overall mortality of </w:t>
      </w:r>
      <w:r w:rsidR="00250A65">
        <w:rPr>
          <w:rFonts w:asciiTheme="majorHAnsi" w:hAnsiTheme="majorHAnsi" w:cstheme="majorHAnsi"/>
          <w:sz w:val="22"/>
          <w:szCs w:val="22"/>
        </w:rPr>
        <w:t>12.</w:t>
      </w:r>
      <w:r w:rsidR="00996514">
        <w:rPr>
          <w:rFonts w:asciiTheme="majorHAnsi" w:hAnsiTheme="majorHAnsi" w:cstheme="majorHAnsi"/>
          <w:sz w:val="22"/>
          <w:szCs w:val="22"/>
        </w:rPr>
        <w:t>0</w:t>
      </w:r>
      <w:r w:rsidR="00841F57">
        <w:rPr>
          <w:rFonts w:asciiTheme="majorHAnsi" w:hAnsiTheme="majorHAnsi" w:cstheme="majorHAnsi"/>
          <w:sz w:val="22"/>
          <w:szCs w:val="22"/>
        </w:rPr>
        <w:t xml:space="preserve">%. The overall mortality in the AI group was </w:t>
      </w:r>
      <w:r w:rsidR="00F26FA5">
        <w:rPr>
          <w:rFonts w:asciiTheme="majorHAnsi" w:hAnsiTheme="majorHAnsi" w:cstheme="majorHAnsi"/>
          <w:sz w:val="22"/>
          <w:szCs w:val="22"/>
        </w:rPr>
        <w:t>2</w:t>
      </w:r>
      <w:r w:rsidR="00996514">
        <w:rPr>
          <w:rFonts w:asciiTheme="majorHAnsi" w:hAnsiTheme="majorHAnsi" w:cstheme="majorHAnsi"/>
          <w:sz w:val="22"/>
          <w:szCs w:val="22"/>
        </w:rPr>
        <w:t>2.22</w:t>
      </w:r>
      <w:r w:rsidR="00F26FA5">
        <w:rPr>
          <w:rFonts w:asciiTheme="majorHAnsi" w:hAnsiTheme="majorHAnsi" w:cstheme="majorHAnsi"/>
          <w:sz w:val="22"/>
          <w:szCs w:val="22"/>
        </w:rPr>
        <w:t xml:space="preserve">% </w:t>
      </w:r>
      <w:r w:rsidR="00841F57">
        <w:rPr>
          <w:rFonts w:asciiTheme="majorHAnsi" w:hAnsiTheme="majorHAnsi" w:cstheme="majorHAnsi"/>
          <w:sz w:val="22"/>
          <w:szCs w:val="22"/>
        </w:rPr>
        <w:t xml:space="preserve">versus </w:t>
      </w:r>
      <w:r w:rsidR="00F26FA5">
        <w:rPr>
          <w:rFonts w:asciiTheme="majorHAnsi" w:hAnsiTheme="majorHAnsi" w:cstheme="majorHAnsi"/>
          <w:sz w:val="22"/>
          <w:szCs w:val="22"/>
        </w:rPr>
        <w:t>11.</w:t>
      </w:r>
      <w:r w:rsidR="00996514">
        <w:rPr>
          <w:rFonts w:asciiTheme="majorHAnsi" w:hAnsiTheme="majorHAnsi" w:cstheme="majorHAnsi"/>
          <w:sz w:val="22"/>
          <w:szCs w:val="22"/>
        </w:rPr>
        <w:t>49</w:t>
      </w:r>
      <w:r w:rsidR="00841F57">
        <w:rPr>
          <w:rFonts w:asciiTheme="majorHAnsi" w:hAnsiTheme="majorHAnsi" w:cstheme="majorHAnsi"/>
          <w:sz w:val="22"/>
          <w:szCs w:val="22"/>
        </w:rPr>
        <w:t xml:space="preserve">% for the non-AI groups, respectively. </w:t>
      </w:r>
      <w:r w:rsidR="00F26FA5">
        <w:rPr>
          <w:rFonts w:asciiTheme="majorHAnsi" w:hAnsiTheme="majorHAnsi" w:cstheme="majorHAnsi"/>
          <w:sz w:val="22"/>
          <w:szCs w:val="22"/>
        </w:rPr>
        <w:t>M</w:t>
      </w:r>
      <w:r w:rsidR="00841F57">
        <w:rPr>
          <w:rFonts w:asciiTheme="majorHAnsi" w:hAnsiTheme="majorHAnsi" w:cstheme="majorHAnsi"/>
          <w:sz w:val="22"/>
          <w:szCs w:val="22"/>
        </w:rPr>
        <w:t>ortalit</w:t>
      </w:r>
      <w:r w:rsidR="00F26FA5">
        <w:rPr>
          <w:rFonts w:asciiTheme="majorHAnsi" w:hAnsiTheme="majorHAnsi" w:cstheme="majorHAnsi"/>
          <w:sz w:val="22"/>
          <w:szCs w:val="22"/>
        </w:rPr>
        <w:t xml:space="preserve">y </w:t>
      </w:r>
      <w:r w:rsidR="00841F57">
        <w:rPr>
          <w:rFonts w:asciiTheme="majorHAnsi" w:hAnsiTheme="majorHAnsi" w:cstheme="majorHAnsi"/>
          <w:sz w:val="22"/>
          <w:szCs w:val="22"/>
        </w:rPr>
        <w:t xml:space="preserve">was </w:t>
      </w:r>
      <w:r w:rsidR="00F26FA5">
        <w:rPr>
          <w:rFonts w:asciiTheme="majorHAnsi" w:hAnsiTheme="majorHAnsi" w:cstheme="majorHAnsi"/>
          <w:sz w:val="22"/>
          <w:szCs w:val="22"/>
        </w:rPr>
        <w:t xml:space="preserve">bigger in the PAI </w:t>
      </w:r>
      <w:r w:rsidR="00F26FA5" w:rsidRPr="00996514">
        <w:rPr>
          <w:rFonts w:asciiTheme="majorHAnsi" w:hAnsiTheme="majorHAnsi" w:cstheme="majorHAnsi"/>
          <w:sz w:val="22"/>
          <w:szCs w:val="22"/>
          <w:highlight w:val="yellow"/>
        </w:rPr>
        <w:t>group at 25%</w:t>
      </w:r>
      <w:r w:rsidR="00841F57" w:rsidRPr="00996514">
        <w:rPr>
          <w:rFonts w:asciiTheme="majorHAnsi" w:hAnsiTheme="majorHAnsi" w:cstheme="majorHAnsi"/>
          <w:sz w:val="22"/>
          <w:szCs w:val="22"/>
          <w:highlight w:val="yellow"/>
        </w:rPr>
        <w:t xml:space="preserve"> compared to the </w:t>
      </w:r>
      <w:r w:rsidR="00F26FA5" w:rsidRPr="00996514">
        <w:rPr>
          <w:rFonts w:asciiTheme="majorHAnsi" w:hAnsiTheme="majorHAnsi" w:cstheme="majorHAnsi"/>
          <w:sz w:val="22"/>
          <w:szCs w:val="22"/>
          <w:highlight w:val="yellow"/>
        </w:rPr>
        <w:t xml:space="preserve">16.7% </w:t>
      </w:r>
      <w:r w:rsidR="00841F57" w:rsidRPr="00996514">
        <w:rPr>
          <w:rFonts w:asciiTheme="majorHAnsi" w:hAnsiTheme="majorHAnsi" w:cstheme="majorHAnsi"/>
          <w:sz w:val="22"/>
          <w:szCs w:val="22"/>
          <w:highlight w:val="yellow"/>
        </w:rPr>
        <w:t>in the</w:t>
      </w:r>
      <w:r w:rsidR="00841F57">
        <w:rPr>
          <w:rFonts w:asciiTheme="majorHAnsi" w:hAnsiTheme="majorHAnsi" w:cstheme="majorHAnsi"/>
          <w:sz w:val="22"/>
          <w:szCs w:val="22"/>
        </w:rPr>
        <w:t xml:space="preserve"> SAI group.</w:t>
      </w:r>
      <w:r>
        <w:rPr>
          <w:rFonts w:asciiTheme="majorHAnsi" w:hAnsiTheme="majorHAnsi" w:cstheme="majorHAnsi"/>
          <w:sz w:val="22"/>
          <w:szCs w:val="22"/>
        </w:rPr>
        <w:t xml:space="preserve"> </w:t>
      </w:r>
      <w:r w:rsidR="009965E8">
        <w:rPr>
          <w:rFonts w:asciiTheme="majorHAnsi" w:hAnsiTheme="majorHAnsi" w:cstheme="majorHAnsi"/>
          <w:sz w:val="22"/>
          <w:szCs w:val="22"/>
        </w:rPr>
        <w:t>Higher mortality</w:t>
      </w:r>
      <w:r w:rsidR="00F26FA5">
        <w:rPr>
          <w:rFonts w:asciiTheme="majorHAnsi" w:hAnsiTheme="majorHAnsi" w:cstheme="majorHAnsi"/>
          <w:sz w:val="22"/>
          <w:szCs w:val="22"/>
        </w:rPr>
        <w:t xml:space="preserve"> </w:t>
      </w:r>
      <w:r w:rsidR="00F26FA5">
        <w:rPr>
          <w:rFonts w:asciiTheme="majorHAnsi" w:hAnsiTheme="majorHAnsi" w:cstheme="majorHAnsi"/>
          <w:sz w:val="22"/>
          <w:szCs w:val="22"/>
        </w:rPr>
        <w:lastRenderedPageBreak/>
        <w:t>rate in the PAI group which is double the non-AI group</w:t>
      </w:r>
      <w:r w:rsidR="009965E8">
        <w:rPr>
          <w:rFonts w:asciiTheme="majorHAnsi" w:hAnsiTheme="majorHAnsi" w:cstheme="majorHAnsi"/>
          <w:sz w:val="22"/>
          <w:szCs w:val="22"/>
        </w:rPr>
        <w:t xml:space="preserve"> suggests </w:t>
      </w:r>
      <w:r w:rsidR="00EC700D">
        <w:rPr>
          <w:rFonts w:asciiTheme="majorHAnsi" w:hAnsiTheme="majorHAnsi" w:cstheme="majorHAnsi"/>
          <w:sz w:val="22"/>
          <w:szCs w:val="22"/>
        </w:rPr>
        <w:t xml:space="preserve">that hypoadrenalism carries a higher risk of mortality </w:t>
      </w:r>
      <w:r w:rsidR="00347139">
        <w:rPr>
          <w:rFonts w:asciiTheme="majorHAnsi" w:hAnsiTheme="majorHAnsi" w:cstheme="majorHAnsi"/>
          <w:sz w:val="22"/>
          <w:szCs w:val="22"/>
        </w:rPr>
        <w:t>in patients with</w:t>
      </w:r>
      <w:r w:rsidR="00E5286B">
        <w:rPr>
          <w:rFonts w:asciiTheme="majorHAnsi" w:hAnsiTheme="majorHAnsi" w:cstheme="majorHAnsi"/>
          <w:sz w:val="22"/>
          <w:szCs w:val="22"/>
        </w:rPr>
        <w:t xml:space="preserve"> ad</w:t>
      </w:r>
      <w:r w:rsidR="00672F8E">
        <w:rPr>
          <w:rFonts w:asciiTheme="majorHAnsi" w:hAnsiTheme="majorHAnsi" w:cstheme="majorHAnsi"/>
          <w:sz w:val="22"/>
          <w:szCs w:val="22"/>
        </w:rPr>
        <w:t>vanced HIV</w:t>
      </w:r>
      <w:r w:rsidR="005E318D">
        <w:rPr>
          <w:rFonts w:asciiTheme="majorHAnsi" w:hAnsiTheme="majorHAnsi" w:cstheme="majorHAnsi"/>
          <w:sz w:val="22"/>
          <w:szCs w:val="22"/>
        </w:rPr>
        <w:t xml:space="preserve"> and </w:t>
      </w:r>
      <w:r w:rsidR="00F72054">
        <w:rPr>
          <w:rFonts w:asciiTheme="majorHAnsi" w:hAnsiTheme="majorHAnsi" w:cstheme="majorHAnsi"/>
          <w:sz w:val="22"/>
          <w:szCs w:val="22"/>
        </w:rPr>
        <w:t>thus justifies screening for it</w:t>
      </w:r>
      <w:r w:rsidR="00672F8E">
        <w:rPr>
          <w:rFonts w:asciiTheme="majorHAnsi" w:hAnsiTheme="majorHAnsi" w:cstheme="majorHAnsi"/>
          <w:sz w:val="22"/>
          <w:szCs w:val="22"/>
        </w:rPr>
        <w:t xml:space="preserve"> in these</w:t>
      </w:r>
      <w:r w:rsidR="00F72054">
        <w:rPr>
          <w:rFonts w:asciiTheme="majorHAnsi" w:hAnsiTheme="majorHAnsi" w:cstheme="majorHAnsi"/>
          <w:sz w:val="22"/>
          <w:szCs w:val="22"/>
        </w:rPr>
        <w:t xml:space="preserve"> </w:t>
      </w:r>
      <w:r w:rsidR="00DD51BC">
        <w:rPr>
          <w:rFonts w:asciiTheme="majorHAnsi" w:hAnsiTheme="majorHAnsi" w:cstheme="majorHAnsi"/>
          <w:sz w:val="22"/>
          <w:szCs w:val="22"/>
        </w:rPr>
        <w:t>patient</w:t>
      </w:r>
      <w:bookmarkEnd w:id="2093"/>
      <w:r w:rsidR="00FE444F">
        <w:rPr>
          <w:rFonts w:asciiTheme="majorHAnsi" w:hAnsiTheme="majorHAnsi" w:cstheme="majorHAnsi"/>
          <w:sz w:val="22"/>
          <w:szCs w:val="22"/>
        </w:rPr>
        <w:t>s.</w:t>
      </w:r>
    </w:p>
    <w:p w14:paraId="11E51AD2" w14:textId="4C613F4E" w:rsidR="00A71D8E" w:rsidRPr="00261FEB" w:rsidRDefault="003E5267" w:rsidP="000002AF">
      <w:pPr>
        <w:pStyle w:val="BodyText"/>
        <w:rPr>
          <w:rFonts w:asciiTheme="majorHAnsi" w:hAnsiTheme="majorHAnsi" w:cstheme="majorHAnsi"/>
          <w:b/>
          <w:bCs/>
          <w:sz w:val="22"/>
          <w:szCs w:val="22"/>
        </w:rPr>
      </w:pPr>
      <w:r w:rsidRPr="00261FEB">
        <w:rPr>
          <w:rFonts w:asciiTheme="majorHAnsi" w:hAnsiTheme="majorHAnsi" w:cstheme="majorHAnsi"/>
          <w:b/>
          <w:bCs/>
          <w:sz w:val="22"/>
          <w:szCs w:val="22"/>
        </w:rPr>
        <w:t>References</w:t>
      </w:r>
      <w:r w:rsidR="00DB1779" w:rsidRPr="00261FEB">
        <w:rPr>
          <w:rFonts w:asciiTheme="majorHAnsi" w:hAnsiTheme="majorHAnsi" w:cstheme="majorHAnsi"/>
          <w:b/>
          <w:bCs/>
          <w:sz w:val="22"/>
          <w:szCs w:val="22"/>
        </w:rPr>
        <w:t>:</w:t>
      </w:r>
    </w:p>
    <w:p w14:paraId="0D00A9C5" w14:textId="77777777" w:rsidR="00536C2B" w:rsidRPr="00536C2B" w:rsidRDefault="00A71D8E" w:rsidP="00536C2B">
      <w:pPr>
        <w:pStyle w:val="EndNoteBibliography"/>
        <w:spacing w:after="0"/>
        <w:ind w:left="720" w:hanging="720"/>
        <w:rPr>
          <w:noProof/>
        </w:rPr>
      </w:pPr>
      <w:r w:rsidRPr="00AD1FA0">
        <w:rPr>
          <w:rFonts w:asciiTheme="majorHAnsi" w:hAnsiTheme="majorHAnsi" w:cstheme="majorHAnsi"/>
          <w:sz w:val="22"/>
          <w:szCs w:val="22"/>
        </w:rPr>
        <w:fldChar w:fldCharType="begin"/>
      </w:r>
      <w:r w:rsidRPr="00AD1FA0">
        <w:rPr>
          <w:rFonts w:asciiTheme="majorHAnsi" w:hAnsiTheme="majorHAnsi" w:cstheme="majorHAnsi"/>
          <w:sz w:val="22"/>
          <w:szCs w:val="22"/>
        </w:rPr>
        <w:instrText xml:space="preserve"> ADDIN EN.REFLIST </w:instrText>
      </w:r>
      <w:r w:rsidRPr="00AD1FA0">
        <w:rPr>
          <w:rFonts w:asciiTheme="majorHAnsi" w:hAnsiTheme="majorHAnsi" w:cstheme="majorHAnsi"/>
          <w:sz w:val="22"/>
          <w:szCs w:val="22"/>
        </w:rPr>
        <w:fldChar w:fldCharType="separate"/>
      </w:r>
      <w:r w:rsidR="00536C2B" w:rsidRPr="00536C2B">
        <w:rPr>
          <w:noProof/>
        </w:rPr>
        <w:t>1.</w:t>
      </w:r>
      <w:r w:rsidR="00536C2B" w:rsidRPr="00536C2B">
        <w:rPr>
          <w:noProof/>
        </w:rPr>
        <w:tab/>
        <w:t xml:space="preserve">Dunlop D. Eight-six Cases of Addison's Disease. </w:t>
      </w:r>
      <w:r w:rsidR="00536C2B" w:rsidRPr="00536C2B">
        <w:rPr>
          <w:i/>
          <w:noProof/>
        </w:rPr>
        <w:t>British medical journal</w:t>
      </w:r>
      <w:r w:rsidR="00536C2B" w:rsidRPr="00536C2B">
        <w:rPr>
          <w:noProof/>
        </w:rPr>
        <w:t>.</w:t>
      </w:r>
      <w:r w:rsidR="00536C2B" w:rsidRPr="00536C2B">
        <w:rPr>
          <w:i/>
          <w:noProof/>
        </w:rPr>
        <w:t xml:space="preserve"> </w:t>
      </w:r>
      <w:r w:rsidR="00536C2B" w:rsidRPr="00536C2B">
        <w:rPr>
          <w:noProof/>
        </w:rPr>
        <w:t>1963;2(5362):887.</w:t>
      </w:r>
    </w:p>
    <w:p w14:paraId="05AC4E9D" w14:textId="77777777" w:rsidR="00536C2B" w:rsidRPr="00536C2B" w:rsidRDefault="00536C2B" w:rsidP="00536C2B">
      <w:pPr>
        <w:pStyle w:val="EndNoteBibliography"/>
        <w:spacing w:after="0"/>
        <w:ind w:left="720" w:hanging="720"/>
        <w:rPr>
          <w:noProof/>
        </w:rPr>
      </w:pPr>
      <w:r w:rsidRPr="00536C2B">
        <w:rPr>
          <w:noProof/>
        </w:rPr>
        <w:t>2.</w:t>
      </w:r>
      <w:r w:rsidRPr="00536C2B">
        <w:rPr>
          <w:noProof/>
        </w:rPr>
        <w:tab/>
        <w:t xml:space="preserve">Betterle C, Morlin L. Autoimmune Addison’s disease. </w:t>
      </w:r>
      <w:r w:rsidRPr="00536C2B">
        <w:rPr>
          <w:i/>
          <w:noProof/>
        </w:rPr>
        <w:t>Pediatric Adrenal Diseases</w:t>
      </w:r>
      <w:r w:rsidRPr="00536C2B">
        <w:rPr>
          <w:noProof/>
        </w:rPr>
        <w:t>.</w:t>
      </w:r>
      <w:r w:rsidRPr="00536C2B">
        <w:rPr>
          <w:i/>
          <w:noProof/>
        </w:rPr>
        <w:t xml:space="preserve"> </w:t>
      </w:r>
      <w:r w:rsidRPr="00536C2B">
        <w:rPr>
          <w:noProof/>
        </w:rPr>
        <w:t>2011;20:161-172.</w:t>
      </w:r>
    </w:p>
    <w:p w14:paraId="6750F73A" w14:textId="77777777" w:rsidR="00536C2B" w:rsidRPr="00536C2B" w:rsidRDefault="00536C2B" w:rsidP="00536C2B">
      <w:pPr>
        <w:pStyle w:val="EndNoteBibliography"/>
        <w:spacing w:after="0"/>
        <w:ind w:left="720" w:hanging="720"/>
        <w:rPr>
          <w:noProof/>
        </w:rPr>
      </w:pPr>
      <w:r w:rsidRPr="00536C2B">
        <w:rPr>
          <w:noProof/>
        </w:rPr>
        <w:t>3.</w:t>
      </w:r>
      <w:r w:rsidRPr="00536C2B">
        <w:rPr>
          <w:noProof/>
        </w:rPr>
        <w:tab/>
        <w:t xml:space="preserve">Mofokeng TR, Beshyah SA, Mahomed F, Ndlovu KC, Ross IL. Significant barriers to diagnosis and management of adrenal insufficiency in Africa. </w:t>
      </w:r>
      <w:r w:rsidRPr="00536C2B">
        <w:rPr>
          <w:i/>
          <w:noProof/>
        </w:rPr>
        <w:t>Endocrine connections</w:t>
      </w:r>
      <w:r w:rsidRPr="00536C2B">
        <w:rPr>
          <w:noProof/>
        </w:rPr>
        <w:t>.</w:t>
      </w:r>
      <w:r w:rsidRPr="00536C2B">
        <w:rPr>
          <w:i/>
          <w:noProof/>
        </w:rPr>
        <w:t xml:space="preserve"> </w:t>
      </w:r>
      <w:r w:rsidRPr="00536C2B">
        <w:rPr>
          <w:noProof/>
        </w:rPr>
        <w:t>2020;9(5):445-456.</w:t>
      </w:r>
    </w:p>
    <w:p w14:paraId="40E44F4A" w14:textId="77777777" w:rsidR="00536C2B" w:rsidRPr="00536C2B" w:rsidRDefault="00536C2B" w:rsidP="00536C2B">
      <w:pPr>
        <w:pStyle w:val="EndNoteBibliography"/>
        <w:spacing w:after="0"/>
        <w:ind w:left="720" w:hanging="720"/>
        <w:rPr>
          <w:noProof/>
        </w:rPr>
      </w:pPr>
      <w:r w:rsidRPr="00536C2B">
        <w:rPr>
          <w:noProof/>
        </w:rPr>
        <w:t>4.</w:t>
      </w:r>
      <w:r w:rsidRPr="00536C2B">
        <w:rPr>
          <w:noProof/>
        </w:rPr>
        <w:tab/>
        <w:t xml:space="preserve">Mofokeng TRP, Ndlovu KCZ, Beshyah SA, Ross IL. Tiered healthcare in South Africa exposes deficiencies in management and more patients with infectious etiology of primary adrenal insufficiency. </w:t>
      </w:r>
      <w:r w:rsidRPr="00536C2B">
        <w:rPr>
          <w:i/>
          <w:noProof/>
        </w:rPr>
        <w:t>Plos one</w:t>
      </w:r>
      <w:r w:rsidRPr="00536C2B">
        <w:rPr>
          <w:noProof/>
        </w:rPr>
        <w:t>.</w:t>
      </w:r>
      <w:r w:rsidRPr="00536C2B">
        <w:rPr>
          <w:i/>
          <w:noProof/>
        </w:rPr>
        <w:t xml:space="preserve"> </w:t>
      </w:r>
      <w:r w:rsidRPr="00536C2B">
        <w:rPr>
          <w:noProof/>
        </w:rPr>
        <w:t>2020;15(11):e0241845.</w:t>
      </w:r>
    </w:p>
    <w:p w14:paraId="719A12B0" w14:textId="77777777" w:rsidR="00536C2B" w:rsidRPr="00536C2B" w:rsidRDefault="00536C2B" w:rsidP="00536C2B">
      <w:pPr>
        <w:pStyle w:val="EndNoteBibliography"/>
        <w:spacing w:after="0"/>
        <w:ind w:left="720" w:hanging="720"/>
        <w:rPr>
          <w:noProof/>
        </w:rPr>
      </w:pPr>
      <w:r w:rsidRPr="00536C2B">
        <w:rPr>
          <w:noProof/>
        </w:rPr>
        <w:t>5.</w:t>
      </w:r>
      <w:r w:rsidRPr="00536C2B">
        <w:rPr>
          <w:noProof/>
        </w:rPr>
        <w:tab/>
        <w:t xml:space="preserve">Sinha U, Sengupta N, Mukhopadhyay P, Roy KS. Human immunodeficiency virus endocrinopathy. </w:t>
      </w:r>
      <w:r w:rsidRPr="00536C2B">
        <w:rPr>
          <w:i/>
          <w:noProof/>
        </w:rPr>
        <w:t>Indian journal of endocrinology and metabolism</w:t>
      </w:r>
      <w:r w:rsidRPr="00536C2B">
        <w:rPr>
          <w:noProof/>
        </w:rPr>
        <w:t>.</w:t>
      </w:r>
      <w:r w:rsidRPr="00536C2B">
        <w:rPr>
          <w:i/>
          <w:noProof/>
        </w:rPr>
        <w:t xml:space="preserve"> </w:t>
      </w:r>
      <w:r w:rsidRPr="00536C2B">
        <w:rPr>
          <w:noProof/>
        </w:rPr>
        <w:t>2011;15(4):251.</w:t>
      </w:r>
    </w:p>
    <w:p w14:paraId="2F9D3BEE" w14:textId="77777777" w:rsidR="00536C2B" w:rsidRPr="00536C2B" w:rsidRDefault="00536C2B" w:rsidP="00536C2B">
      <w:pPr>
        <w:pStyle w:val="EndNoteBibliography"/>
        <w:spacing w:after="0"/>
        <w:ind w:left="720" w:hanging="720"/>
        <w:rPr>
          <w:noProof/>
        </w:rPr>
      </w:pPr>
      <w:r w:rsidRPr="00536C2B">
        <w:rPr>
          <w:noProof/>
        </w:rPr>
        <w:t>6.</w:t>
      </w:r>
      <w:r w:rsidRPr="00536C2B">
        <w:rPr>
          <w:noProof/>
        </w:rPr>
        <w:tab/>
        <w:t xml:space="preserve">Nieman LK, Lacroix A, Martin K. Clinical manifestations of adrenal insufficiency in adults. </w:t>
      </w:r>
      <w:r w:rsidRPr="00536C2B">
        <w:rPr>
          <w:i/>
          <w:noProof/>
        </w:rPr>
        <w:t>Retrieved March</w:t>
      </w:r>
      <w:r w:rsidRPr="00536C2B">
        <w:rPr>
          <w:noProof/>
        </w:rPr>
        <w:t>.</w:t>
      </w:r>
      <w:r w:rsidRPr="00536C2B">
        <w:rPr>
          <w:i/>
          <w:noProof/>
        </w:rPr>
        <w:t xml:space="preserve"> </w:t>
      </w:r>
      <w:r w:rsidRPr="00536C2B">
        <w:rPr>
          <w:noProof/>
        </w:rPr>
        <w:t>2018.</w:t>
      </w:r>
    </w:p>
    <w:p w14:paraId="29DFD354" w14:textId="77777777" w:rsidR="00536C2B" w:rsidRPr="00536C2B" w:rsidRDefault="00536C2B" w:rsidP="00536C2B">
      <w:pPr>
        <w:pStyle w:val="EndNoteBibliography"/>
        <w:spacing w:after="0"/>
        <w:ind w:left="720" w:hanging="720"/>
        <w:rPr>
          <w:noProof/>
        </w:rPr>
      </w:pPr>
      <w:r w:rsidRPr="00536C2B">
        <w:rPr>
          <w:noProof/>
        </w:rPr>
        <w:t>7.</w:t>
      </w:r>
      <w:r w:rsidRPr="00536C2B">
        <w:rPr>
          <w:noProof/>
        </w:rPr>
        <w:tab/>
        <w:t xml:space="preserve">Hofbauer LC, Heufelder AE. Endocrine implications of human immunodeficiency virus infection. </w:t>
      </w:r>
      <w:r w:rsidRPr="00536C2B">
        <w:rPr>
          <w:i/>
          <w:noProof/>
        </w:rPr>
        <w:t>Medicine</w:t>
      </w:r>
      <w:r w:rsidRPr="00536C2B">
        <w:rPr>
          <w:noProof/>
        </w:rPr>
        <w:t>.</w:t>
      </w:r>
      <w:r w:rsidRPr="00536C2B">
        <w:rPr>
          <w:i/>
          <w:noProof/>
        </w:rPr>
        <w:t xml:space="preserve"> </w:t>
      </w:r>
      <w:r w:rsidRPr="00536C2B">
        <w:rPr>
          <w:noProof/>
        </w:rPr>
        <w:t>1996;75(5):262-278.</w:t>
      </w:r>
    </w:p>
    <w:p w14:paraId="0F2264F7" w14:textId="77777777" w:rsidR="00536C2B" w:rsidRPr="00536C2B" w:rsidRDefault="00536C2B" w:rsidP="00536C2B">
      <w:pPr>
        <w:pStyle w:val="EndNoteBibliography"/>
        <w:spacing w:after="0"/>
        <w:ind w:left="720" w:hanging="720"/>
        <w:rPr>
          <w:noProof/>
        </w:rPr>
      </w:pPr>
      <w:r w:rsidRPr="00536C2B">
        <w:rPr>
          <w:noProof/>
        </w:rPr>
        <w:t>8.</w:t>
      </w:r>
      <w:r w:rsidRPr="00536C2B">
        <w:rPr>
          <w:noProof/>
        </w:rPr>
        <w:tab/>
        <w:t xml:space="preserve">Afreen B, Khan KA, Riaz A. Adrenal insufficiency in Pakistani HIV infected patients. </w:t>
      </w:r>
      <w:r w:rsidRPr="00536C2B">
        <w:rPr>
          <w:i/>
          <w:noProof/>
        </w:rPr>
        <w:t>Journal of Ayub Medical College Abbottabad</w:t>
      </w:r>
      <w:r w:rsidRPr="00536C2B">
        <w:rPr>
          <w:noProof/>
        </w:rPr>
        <w:t>.</w:t>
      </w:r>
      <w:r w:rsidRPr="00536C2B">
        <w:rPr>
          <w:i/>
          <w:noProof/>
        </w:rPr>
        <w:t xml:space="preserve"> </w:t>
      </w:r>
      <w:r w:rsidRPr="00536C2B">
        <w:rPr>
          <w:noProof/>
        </w:rPr>
        <w:t>2017;29(3):428-431.</w:t>
      </w:r>
    </w:p>
    <w:p w14:paraId="5502C2A4" w14:textId="77777777" w:rsidR="00536C2B" w:rsidRPr="00536C2B" w:rsidRDefault="00536C2B" w:rsidP="00536C2B">
      <w:pPr>
        <w:pStyle w:val="EndNoteBibliography"/>
        <w:spacing w:after="0"/>
        <w:ind w:left="720" w:hanging="720"/>
        <w:rPr>
          <w:noProof/>
        </w:rPr>
      </w:pPr>
      <w:r w:rsidRPr="00536C2B">
        <w:rPr>
          <w:noProof/>
        </w:rPr>
        <w:t>9.</w:t>
      </w:r>
      <w:r w:rsidRPr="00536C2B">
        <w:rPr>
          <w:noProof/>
        </w:rPr>
        <w:tab/>
        <w:t xml:space="preserve">Odeniyi I, Fasanmade O, Ajala M, Ohwovoriole A. Adrenocortical function in Nigerians with human immunodeficiency virus infection. </w:t>
      </w:r>
      <w:r w:rsidRPr="00536C2B">
        <w:rPr>
          <w:i/>
          <w:noProof/>
        </w:rPr>
        <w:t>Ghana Medical Journal</w:t>
      </w:r>
      <w:r w:rsidRPr="00536C2B">
        <w:rPr>
          <w:noProof/>
        </w:rPr>
        <w:t>.</w:t>
      </w:r>
      <w:r w:rsidRPr="00536C2B">
        <w:rPr>
          <w:i/>
          <w:noProof/>
        </w:rPr>
        <w:t xml:space="preserve"> </w:t>
      </w:r>
      <w:r w:rsidRPr="00536C2B">
        <w:rPr>
          <w:noProof/>
        </w:rPr>
        <w:t>2013;47(4):171.</w:t>
      </w:r>
    </w:p>
    <w:p w14:paraId="0E27CFF3" w14:textId="77777777" w:rsidR="00536C2B" w:rsidRPr="00536C2B" w:rsidRDefault="00536C2B" w:rsidP="00536C2B">
      <w:pPr>
        <w:pStyle w:val="EndNoteBibliography"/>
        <w:spacing w:after="0"/>
        <w:ind w:left="720" w:hanging="720"/>
        <w:rPr>
          <w:noProof/>
        </w:rPr>
      </w:pPr>
      <w:r w:rsidRPr="00536C2B">
        <w:rPr>
          <w:noProof/>
        </w:rPr>
        <w:t>10.</w:t>
      </w:r>
      <w:r w:rsidRPr="00536C2B">
        <w:rPr>
          <w:noProof/>
        </w:rPr>
        <w:tab/>
        <w:t xml:space="preserve">Goliber T. The status of the HIV/AIDS epidemic in Sub-Saharan Africa. </w:t>
      </w:r>
      <w:r w:rsidRPr="00536C2B">
        <w:rPr>
          <w:i/>
          <w:noProof/>
        </w:rPr>
        <w:t>Population Reference Bureau</w:t>
      </w:r>
      <w:r w:rsidRPr="00536C2B">
        <w:rPr>
          <w:noProof/>
        </w:rPr>
        <w:t>.</w:t>
      </w:r>
      <w:r w:rsidRPr="00536C2B">
        <w:rPr>
          <w:i/>
          <w:noProof/>
        </w:rPr>
        <w:t xml:space="preserve"> </w:t>
      </w:r>
      <w:r w:rsidRPr="00536C2B">
        <w:rPr>
          <w:noProof/>
        </w:rPr>
        <w:t>2002.</w:t>
      </w:r>
    </w:p>
    <w:p w14:paraId="2CBAC8AD" w14:textId="77777777" w:rsidR="00536C2B" w:rsidRPr="00536C2B" w:rsidRDefault="00536C2B" w:rsidP="00536C2B">
      <w:pPr>
        <w:pStyle w:val="EndNoteBibliography"/>
        <w:spacing w:after="0"/>
        <w:ind w:left="720" w:hanging="720"/>
        <w:rPr>
          <w:noProof/>
        </w:rPr>
      </w:pPr>
      <w:r w:rsidRPr="00536C2B">
        <w:rPr>
          <w:noProof/>
        </w:rPr>
        <w:t>11.</w:t>
      </w:r>
      <w:r w:rsidRPr="00536C2B">
        <w:rPr>
          <w:noProof/>
        </w:rPr>
        <w:tab/>
        <w:t xml:space="preserve">Jani C, Patel K, Walker A, Singh H, Al Omari O, Crowley C, Marshall DC, Goodall R, Rupal A, Salciccioli JD. Trends of HIV mortality between 2001 and 2018: An observational analysis. </w:t>
      </w:r>
      <w:r w:rsidRPr="00536C2B">
        <w:rPr>
          <w:i/>
          <w:noProof/>
        </w:rPr>
        <w:t>Tropical Medicine and Infectious Disease</w:t>
      </w:r>
      <w:r w:rsidRPr="00536C2B">
        <w:rPr>
          <w:noProof/>
        </w:rPr>
        <w:t>.</w:t>
      </w:r>
      <w:r w:rsidRPr="00536C2B">
        <w:rPr>
          <w:i/>
          <w:noProof/>
        </w:rPr>
        <w:t xml:space="preserve"> </w:t>
      </w:r>
      <w:r w:rsidRPr="00536C2B">
        <w:rPr>
          <w:noProof/>
        </w:rPr>
        <w:t>2021;6(4):173.</w:t>
      </w:r>
    </w:p>
    <w:p w14:paraId="2CEBFC58" w14:textId="77777777" w:rsidR="00536C2B" w:rsidRPr="00536C2B" w:rsidRDefault="00536C2B" w:rsidP="00536C2B">
      <w:pPr>
        <w:pStyle w:val="EndNoteBibliography"/>
        <w:spacing w:after="0"/>
        <w:ind w:left="720" w:hanging="720"/>
        <w:rPr>
          <w:noProof/>
        </w:rPr>
      </w:pPr>
      <w:r w:rsidRPr="00536C2B">
        <w:rPr>
          <w:noProof/>
        </w:rPr>
        <w:t>12.</w:t>
      </w:r>
      <w:r w:rsidRPr="00536C2B">
        <w:rPr>
          <w:noProof/>
        </w:rPr>
        <w:tab/>
        <w:t xml:space="preserve">Boulle A, Schomaker M, May MT, Hogg RS, Shepherd BE, Monge S, Keiser O, Lampe FC, Giddy J, Ndirangu J. Mortality in patients with HIV-1 infection starting antiretroviral therapy in South Africa, Europe, or North America: a collaborative analysis of prospective studies. </w:t>
      </w:r>
      <w:r w:rsidRPr="00536C2B">
        <w:rPr>
          <w:i/>
          <w:noProof/>
        </w:rPr>
        <w:t>PLoS medicine</w:t>
      </w:r>
      <w:r w:rsidRPr="00536C2B">
        <w:rPr>
          <w:noProof/>
        </w:rPr>
        <w:t>.</w:t>
      </w:r>
      <w:r w:rsidRPr="00536C2B">
        <w:rPr>
          <w:i/>
          <w:noProof/>
        </w:rPr>
        <w:t xml:space="preserve"> </w:t>
      </w:r>
      <w:r w:rsidRPr="00536C2B">
        <w:rPr>
          <w:noProof/>
        </w:rPr>
        <w:t>2014;11(9):e1001718.</w:t>
      </w:r>
    </w:p>
    <w:p w14:paraId="30D340CA" w14:textId="77777777" w:rsidR="00536C2B" w:rsidRPr="00536C2B" w:rsidRDefault="00536C2B" w:rsidP="00536C2B">
      <w:pPr>
        <w:pStyle w:val="EndNoteBibliography"/>
        <w:spacing w:after="0"/>
        <w:ind w:left="720" w:hanging="720"/>
        <w:rPr>
          <w:noProof/>
        </w:rPr>
      </w:pPr>
      <w:r w:rsidRPr="00536C2B">
        <w:rPr>
          <w:noProof/>
        </w:rPr>
        <w:t>13.</w:t>
      </w:r>
      <w:r w:rsidRPr="00536C2B">
        <w:rPr>
          <w:noProof/>
        </w:rPr>
        <w:tab/>
        <w:t xml:space="preserve">Lousada LM, Mendonca BB, Bachega TA. Adrenal crisis and mortality rate in adrenal insufficiency and congenital adrenal hyperplasia. </w:t>
      </w:r>
      <w:r w:rsidRPr="00536C2B">
        <w:rPr>
          <w:i/>
          <w:noProof/>
        </w:rPr>
        <w:t>Archives of Endocrinology and Metabolism</w:t>
      </w:r>
      <w:r w:rsidRPr="00536C2B">
        <w:rPr>
          <w:noProof/>
        </w:rPr>
        <w:t>.</w:t>
      </w:r>
      <w:r w:rsidRPr="00536C2B">
        <w:rPr>
          <w:i/>
          <w:noProof/>
        </w:rPr>
        <w:t xml:space="preserve"> </w:t>
      </w:r>
      <w:r w:rsidRPr="00536C2B">
        <w:rPr>
          <w:noProof/>
        </w:rPr>
        <w:t>2021;65:488-494.</w:t>
      </w:r>
    </w:p>
    <w:p w14:paraId="6651D67D" w14:textId="77777777" w:rsidR="00536C2B" w:rsidRPr="00536C2B" w:rsidRDefault="00536C2B" w:rsidP="00536C2B">
      <w:pPr>
        <w:pStyle w:val="EndNoteBibliography"/>
        <w:spacing w:after="0"/>
        <w:ind w:left="720" w:hanging="720"/>
        <w:rPr>
          <w:noProof/>
        </w:rPr>
      </w:pPr>
      <w:r w:rsidRPr="00536C2B">
        <w:rPr>
          <w:noProof/>
        </w:rPr>
        <w:t>14.</w:t>
      </w:r>
      <w:r w:rsidRPr="00536C2B">
        <w:rPr>
          <w:noProof/>
        </w:rPr>
        <w:tab/>
        <w:t xml:space="preserve">Bergthorsdottir R, Leonsson-Zachrisson M, Odén A, Johannsson G. Premature mortality in patients with Addison’s disease: a population-based study. </w:t>
      </w:r>
      <w:r w:rsidRPr="00536C2B">
        <w:rPr>
          <w:i/>
          <w:noProof/>
        </w:rPr>
        <w:t>The Journal of Clinical Endocrinology &amp; Metabolism</w:t>
      </w:r>
      <w:r w:rsidRPr="00536C2B">
        <w:rPr>
          <w:noProof/>
        </w:rPr>
        <w:t>.</w:t>
      </w:r>
      <w:r w:rsidRPr="00536C2B">
        <w:rPr>
          <w:i/>
          <w:noProof/>
        </w:rPr>
        <w:t xml:space="preserve"> </w:t>
      </w:r>
      <w:r w:rsidRPr="00536C2B">
        <w:rPr>
          <w:noProof/>
        </w:rPr>
        <w:t>2006;91(12):4849-4853.</w:t>
      </w:r>
    </w:p>
    <w:p w14:paraId="11D28594" w14:textId="77777777" w:rsidR="00536C2B" w:rsidRPr="00536C2B" w:rsidRDefault="00536C2B" w:rsidP="00536C2B">
      <w:pPr>
        <w:pStyle w:val="EndNoteBibliography"/>
        <w:spacing w:after="0"/>
        <w:ind w:left="720" w:hanging="720"/>
        <w:rPr>
          <w:noProof/>
        </w:rPr>
      </w:pPr>
      <w:r w:rsidRPr="00536C2B">
        <w:rPr>
          <w:noProof/>
        </w:rPr>
        <w:t>15.</w:t>
      </w:r>
      <w:r w:rsidRPr="00536C2B">
        <w:rPr>
          <w:noProof/>
        </w:rPr>
        <w:tab/>
        <w:t xml:space="preserve">Husebye ES, Pearce SH, Krone NP, Kämpe O. Adrenal insufficiency. </w:t>
      </w:r>
      <w:r w:rsidRPr="00536C2B">
        <w:rPr>
          <w:i/>
          <w:noProof/>
        </w:rPr>
        <w:t>The Lancet</w:t>
      </w:r>
      <w:r w:rsidRPr="00536C2B">
        <w:rPr>
          <w:noProof/>
        </w:rPr>
        <w:t>.</w:t>
      </w:r>
      <w:r w:rsidRPr="00536C2B">
        <w:rPr>
          <w:i/>
          <w:noProof/>
        </w:rPr>
        <w:t xml:space="preserve"> </w:t>
      </w:r>
      <w:r w:rsidRPr="00536C2B">
        <w:rPr>
          <w:noProof/>
        </w:rPr>
        <w:t>2021;397(10274):613-629.</w:t>
      </w:r>
    </w:p>
    <w:p w14:paraId="2D1F902D" w14:textId="77777777" w:rsidR="00536C2B" w:rsidRPr="00800C8C" w:rsidRDefault="00536C2B" w:rsidP="00536C2B">
      <w:pPr>
        <w:pStyle w:val="EndNoteBibliography"/>
        <w:spacing w:after="0"/>
        <w:ind w:left="720" w:hanging="720"/>
        <w:rPr>
          <w:noProof/>
          <w:lang w:val="it-IT"/>
        </w:rPr>
      </w:pPr>
      <w:r w:rsidRPr="00536C2B">
        <w:rPr>
          <w:noProof/>
        </w:rPr>
        <w:t>16.</w:t>
      </w:r>
      <w:r w:rsidRPr="00536C2B">
        <w:rPr>
          <w:noProof/>
        </w:rPr>
        <w:tab/>
        <w:t xml:space="preserve">Karmpaliotis D, Kirtane AJ, Ruisi CP, Polonsky T, Malhotra A, Talmor D, Kosmidou I, Jarolim P, de Lemos JA, Sabatine MS, Gibson CM, Morrow D. Diagnostic and prognostic utility of brain natriuretic Peptide in subjects admitted to the ICU with </w:t>
      </w:r>
      <w:r w:rsidRPr="00536C2B">
        <w:rPr>
          <w:noProof/>
        </w:rPr>
        <w:lastRenderedPageBreak/>
        <w:t xml:space="preserve">hypoxic respiratory failure due to noncardiogenic and cardiogenic pulmonary edema. </w:t>
      </w:r>
      <w:r w:rsidRPr="00800C8C">
        <w:rPr>
          <w:i/>
          <w:noProof/>
          <w:lang w:val="it-IT"/>
        </w:rPr>
        <w:t>Chest</w:t>
      </w:r>
      <w:r w:rsidRPr="00800C8C">
        <w:rPr>
          <w:noProof/>
          <w:lang w:val="it-IT"/>
        </w:rPr>
        <w:t>.</w:t>
      </w:r>
      <w:r w:rsidRPr="00800C8C">
        <w:rPr>
          <w:i/>
          <w:noProof/>
          <w:lang w:val="it-IT"/>
        </w:rPr>
        <w:t xml:space="preserve"> </w:t>
      </w:r>
      <w:r w:rsidRPr="00800C8C">
        <w:rPr>
          <w:noProof/>
          <w:lang w:val="it-IT"/>
        </w:rPr>
        <w:t>2007;131(4):964-971.</w:t>
      </w:r>
    </w:p>
    <w:p w14:paraId="184C6FD0" w14:textId="77777777" w:rsidR="00536C2B" w:rsidRPr="009508A5" w:rsidRDefault="00536C2B" w:rsidP="00536C2B">
      <w:pPr>
        <w:pStyle w:val="EndNoteBibliography"/>
        <w:spacing w:after="0"/>
        <w:ind w:left="720" w:hanging="720"/>
        <w:rPr>
          <w:noProof/>
          <w:lang w:val="it-IT"/>
        </w:rPr>
      </w:pPr>
      <w:r w:rsidRPr="00800C8C">
        <w:rPr>
          <w:noProof/>
          <w:lang w:val="it-IT"/>
        </w:rPr>
        <w:t>17.</w:t>
      </w:r>
      <w:r w:rsidRPr="00800C8C">
        <w:rPr>
          <w:noProof/>
          <w:lang w:val="it-IT"/>
        </w:rPr>
        <w:tab/>
        <w:t xml:space="preserve">Cavalcanti DM, Lotufo CM, Borelli P, Tavassi AMC, Pereira AL, Markus RP, Farsky SH. </w:t>
      </w:r>
      <w:r w:rsidRPr="00536C2B">
        <w:rPr>
          <w:noProof/>
        </w:rPr>
        <w:t xml:space="preserve">Adrenal deficiency alters mechanisms of neutrophil mobilization. </w:t>
      </w:r>
      <w:r w:rsidRPr="00536C2B">
        <w:rPr>
          <w:i/>
          <w:noProof/>
        </w:rPr>
        <w:t>Molecular and cellular endocrinology</w:t>
      </w:r>
      <w:r w:rsidRPr="00536C2B">
        <w:rPr>
          <w:noProof/>
        </w:rPr>
        <w:t>.</w:t>
      </w:r>
      <w:r w:rsidRPr="00536C2B">
        <w:rPr>
          <w:i/>
          <w:noProof/>
        </w:rPr>
        <w:t xml:space="preserve"> </w:t>
      </w:r>
      <w:r w:rsidRPr="009508A5">
        <w:rPr>
          <w:noProof/>
          <w:lang w:val="it-IT"/>
        </w:rPr>
        <w:t>2006;249(1-2):32-39.</w:t>
      </w:r>
    </w:p>
    <w:p w14:paraId="515ECC2C" w14:textId="77777777" w:rsidR="00536C2B" w:rsidRPr="00800C8C" w:rsidRDefault="00536C2B" w:rsidP="00536C2B">
      <w:pPr>
        <w:pStyle w:val="EndNoteBibliography"/>
        <w:spacing w:after="0"/>
        <w:ind w:left="720" w:hanging="720"/>
        <w:rPr>
          <w:noProof/>
          <w:lang w:val="en-ZA"/>
        </w:rPr>
      </w:pPr>
      <w:r w:rsidRPr="009508A5">
        <w:rPr>
          <w:noProof/>
          <w:lang w:val="it-IT"/>
        </w:rPr>
        <w:t>18.</w:t>
      </w:r>
      <w:r w:rsidRPr="009508A5">
        <w:rPr>
          <w:noProof/>
          <w:lang w:val="it-IT"/>
        </w:rPr>
        <w:tab/>
        <w:t xml:space="preserve">Ronchetti S, Ricci E, Migliorati G, Gentili M, Riccardi C. How glucocorticoids affect the neutrophil life. </w:t>
      </w:r>
      <w:r w:rsidRPr="00800C8C">
        <w:rPr>
          <w:i/>
          <w:noProof/>
          <w:lang w:val="en-ZA"/>
        </w:rPr>
        <w:t>International journal of molecular sciences</w:t>
      </w:r>
      <w:r w:rsidRPr="00800C8C">
        <w:rPr>
          <w:noProof/>
          <w:lang w:val="en-ZA"/>
        </w:rPr>
        <w:t>.</w:t>
      </w:r>
      <w:r w:rsidRPr="00800C8C">
        <w:rPr>
          <w:i/>
          <w:noProof/>
          <w:lang w:val="en-ZA"/>
        </w:rPr>
        <w:t xml:space="preserve"> </w:t>
      </w:r>
      <w:r w:rsidRPr="00800C8C">
        <w:rPr>
          <w:noProof/>
          <w:lang w:val="en-ZA"/>
        </w:rPr>
        <w:t>2018;19(12):4090.</w:t>
      </w:r>
    </w:p>
    <w:p w14:paraId="65EB9D08" w14:textId="77777777" w:rsidR="00536C2B" w:rsidRPr="00536C2B" w:rsidRDefault="00536C2B" w:rsidP="00536C2B">
      <w:pPr>
        <w:pStyle w:val="EndNoteBibliography"/>
        <w:ind w:left="720" w:hanging="720"/>
        <w:rPr>
          <w:noProof/>
        </w:rPr>
      </w:pPr>
      <w:r w:rsidRPr="00800C8C">
        <w:rPr>
          <w:noProof/>
          <w:lang w:val="en-ZA"/>
        </w:rPr>
        <w:t>19.</w:t>
      </w:r>
      <w:r w:rsidRPr="00800C8C">
        <w:rPr>
          <w:noProof/>
          <w:lang w:val="en-ZA"/>
        </w:rPr>
        <w:tab/>
        <w:t xml:space="preserve">Bancos I, Hazeldine J, Chortis V, Hampson P, Taylor AE, Lord JM, Arlt W. Primary adrenal insufficiency is associated with impaired natural killer cell function: a potential link to increased mortality. </w:t>
      </w:r>
      <w:r w:rsidRPr="00536C2B">
        <w:rPr>
          <w:i/>
          <w:noProof/>
        </w:rPr>
        <w:t>European journal of endocrinology</w:t>
      </w:r>
      <w:r w:rsidRPr="00536C2B">
        <w:rPr>
          <w:noProof/>
        </w:rPr>
        <w:t>.</w:t>
      </w:r>
      <w:r w:rsidRPr="00536C2B">
        <w:rPr>
          <w:i/>
          <w:noProof/>
        </w:rPr>
        <w:t xml:space="preserve"> </w:t>
      </w:r>
      <w:r w:rsidRPr="00536C2B">
        <w:rPr>
          <w:noProof/>
        </w:rPr>
        <w:t>2017;176(4):471-480.</w:t>
      </w:r>
    </w:p>
    <w:p w14:paraId="4E844990" w14:textId="2CAB8633" w:rsidR="00EB54DD" w:rsidRPr="00234AAE" w:rsidRDefault="00A71D8E" w:rsidP="00977025">
      <w:pPr>
        <w:pStyle w:val="BodyText"/>
        <w:rPr>
          <w:rFonts w:asciiTheme="majorHAnsi" w:hAnsiTheme="majorHAnsi" w:cstheme="majorHAnsi"/>
          <w:sz w:val="22"/>
          <w:szCs w:val="22"/>
        </w:rPr>
      </w:pPr>
      <w:r w:rsidRPr="00AD1FA0">
        <w:rPr>
          <w:rFonts w:asciiTheme="majorHAnsi" w:hAnsiTheme="majorHAnsi" w:cstheme="majorHAnsi"/>
          <w:sz w:val="22"/>
          <w:szCs w:val="22"/>
        </w:rPr>
        <w:fldChar w:fldCharType="end"/>
      </w:r>
    </w:p>
    <w:p w14:paraId="27047F73" w14:textId="77777777" w:rsidR="00234AAE" w:rsidRPr="00234AAE" w:rsidRDefault="00234AAE" w:rsidP="00234AAE">
      <w:pPr>
        <w:shd w:val="clear" w:color="auto" w:fill="FFFFFF"/>
        <w:spacing w:before="100" w:beforeAutospacing="1" w:after="100" w:afterAutospacing="1"/>
        <w:outlineLvl w:val="0"/>
        <w:rPr>
          <w:rFonts w:ascii="Merriweather" w:eastAsia="Times New Roman" w:hAnsi="Merriweather" w:cs="Times New Roman"/>
          <w:color w:val="212121"/>
          <w:kern w:val="36"/>
          <w:sz w:val="22"/>
          <w:szCs w:val="22"/>
          <w:lang w:val="en-ZA" w:eastAsia="en-ZA"/>
        </w:rPr>
      </w:pPr>
      <w:r w:rsidRPr="00234AAE">
        <w:rPr>
          <w:rFonts w:ascii="Merriweather" w:eastAsia="Times New Roman" w:hAnsi="Merriweather" w:cs="Times New Roman"/>
          <w:color w:val="212121"/>
          <w:kern w:val="36"/>
          <w:sz w:val="22"/>
          <w:szCs w:val="22"/>
          <w:lang w:val="en-ZA" w:eastAsia="en-ZA"/>
        </w:rPr>
        <w:t>Free and total cortisol levels as predictors of severity and outcome in community-acquired pneumonia</w:t>
      </w:r>
    </w:p>
    <w:p w14:paraId="729A2DF9" w14:textId="77777777" w:rsidR="00234AAE" w:rsidRPr="00234AAE" w:rsidRDefault="00000000" w:rsidP="00234AAE">
      <w:pPr>
        <w:shd w:val="clear" w:color="auto" w:fill="FFFFFF"/>
        <w:spacing w:after="0"/>
        <w:rPr>
          <w:rFonts w:ascii="Segoe UI" w:eastAsia="Times New Roman" w:hAnsi="Segoe UI" w:cs="Segoe UI"/>
          <w:color w:val="5B616B"/>
          <w:sz w:val="22"/>
          <w:szCs w:val="22"/>
          <w:lang w:val="en-ZA" w:eastAsia="en-ZA"/>
        </w:rPr>
      </w:pPr>
      <w:hyperlink r:id="rId19" w:history="1">
        <w:r w:rsidR="00234AAE" w:rsidRPr="00234AAE">
          <w:rPr>
            <w:rFonts w:ascii="Segoe UI" w:eastAsia="Times New Roman" w:hAnsi="Segoe UI" w:cs="Segoe UI"/>
            <w:color w:val="0071BC"/>
            <w:sz w:val="22"/>
            <w:szCs w:val="22"/>
            <w:u w:val="single"/>
            <w:lang w:val="en-ZA" w:eastAsia="en-ZA"/>
          </w:rPr>
          <w:t>Mirjam Christ-Crain</w:t>
        </w:r>
      </w:hyperlink>
      <w:r w:rsidR="00234AAE" w:rsidRPr="00234AAE">
        <w:rPr>
          <w:rFonts w:ascii="Segoe UI" w:eastAsia="Times New Roman" w:hAnsi="Segoe UI" w:cs="Segoe UI"/>
          <w:color w:val="5B616B"/>
          <w:sz w:val="22"/>
          <w:szCs w:val="22"/>
          <w:vertAlign w:val="superscript"/>
          <w:lang w:val="en-ZA" w:eastAsia="en-ZA"/>
        </w:rPr>
        <w:t> </w:t>
      </w:r>
      <w:hyperlink r:id="rId20" w:anchor="full-view-affiliation-1" w:tooltip="Department of Endocrinology, William Harvey Research Institute, Barts and The London, Queen Mary's School of Medicine and Dentistry, London, United Kingdom. m.christ-crain@unibas.ch" w:history="1">
        <w:r w:rsidR="00234AAE" w:rsidRPr="00234AAE">
          <w:rPr>
            <w:rFonts w:ascii="Segoe UI" w:eastAsia="Times New Roman" w:hAnsi="Segoe UI" w:cs="Segoe UI"/>
            <w:color w:val="323A45"/>
            <w:sz w:val="22"/>
            <w:szCs w:val="22"/>
            <w:u w:val="single"/>
            <w:shd w:val="clear" w:color="auto" w:fill="F1F1F1"/>
            <w:vertAlign w:val="superscript"/>
            <w:lang w:val="en-ZA" w:eastAsia="en-ZA"/>
          </w:rPr>
          <w:t>1</w:t>
        </w:r>
      </w:hyperlink>
      <w:r w:rsidR="00234AAE" w:rsidRPr="00234AAE">
        <w:rPr>
          <w:rFonts w:ascii="Segoe UI" w:eastAsia="Times New Roman" w:hAnsi="Segoe UI" w:cs="Segoe UI"/>
          <w:color w:val="5B616B"/>
          <w:sz w:val="22"/>
          <w:szCs w:val="22"/>
          <w:lang w:val="en-ZA" w:eastAsia="en-ZA"/>
        </w:rPr>
        <w:t>, </w:t>
      </w:r>
      <w:hyperlink r:id="rId21" w:history="1">
        <w:r w:rsidR="00234AAE" w:rsidRPr="00234AAE">
          <w:rPr>
            <w:rFonts w:ascii="Segoe UI" w:eastAsia="Times New Roman" w:hAnsi="Segoe UI" w:cs="Segoe UI"/>
            <w:color w:val="0071BC"/>
            <w:sz w:val="22"/>
            <w:szCs w:val="22"/>
            <w:u w:val="single"/>
            <w:lang w:val="en-ZA" w:eastAsia="en-ZA"/>
          </w:rPr>
          <w:t>Daiana Stolz</w:t>
        </w:r>
      </w:hyperlink>
      <w:r w:rsidR="00234AAE" w:rsidRPr="00234AAE">
        <w:rPr>
          <w:rFonts w:ascii="Segoe UI" w:eastAsia="Times New Roman" w:hAnsi="Segoe UI" w:cs="Segoe UI"/>
          <w:color w:val="5B616B"/>
          <w:sz w:val="22"/>
          <w:szCs w:val="22"/>
          <w:lang w:val="en-ZA" w:eastAsia="en-ZA"/>
        </w:rPr>
        <w:t>, </w:t>
      </w:r>
      <w:hyperlink r:id="rId22" w:history="1">
        <w:r w:rsidR="00234AAE" w:rsidRPr="00234AAE">
          <w:rPr>
            <w:rFonts w:ascii="Segoe UI" w:eastAsia="Times New Roman" w:hAnsi="Segoe UI" w:cs="Segoe UI"/>
            <w:color w:val="0071BC"/>
            <w:sz w:val="22"/>
            <w:szCs w:val="22"/>
            <w:u w:val="single"/>
            <w:lang w:val="en-ZA" w:eastAsia="en-ZA"/>
          </w:rPr>
          <w:t xml:space="preserve">Sukhdeep </w:t>
        </w:r>
        <w:proofErr w:type="spellStart"/>
        <w:r w:rsidR="00234AAE" w:rsidRPr="00234AAE">
          <w:rPr>
            <w:rFonts w:ascii="Segoe UI" w:eastAsia="Times New Roman" w:hAnsi="Segoe UI" w:cs="Segoe UI"/>
            <w:color w:val="0071BC"/>
            <w:sz w:val="22"/>
            <w:szCs w:val="22"/>
            <w:u w:val="single"/>
            <w:lang w:val="en-ZA" w:eastAsia="en-ZA"/>
          </w:rPr>
          <w:t>Jutla</w:t>
        </w:r>
        <w:proofErr w:type="spellEnd"/>
      </w:hyperlink>
      <w:r w:rsidR="00234AAE" w:rsidRPr="00234AAE">
        <w:rPr>
          <w:rFonts w:ascii="Segoe UI" w:eastAsia="Times New Roman" w:hAnsi="Segoe UI" w:cs="Segoe UI"/>
          <w:color w:val="5B616B"/>
          <w:sz w:val="22"/>
          <w:szCs w:val="22"/>
          <w:lang w:val="en-ZA" w:eastAsia="en-ZA"/>
        </w:rPr>
        <w:t>, </w:t>
      </w:r>
      <w:hyperlink r:id="rId23" w:history="1">
        <w:r w:rsidR="00234AAE" w:rsidRPr="00234AAE">
          <w:rPr>
            <w:rFonts w:ascii="Segoe UI" w:eastAsia="Times New Roman" w:hAnsi="Segoe UI" w:cs="Segoe UI"/>
            <w:color w:val="0071BC"/>
            <w:sz w:val="22"/>
            <w:szCs w:val="22"/>
            <w:u w:val="single"/>
            <w:lang w:val="en-ZA" w:eastAsia="en-ZA"/>
          </w:rPr>
          <w:t xml:space="preserve">Orestes </w:t>
        </w:r>
        <w:proofErr w:type="spellStart"/>
        <w:r w:rsidR="00234AAE" w:rsidRPr="00234AAE">
          <w:rPr>
            <w:rFonts w:ascii="Segoe UI" w:eastAsia="Times New Roman" w:hAnsi="Segoe UI" w:cs="Segoe UI"/>
            <w:color w:val="0071BC"/>
            <w:sz w:val="22"/>
            <w:szCs w:val="22"/>
            <w:u w:val="single"/>
            <w:lang w:val="en-ZA" w:eastAsia="en-ZA"/>
          </w:rPr>
          <w:t>Couppis</w:t>
        </w:r>
        <w:proofErr w:type="spellEnd"/>
      </w:hyperlink>
      <w:r w:rsidR="00234AAE" w:rsidRPr="00234AAE">
        <w:rPr>
          <w:rFonts w:ascii="Segoe UI" w:eastAsia="Times New Roman" w:hAnsi="Segoe UI" w:cs="Segoe UI"/>
          <w:color w:val="5B616B"/>
          <w:sz w:val="22"/>
          <w:szCs w:val="22"/>
          <w:lang w:val="en-ZA" w:eastAsia="en-ZA"/>
        </w:rPr>
        <w:t>, </w:t>
      </w:r>
      <w:hyperlink r:id="rId24" w:history="1">
        <w:r w:rsidR="00234AAE" w:rsidRPr="00234AAE">
          <w:rPr>
            <w:rFonts w:ascii="Segoe UI" w:eastAsia="Times New Roman" w:hAnsi="Segoe UI" w:cs="Segoe UI"/>
            <w:color w:val="0071BC"/>
            <w:sz w:val="22"/>
            <w:szCs w:val="22"/>
            <w:u w:val="single"/>
            <w:lang w:val="en-ZA" w:eastAsia="en-ZA"/>
          </w:rPr>
          <w:t>Christian Müller</w:t>
        </w:r>
      </w:hyperlink>
      <w:r w:rsidR="00234AAE" w:rsidRPr="00234AAE">
        <w:rPr>
          <w:rFonts w:ascii="Segoe UI" w:eastAsia="Times New Roman" w:hAnsi="Segoe UI" w:cs="Segoe UI"/>
          <w:color w:val="5B616B"/>
          <w:sz w:val="22"/>
          <w:szCs w:val="22"/>
          <w:lang w:val="en-ZA" w:eastAsia="en-ZA"/>
        </w:rPr>
        <w:t>, </w:t>
      </w:r>
      <w:hyperlink r:id="rId25" w:history="1">
        <w:r w:rsidR="00234AAE" w:rsidRPr="00234AAE">
          <w:rPr>
            <w:rFonts w:ascii="Segoe UI" w:eastAsia="Times New Roman" w:hAnsi="Segoe UI" w:cs="Segoe UI"/>
            <w:color w:val="0071BC"/>
            <w:sz w:val="22"/>
            <w:szCs w:val="22"/>
            <w:u w:val="single"/>
            <w:lang w:val="en-ZA" w:eastAsia="en-ZA"/>
          </w:rPr>
          <w:t xml:space="preserve">Roland </w:t>
        </w:r>
        <w:proofErr w:type="spellStart"/>
        <w:r w:rsidR="00234AAE" w:rsidRPr="00234AAE">
          <w:rPr>
            <w:rFonts w:ascii="Segoe UI" w:eastAsia="Times New Roman" w:hAnsi="Segoe UI" w:cs="Segoe UI"/>
            <w:color w:val="0071BC"/>
            <w:sz w:val="22"/>
            <w:szCs w:val="22"/>
            <w:u w:val="single"/>
            <w:lang w:val="en-ZA" w:eastAsia="en-ZA"/>
          </w:rPr>
          <w:t>Bingisser</w:t>
        </w:r>
        <w:proofErr w:type="spellEnd"/>
      </w:hyperlink>
      <w:r w:rsidR="00234AAE" w:rsidRPr="00234AAE">
        <w:rPr>
          <w:rFonts w:ascii="Segoe UI" w:eastAsia="Times New Roman" w:hAnsi="Segoe UI" w:cs="Segoe UI"/>
          <w:color w:val="5B616B"/>
          <w:sz w:val="22"/>
          <w:szCs w:val="22"/>
          <w:lang w:val="en-ZA" w:eastAsia="en-ZA"/>
        </w:rPr>
        <w:t>, </w:t>
      </w:r>
      <w:hyperlink r:id="rId26" w:history="1">
        <w:r w:rsidR="00234AAE" w:rsidRPr="00234AAE">
          <w:rPr>
            <w:rFonts w:ascii="Segoe UI" w:eastAsia="Times New Roman" w:hAnsi="Segoe UI" w:cs="Segoe UI"/>
            <w:color w:val="0071BC"/>
            <w:sz w:val="22"/>
            <w:szCs w:val="22"/>
            <w:u w:val="single"/>
            <w:lang w:val="en-ZA" w:eastAsia="en-ZA"/>
          </w:rPr>
          <w:t>Philipp Schuetz</w:t>
        </w:r>
      </w:hyperlink>
      <w:r w:rsidR="00234AAE" w:rsidRPr="00234AAE">
        <w:rPr>
          <w:rFonts w:ascii="Segoe UI" w:eastAsia="Times New Roman" w:hAnsi="Segoe UI" w:cs="Segoe UI"/>
          <w:color w:val="5B616B"/>
          <w:sz w:val="22"/>
          <w:szCs w:val="22"/>
          <w:lang w:val="en-ZA" w:eastAsia="en-ZA"/>
        </w:rPr>
        <w:t>, </w:t>
      </w:r>
      <w:hyperlink r:id="rId27" w:history="1">
        <w:r w:rsidR="00234AAE" w:rsidRPr="00234AAE">
          <w:rPr>
            <w:rFonts w:ascii="Segoe UI" w:eastAsia="Times New Roman" w:hAnsi="Segoe UI" w:cs="Segoe UI"/>
            <w:color w:val="0071BC"/>
            <w:sz w:val="22"/>
            <w:szCs w:val="22"/>
            <w:u w:val="single"/>
            <w:lang w:val="en-ZA" w:eastAsia="en-ZA"/>
          </w:rPr>
          <w:t>Michael Tamm</w:t>
        </w:r>
      </w:hyperlink>
      <w:r w:rsidR="00234AAE" w:rsidRPr="00234AAE">
        <w:rPr>
          <w:rFonts w:ascii="Segoe UI" w:eastAsia="Times New Roman" w:hAnsi="Segoe UI" w:cs="Segoe UI"/>
          <w:color w:val="5B616B"/>
          <w:sz w:val="22"/>
          <w:szCs w:val="22"/>
          <w:lang w:val="en-ZA" w:eastAsia="en-ZA"/>
        </w:rPr>
        <w:t>, </w:t>
      </w:r>
      <w:hyperlink r:id="rId28" w:history="1">
        <w:r w:rsidR="00234AAE" w:rsidRPr="00234AAE">
          <w:rPr>
            <w:rFonts w:ascii="Segoe UI" w:eastAsia="Times New Roman" w:hAnsi="Segoe UI" w:cs="Segoe UI"/>
            <w:color w:val="0071BC"/>
            <w:sz w:val="22"/>
            <w:szCs w:val="22"/>
            <w:u w:val="single"/>
            <w:lang w:val="en-ZA" w:eastAsia="en-ZA"/>
          </w:rPr>
          <w:t>Ray Edwards</w:t>
        </w:r>
      </w:hyperlink>
      <w:r w:rsidR="00234AAE" w:rsidRPr="00234AAE">
        <w:rPr>
          <w:rFonts w:ascii="Segoe UI" w:eastAsia="Times New Roman" w:hAnsi="Segoe UI" w:cs="Segoe UI"/>
          <w:color w:val="5B616B"/>
          <w:sz w:val="22"/>
          <w:szCs w:val="22"/>
          <w:lang w:val="en-ZA" w:eastAsia="en-ZA"/>
        </w:rPr>
        <w:t>, </w:t>
      </w:r>
      <w:hyperlink r:id="rId29" w:history="1">
        <w:r w:rsidR="00234AAE" w:rsidRPr="00234AAE">
          <w:rPr>
            <w:rFonts w:ascii="Segoe UI" w:eastAsia="Times New Roman" w:hAnsi="Segoe UI" w:cs="Segoe UI"/>
            <w:color w:val="0071BC"/>
            <w:sz w:val="22"/>
            <w:szCs w:val="22"/>
            <w:u w:val="single"/>
            <w:lang w:val="en-ZA" w:eastAsia="en-ZA"/>
          </w:rPr>
          <w:t>Beat Müller</w:t>
        </w:r>
      </w:hyperlink>
      <w:r w:rsidR="00234AAE" w:rsidRPr="00234AAE">
        <w:rPr>
          <w:rFonts w:ascii="Segoe UI" w:eastAsia="Times New Roman" w:hAnsi="Segoe UI" w:cs="Segoe UI"/>
          <w:color w:val="5B616B"/>
          <w:sz w:val="22"/>
          <w:szCs w:val="22"/>
          <w:lang w:val="en-ZA" w:eastAsia="en-ZA"/>
        </w:rPr>
        <w:t>, </w:t>
      </w:r>
      <w:hyperlink r:id="rId30" w:history="1">
        <w:r w:rsidR="00234AAE" w:rsidRPr="00234AAE">
          <w:rPr>
            <w:rFonts w:ascii="Segoe UI" w:eastAsia="Times New Roman" w:hAnsi="Segoe UI" w:cs="Segoe UI"/>
            <w:color w:val="0071BC"/>
            <w:sz w:val="22"/>
            <w:szCs w:val="22"/>
            <w:u w:val="single"/>
            <w:lang w:val="en-ZA" w:eastAsia="en-ZA"/>
          </w:rPr>
          <w:t>Ashley B Grossman</w:t>
        </w:r>
      </w:hyperlink>
    </w:p>
    <w:p w14:paraId="09620789" w14:textId="77777777" w:rsidR="00636F6E" w:rsidRPr="00234AAE" w:rsidRDefault="00636F6E" w:rsidP="001F1995">
      <w:pPr>
        <w:pStyle w:val="BodyText"/>
        <w:rPr>
          <w:rFonts w:asciiTheme="majorHAnsi" w:hAnsiTheme="majorHAnsi" w:cstheme="majorHAnsi"/>
          <w:sz w:val="22"/>
          <w:szCs w:val="22"/>
          <w:lang w:val="en-ZA"/>
        </w:rPr>
      </w:pPr>
    </w:p>
    <w:p w14:paraId="10C7C593" w14:textId="77777777" w:rsidR="005067C7" w:rsidRPr="00234AAE" w:rsidRDefault="005067C7" w:rsidP="001F1995">
      <w:pPr>
        <w:pStyle w:val="BodyText"/>
        <w:rPr>
          <w:rFonts w:asciiTheme="majorHAnsi" w:hAnsiTheme="majorHAnsi" w:cstheme="majorHAnsi"/>
          <w:sz w:val="22"/>
          <w:szCs w:val="22"/>
          <w:lang w:val="en-ZA"/>
        </w:rPr>
      </w:pPr>
    </w:p>
    <w:p w14:paraId="5AF351B9" w14:textId="77777777" w:rsidR="005067C7" w:rsidRDefault="005067C7" w:rsidP="001F1995">
      <w:pPr>
        <w:pStyle w:val="BodyText"/>
        <w:rPr>
          <w:rFonts w:asciiTheme="majorHAnsi" w:hAnsiTheme="majorHAnsi" w:cstheme="majorHAnsi"/>
          <w:sz w:val="22"/>
          <w:szCs w:val="22"/>
        </w:rPr>
      </w:pPr>
    </w:p>
    <w:p w14:paraId="4392FE53" w14:textId="6D5B9900" w:rsidR="00A329F3" w:rsidRDefault="00A329F3" w:rsidP="001F1995">
      <w:pPr>
        <w:pStyle w:val="BodyText"/>
        <w:rPr>
          <w:rFonts w:asciiTheme="majorHAnsi" w:hAnsiTheme="majorHAnsi" w:cstheme="majorHAnsi"/>
          <w:sz w:val="22"/>
          <w:szCs w:val="22"/>
        </w:rPr>
      </w:pPr>
    </w:p>
    <w:tbl>
      <w:tblPr>
        <w:tblpPr w:leftFromText="180" w:rightFromText="180" w:vertAnchor="page" w:horzAnchor="page" w:tblpX="1" w:tblpY="1454"/>
        <w:tblW w:w="22200" w:type="dxa"/>
        <w:tblLook w:val="04A0" w:firstRow="1" w:lastRow="0" w:firstColumn="1" w:lastColumn="0" w:noHBand="0" w:noVBand="1"/>
      </w:tblPr>
      <w:tblGrid>
        <w:gridCol w:w="4440"/>
        <w:gridCol w:w="2648"/>
        <w:gridCol w:w="6232"/>
        <w:gridCol w:w="4440"/>
        <w:gridCol w:w="4440"/>
      </w:tblGrid>
      <w:tr w:rsidR="00735A5A" w:rsidRPr="003874DB" w14:paraId="7B811445" w14:textId="77777777" w:rsidTr="00735A5A">
        <w:trPr>
          <w:trHeight w:val="320"/>
        </w:trPr>
        <w:tc>
          <w:tcPr>
            <w:tcW w:w="4440" w:type="dxa"/>
            <w:tcBorders>
              <w:top w:val="nil"/>
              <w:left w:val="nil"/>
              <w:bottom w:val="nil"/>
              <w:right w:val="nil"/>
            </w:tcBorders>
            <w:shd w:val="clear" w:color="auto" w:fill="auto"/>
            <w:noWrap/>
            <w:vAlign w:val="bottom"/>
            <w:hideMark/>
          </w:tcPr>
          <w:p w14:paraId="40496A6C" w14:textId="77777777" w:rsidR="00735A5A" w:rsidRPr="003874DB" w:rsidRDefault="00735A5A" w:rsidP="00735A5A">
            <w:pPr>
              <w:pStyle w:val="BodyText"/>
              <w:rPr>
                <w:b/>
                <w:bCs/>
                <w:lang w:val="en-ZA"/>
              </w:rPr>
            </w:pPr>
            <w:r>
              <w:rPr>
                <w:b/>
                <w:bCs/>
                <w:lang w:val="en-ZA"/>
              </w:rPr>
              <w:t xml:space="preserve">                                    </w:t>
            </w:r>
          </w:p>
        </w:tc>
        <w:tc>
          <w:tcPr>
            <w:tcW w:w="2648" w:type="dxa"/>
            <w:tcBorders>
              <w:top w:val="nil"/>
              <w:left w:val="nil"/>
              <w:bottom w:val="nil"/>
              <w:right w:val="nil"/>
            </w:tcBorders>
            <w:shd w:val="clear" w:color="auto" w:fill="auto"/>
            <w:noWrap/>
            <w:vAlign w:val="bottom"/>
            <w:hideMark/>
          </w:tcPr>
          <w:p w14:paraId="5B84859A" w14:textId="77777777" w:rsidR="00735A5A" w:rsidRPr="003874DB" w:rsidRDefault="00735A5A" w:rsidP="00735A5A">
            <w:pPr>
              <w:pStyle w:val="BodyText"/>
              <w:rPr>
                <w:b/>
                <w:bCs/>
                <w:lang w:val="en-ZA"/>
              </w:rPr>
            </w:pPr>
          </w:p>
        </w:tc>
        <w:tc>
          <w:tcPr>
            <w:tcW w:w="6232" w:type="dxa"/>
            <w:tcBorders>
              <w:top w:val="nil"/>
              <w:left w:val="nil"/>
              <w:bottom w:val="nil"/>
              <w:right w:val="nil"/>
            </w:tcBorders>
            <w:shd w:val="clear" w:color="auto" w:fill="auto"/>
            <w:noWrap/>
            <w:vAlign w:val="bottom"/>
            <w:hideMark/>
          </w:tcPr>
          <w:p w14:paraId="06065305"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3BAB93C6"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4050EC2B" w14:textId="77777777" w:rsidR="00735A5A" w:rsidRPr="003874DB" w:rsidRDefault="00735A5A" w:rsidP="00735A5A">
            <w:pPr>
              <w:pStyle w:val="BodyText"/>
              <w:rPr>
                <w:b/>
                <w:bCs/>
                <w:lang w:val="en-ZA"/>
              </w:rPr>
            </w:pPr>
          </w:p>
        </w:tc>
      </w:tr>
    </w:tbl>
    <w:p w14:paraId="05C0FF4B" w14:textId="77777777" w:rsidR="00BA1DB1" w:rsidRDefault="00BA1DB1" w:rsidP="00BA1DB1">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A422BD">
        <w:rPr>
          <w:b/>
          <w:bCs/>
        </w:rPr>
        <w:t xml:space="preserve">Table </w:t>
      </w:r>
      <w:r>
        <w:rPr>
          <w:b/>
          <w:bCs/>
        </w:rPr>
        <w:t>3</w:t>
      </w:r>
      <w:r w:rsidRPr="00A422BD">
        <w:rPr>
          <w:b/>
          <w:bCs/>
        </w:rPr>
        <w:t>: Should compare Total AI with Non-AI patients</w:t>
      </w:r>
    </w:p>
    <w:p w14:paraId="580E84BC" w14:textId="77777777" w:rsidR="00BA1DB1" w:rsidRDefault="00BA1DB1" w:rsidP="00BA1DB1">
      <w:pPr>
        <w:pStyle w:val="TableCaption"/>
        <w:pBdr>
          <w:top w:val="none" w:sz="0" w:space="0" w:color="000000"/>
          <w:left w:val="none" w:sz="0" w:space="0" w:color="000000"/>
          <w:bottom w:val="none" w:sz="0" w:space="0" w:color="000000"/>
          <w:right w:val="none" w:sz="0" w:space="0" w:color="000000"/>
        </w:pBdr>
        <w:spacing w:before="60" w:after="60"/>
        <w:ind w:left="60" w:right="60"/>
        <w:rPr>
          <w:b/>
          <w:bCs/>
          <w:i w:val="0"/>
          <w:iCs/>
        </w:rPr>
      </w:pPr>
    </w:p>
    <w:tbl>
      <w:tblPr>
        <w:tblW w:w="10414" w:type="dxa"/>
        <w:tblLook w:val="04A0" w:firstRow="1" w:lastRow="0" w:firstColumn="1" w:lastColumn="0" w:noHBand="0" w:noVBand="1"/>
      </w:tblPr>
      <w:tblGrid>
        <w:gridCol w:w="2895"/>
        <w:gridCol w:w="1278"/>
        <w:gridCol w:w="1756"/>
        <w:gridCol w:w="719"/>
        <w:gridCol w:w="1484"/>
        <w:gridCol w:w="1417"/>
        <w:gridCol w:w="865"/>
      </w:tblGrid>
      <w:tr w:rsidR="00BA1DB1" w:rsidRPr="00407828" w14:paraId="5FA215EF" w14:textId="77777777" w:rsidTr="00B64EB2">
        <w:trPr>
          <w:trHeight w:val="300"/>
        </w:trPr>
        <w:tc>
          <w:tcPr>
            <w:tcW w:w="2895" w:type="dxa"/>
            <w:vMerge w:val="restart"/>
            <w:tcBorders>
              <w:top w:val="nil"/>
              <w:left w:val="nil"/>
              <w:bottom w:val="nil"/>
              <w:right w:val="nil"/>
            </w:tcBorders>
            <w:shd w:val="clear" w:color="auto" w:fill="auto"/>
            <w:noWrap/>
            <w:vAlign w:val="bottom"/>
            <w:hideMark/>
          </w:tcPr>
          <w:p w14:paraId="40070BBF" w14:textId="77777777" w:rsidR="00BA1DB1" w:rsidRPr="00B64EB2" w:rsidRDefault="00BA1DB1" w:rsidP="00B64EB2">
            <w:pPr>
              <w:spacing w:after="0"/>
              <w:jc w:val="center"/>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Variable</w:t>
            </w:r>
          </w:p>
        </w:tc>
        <w:tc>
          <w:tcPr>
            <w:tcW w:w="3753" w:type="dxa"/>
            <w:gridSpan w:val="3"/>
            <w:tcBorders>
              <w:top w:val="nil"/>
              <w:left w:val="nil"/>
              <w:bottom w:val="nil"/>
              <w:right w:val="nil"/>
            </w:tcBorders>
            <w:shd w:val="clear" w:color="auto" w:fill="auto"/>
            <w:noWrap/>
            <w:vAlign w:val="bottom"/>
            <w:hideMark/>
          </w:tcPr>
          <w:p w14:paraId="695A63FE" w14:textId="77777777" w:rsidR="00BA1DB1" w:rsidRPr="00B64EB2" w:rsidRDefault="00BA1DB1" w:rsidP="00B64EB2">
            <w:pPr>
              <w:spacing w:after="0"/>
              <w:jc w:val="center"/>
              <w:rPr>
                <w:rFonts w:ascii="Aptos Narrow" w:eastAsia="Times New Roman" w:hAnsi="Aptos Narrow" w:cs="Times New Roman"/>
                <w:color w:val="000000"/>
                <w:sz w:val="18"/>
                <w:szCs w:val="18"/>
                <w:lang w:val="en-ZA" w:eastAsia="en-ZA"/>
              </w:rPr>
            </w:pPr>
            <w:r w:rsidRPr="00B64EB2">
              <w:rPr>
                <w:rFonts w:ascii="Aptos Narrow" w:eastAsia="Times New Roman" w:hAnsi="Aptos Narrow" w:cs="Times New Roman"/>
                <w:color w:val="000000"/>
                <w:sz w:val="18"/>
                <w:szCs w:val="18"/>
                <w:lang w:eastAsia="en-ZA"/>
              </w:rPr>
              <w:t>Non-AI vs AI</w:t>
            </w:r>
          </w:p>
        </w:tc>
        <w:tc>
          <w:tcPr>
            <w:tcW w:w="3766" w:type="dxa"/>
            <w:gridSpan w:val="3"/>
            <w:tcBorders>
              <w:top w:val="nil"/>
              <w:left w:val="nil"/>
              <w:bottom w:val="nil"/>
              <w:right w:val="nil"/>
            </w:tcBorders>
            <w:shd w:val="clear" w:color="auto" w:fill="auto"/>
            <w:noWrap/>
            <w:vAlign w:val="bottom"/>
            <w:hideMark/>
          </w:tcPr>
          <w:p w14:paraId="4BBAFDA9" w14:textId="77777777" w:rsidR="00BA1DB1" w:rsidRPr="00B64EB2" w:rsidRDefault="00BA1DB1" w:rsidP="00B64EB2">
            <w:pPr>
              <w:spacing w:after="0"/>
              <w:jc w:val="center"/>
              <w:rPr>
                <w:rFonts w:ascii="Aptos Narrow" w:eastAsia="Times New Roman" w:hAnsi="Aptos Narrow" w:cs="Times New Roman"/>
                <w:color w:val="000000"/>
                <w:sz w:val="18"/>
                <w:szCs w:val="18"/>
                <w:lang w:val="en-ZA" w:eastAsia="en-ZA"/>
              </w:rPr>
            </w:pPr>
            <w:r w:rsidRPr="00B64EB2">
              <w:rPr>
                <w:rFonts w:ascii="Aptos Narrow" w:eastAsia="Times New Roman" w:hAnsi="Aptos Narrow" w:cs="Times New Roman"/>
                <w:color w:val="000000"/>
                <w:sz w:val="18"/>
                <w:szCs w:val="18"/>
                <w:lang w:eastAsia="en-ZA"/>
              </w:rPr>
              <w:t xml:space="preserve"> PAI vs SAI patients</w:t>
            </w:r>
          </w:p>
        </w:tc>
      </w:tr>
      <w:tr w:rsidR="00BA1DB1" w:rsidRPr="00407828" w14:paraId="7672192B" w14:textId="77777777" w:rsidTr="00B64EB2">
        <w:trPr>
          <w:trHeight w:val="300"/>
        </w:trPr>
        <w:tc>
          <w:tcPr>
            <w:tcW w:w="2895" w:type="dxa"/>
            <w:vMerge/>
            <w:tcBorders>
              <w:top w:val="nil"/>
              <w:left w:val="nil"/>
              <w:bottom w:val="nil"/>
              <w:right w:val="nil"/>
            </w:tcBorders>
            <w:vAlign w:val="center"/>
            <w:hideMark/>
          </w:tcPr>
          <w:p w14:paraId="68304DF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278" w:type="dxa"/>
            <w:tcBorders>
              <w:top w:val="nil"/>
              <w:left w:val="nil"/>
              <w:bottom w:val="nil"/>
              <w:right w:val="nil"/>
            </w:tcBorders>
            <w:shd w:val="clear" w:color="auto" w:fill="auto"/>
            <w:noWrap/>
            <w:vAlign w:val="bottom"/>
            <w:hideMark/>
          </w:tcPr>
          <w:p w14:paraId="202CA66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no-AI, N = 522</w:t>
            </w:r>
            <w:r w:rsidRPr="00B64EB2">
              <w:rPr>
                <w:rFonts w:ascii="Aptos Narrow" w:eastAsia="Arial" w:hAnsi="Aptos Narrow" w:cs="Times New Roman"/>
                <w:color w:val="000000"/>
                <w:sz w:val="18"/>
                <w:szCs w:val="18"/>
                <w:vertAlign w:val="superscript"/>
                <w:lang w:eastAsia="en-ZA"/>
              </w:rPr>
              <w:t>1</w:t>
            </w:r>
          </w:p>
        </w:tc>
        <w:tc>
          <w:tcPr>
            <w:tcW w:w="1756" w:type="dxa"/>
            <w:tcBorders>
              <w:top w:val="nil"/>
              <w:left w:val="nil"/>
              <w:bottom w:val="nil"/>
              <w:right w:val="nil"/>
            </w:tcBorders>
            <w:shd w:val="clear" w:color="auto" w:fill="auto"/>
            <w:noWrap/>
            <w:vAlign w:val="bottom"/>
            <w:hideMark/>
          </w:tcPr>
          <w:p w14:paraId="6BF949F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AI, N = 271</w:t>
            </w:r>
          </w:p>
        </w:tc>
        <w:tc>
          <w:tcPr>
            <w:tcW w:w="719" w:type="dxa"/>
            <w:tcBorders>
              <w:top w:val="nil"/>
              <w:left w:val="nil"/>
              <w:bottom w:val="nil"/>
              <w:right w:val="nil"/>
            </w:tcBorders>
            <w:shd w:val="clear" w:color="auto" w:fill="auto"/>
            <w:noWrap/>
            <w:vAlign w:val="bottom"/>
            <w:hideMark/>
          </w:tcPr>
          <w:p w14:paraId="55973C3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p-value</w:t>
            </w:r>
            <w:r w:rsidRPr="00B64EB2">
              <w:rPr>
                <w:rFonts w:ascii="Aptos Narrow" w:eastAsia="Arial" w:hAnsi="Aptos Narrow" w:cs="Times New Roman"/>
                <w:color w:val="000000"/>
                <w:sz w:val="18"/>
                <w:szCs w:val="18"/>
                <w:vertAlign w:val="superscript"/>
                <w:lang w:eastAsia="en-ZA"/>
              </w:rPr>
              <w:t>2</w:t>
            </w:r>
          </w:p>
        </w:tc>
        <w:tc>
          <w:tcPr>
            <w:tcW w:w="1484" w:type="dxa"/>
            <w:tcBorders>
              <w:top w:val="nil"/>
              <w:left w:val="nil"/>
              <w:bottom w:val="nil"/>
              <w:right w:val="nil"/>
            </w:tcBorders>
            <w:shd w:val="clear" w:color="auto" w:fill="auto"/>
            <w:noWrap/>
            <w:vAlign w:val="bottom"/>
            <w:hideMark/>
          </w:tcPr>
          <w:p w14:paraId="25ED8F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SAI, N = 20</w:t>
            </w:r>
            <w:r w:rsidRPr="00B64EB2">
              <w:rPr>
                <w:rFonts w:ascii="Aptos Narrow" w:eastAsia="Arial" w:hAnsi="Aptos Narrow" w:cs="Times New Roman"/>
                <w:color w:val="000000"/>
                <w:sz w:val="18"/>
                <w:szCs w:val="18"/>
                <w:vertAlign w:val="superscript"/>
                <w:lang w:eastAsia="en-ZA"/>
              </w:rPr>
              <w:t>1</w:t>
            </w:r>
          </w:p>
        </w:tc>
        <w:tc>
          <w:tcPr>
            <w:tcW w:w="1417" w:type="dxa"/>
            <w:tcBorders>
              <w:top w:val="nil"/>
              <w:left w:val="nil"/>
              <w:bottom w:val="nil"/>
              <w:right w:val="nil"/>
            </w:tcBorders>
            <w:shd w:val="clear" w:color="auto" w:fill="auto"/>
            <w:noWrap/>
            <w:vAlign w:val="bottom"/>
            <w:hideMark/>
          </w:tcPr>
          <w:p w14:paraId="2593D35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PAI, N = 7</w:t>
            </w:r>
            <w:r w:rsidRPr="00B64EB2">
              <w:rPr>
                <w:rFonts w:ascii="Aptos Narrow" w:eastAsia="Arial" w:hAnsi="Aptos Narrow" w:cs="Times New Roman"/>
                <w:color w:val="000000"/>
                <w:sz w:val="18"/>
                <w:szCs w:val="18"/>
                <w:vertAlign w:val="superscript"/>
                <w:lang w:eastAsia="en-ZA"/>
              </w:rPr>
              <w:t>1</w:t>
            </w:r>
          </w:p>
        </w:tc>
        <w:tc>
          <w:tcPr>
            <w:tcW w:w="865" w:type="dxa"/>
            <w:tcBorders>
              <w:top w:val="nil"/>
              <w:left w:val="nil"/>
              <w:bottom w:val="nil"/>
              <w:right w:val="nil"/>
            </w:tcBorders>
            <w:shd w:val="clear" w:color="auto" w:fill="auto"/>
            <w:noWrap/>
            <w:vAlign w:val="bottom"/>
            <w:hideMark/>
          </w:tcPr>
          <w:p w14:paraId="33203A8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p-value</w:t>
            </w:r>
            <w:r w:rsidRPr="00B64EB2">
              <w:rPr>
                <w:rFonts w:ascii="Aptos Narrow" w:eastAsia="Arial" w:hAnsi="Aptos Narrow" w:cs="Times New Roman"/>
                <w:color w:val="000000"/>
                <w:sz w:val="18"/>
                <w:szCs w:val="18"/>
                <w:vertAlign w:val="superscript"/>
                <w:lang w:eastAsia="en-ZA"/>
              </w:rPr>
              <w:t>3</w:t>
            </w:r>
          </w:p>
        </w:tc>
      </w:tr>
      <w:tr w:rsidR="00BA1DB1" w:rsidRPr="00407828" w14:paraId="2FE54395" w14:textId="77777777" w:rsidTr="00B64EB2">
        <w:trPr>
          <w:trHeight w:val="300"/>
        </w:trPr>
        <w:tc>
          <w:tcPr>
            <w:tcW w:w="2895" w:type="dxa"/>
            <w:tcBorders>
              <w:top w:val="nil"/>
              <w:left w:val="nil"/>
              <w:bottom w:val="nil"/>
              <w:right w:val="nil"/>
            </w:tcBorders>
            <w:shd w:val="clear" w:color="auto" w:fill="auto"/>
            <w:noWrap/>
            <w:vAlign w:val="bottom"/>
            <w:hideMark/>
          </w:tcPr>
          <w:p w14:paraId="123C75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Age at enrolment, median (IQR) (years)</w:t>
            </w:r>
          </w:p>
        </w:tc>
        <w:tc>
          <w:tcPr>
            <w:tcW w:w="1278" w:type="dxa"/>
            <w:tcBorders>
              <w:top w:val="nil"/>
              <w:left w:val="nil"/>
              <w:bottom w:val="nil"/>
              <w:right w:val="nil"/>
            </w:tcBorders>
            <w:shd w:val="clear" w:color="auto" w:fill="auto"/>
            <w:noWrap/>
            <w:vAlign w:val="bottom"/>
            <w:hideMark/>
          </w:tcPr>
          <w:p w14:paraId="34723C6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36.0 (31.8,43.0)</w:t>
            </w:r>
          </w:p>
        </w:tc>
        <w:tc>
          <w:tcPr>
            <w:tcW w:w="1756" w:type="dxa"/>
            <w:tcBorders>
              <w:top w:val="nil"/>
              <w:left w:val="nil"/>
              <w:bottom w:val="nil"/>
              <w:right w:val="nil"/>
            </w:tcBorders>
            <w:shd w:val="clear" w:color="auto" w:fill="auto"/>
            <w:noWrap/>
            <w:vAlign w:val="bottom"/>
            <w:hideMark/>
          </w:tcPr>
          <w:p w14:paraId="1D8418C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36.0 (32.0,47.5)</w:t>
            </w:r>
          </w:p>
        </w:tc>
        <w:tc>
          <w:tcPr>
            <w:tcW w:w="719" w:type="dxa"/>
            <w:tcBorders>
              <w:top w:val="nil"/>
              <w:left w:val="nil"/>
              <w:bottom w:val="nil"/>
              <w:right w:val="nil"/>
            </w:tcBorders>
            <w:shd w:val="clear" w:color="auto" w:fill="auto"/>
            <w:noWrap/>
            <w:vAlign w:val="bottom"/>
            <w:hideMark/>
          </w:tcPr>
          <w:p w14:paraId="6FB7709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6B6668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36.0 (32.0, 48.5)</w:t>
            </w:r>
          </w:p>
        </w:tc>
        <w:tc>
          <w:tcPr>
            <w:tcW w:w="1417" w:type="dxa"/>
            <w:tcBorders>
              <w:top w:val="nil"/>
              <w:left w:val="nil"/>
              <w:bottom w:val="nil"/>
              <w:right w:val="nil"/>
            </w:tcBorders>
            <w:shd w:val="clear" w:color="auto" w:fill="auto"/>
            <w:noWrap/>
            <w:vAlign w:val="bottom"/>
            <w:hideMark/>
          </w:tcPr>
          <w:p w14:paraId="52C5EF6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40.0 (35.0, 45.0)</w:t>
            </w:r>
          </w:p>
        </w:tc>
        <w:tc>
          <w:tcPr>
            <w:tcW w:w="865" w:type="dxa"/>
            <w:tcBorders>
              <w:top w:val="nil"/>
              <w:left w:val="nil"/>
              <w:bottom w:val="nil"/>
              <w:right w:val="nil"/>
            </w:tcBorders>
            <w:shd w:val="clear" w:color="auto" w:fill="auto"/>
            <w:noWrap/>
            <w:vAlign w:val="bottom"/>
            <w:hideMark/>
          </w:tcPr>
          <w:p w14:paraId="0E7EC20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46D8B29A" w14:textId="77777777" w:rsidTr="00B64EB2">
        <w:trPr>
          <w:trHeight w:val="300"/>
        </w:trPr>
        <w:tc>
          <w:tcPr>
            <w:tcW w:w="4173" w:type="dxa"/>
            <w:gridSpan w:val="2"/>
            <w:tcBorders>
              <w:top w:val="nil"/>
              <w:left w:val="nil"/>
              <w:bottom w:val="nil"/>
              <w:right w:val="nil"/>
            </w:tcBorders>
            <w:shd w:val="clear" w:color="auto" w:fill="auto"/>
            <w:noWrap/>
            <w:vAlign w:val="bottom"/>
            <w:hideMark/>
          </w:tcPr>
          <w:p w14:paraId="095E6CD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Gender, </w:t>
            </w:r>
            <w:proofErr w:type="gramStart"/>
            <w:r w:rsidRPr="00B64EB2">
              <w:rPr>
                <w:rFonts w:ascii="Aptos Narrow" w:eastAsia="Arial" w:hAnsi="Aptos Narrow" w:cs="Times New Roman"/>
                <w:color w:val="000000"/>
                <w:sz w:val="18"/>
                <w:szCs w:val="18"/>
                <w:lang w:eastAsia="en-ZA"/>
              </w:rPr>
              <w:t>n(</w:t>
            </w:r>
            <w:proofErr w:type="gramEnd"/>
            <w:r w:rsidRPr="00B64EB2">
              <w:rPr>
                <w:rFonts w:ascii="Aptos Narrow" w:eastAsia="Arial" w:hAnsi="Aptos Narrow" w:cs="Times New Roman"/>
                <w:color w:val="000000"/>
                <w:sz w:val="18"/>
                <w:szCs w:val="18"/>
                <w:lang w:eastAsia="en-ZA"/>
              </w:rPr>
              <w:t>%)</w:t>
            </w:r>
          </w:p>
        </w:tc>
        <w:tc>
          <w:tcPr>
            <w:tcW w:w="1756" w:type="dxa"/>
            <w:tcBorders>
              <w:top w:val="nil"/>
              <w:left w:val="nil"/>
              <w:bottom w:val="nil"/>
              <w:right w:val="nil"/>
            </w:tcBorders>
            <w:shd w:val="clear" w:color="auto" w:fill="auto"/>
            <w:noWrap/>
            <w:vAlign w:val="bottom"/>
            <w:hideMark/>
          </w:tcPr>
          <w:p w14:paraId="068259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719" w:type="dxa"/>
            <w:tcBorders>
              <w:top w:val="nil"/>
              <w:left w:val="nil"/>
              <w:bottom w:val="nil"/>
              <w:right w:val="nil"/>
            </w:tcBorders>
            <w:shd w:val="clear" w:color="auto" w:fill="auto"/>
            <w:noWrap/>
            <w:vAlign w:val="bottom"/>
            <w:hideMark/>
          </w:tcPr>
          <w:p w14:paraId="51ACDAC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6F52B32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17" w:type="dxa"/>
            <w:tcBorders>
              <w:top w:val="nil"/>
              <w:left w:val="nil"/>
              <w:bottom w:val="nil"/>
              <w:right w:val="nil"/>
            </w:tcBorders>
            <w:shd w:val="clear" w:color="auto" w:fill="auto"/>
            <w:noWrap/>
            <w:vAlign w:val="bottom"/>
            <w:hideMark/>
          </w:tcPr>
          <w:p w14:paraId="52AFC059" w14:textId="77777777" w:rsidR="00BA1DB1" w:rsidRPr="00B64EB2" w:rsidRDefault="00BA1DB1" w:rsidP="00B64EB2">
            <w:pPr>
              <w:spacing w:after="0"/>
              <w:rPr>
                <w:rFonts w:ascii="Times New Roman" w:eastAsia="Times New Roman" w:hAnsi="Times New Roman" w:cs="Times New Roman"/>
                <w:sz w:val="18"/>
                <w:szCs w:val="18"/>
                <w:lang w:val="en-ZA" w:eastAsia="en-ZA"/>
              </w:rPr>
            </w:pPr>
          </w:p>
        </w:tc>
        <w:tc>
          <w:tcPr>
            <w:tcW w:w="865" w:type="dxa"/>
            <w:tcBorders>
              <w:top w:val="nil"/>
              <w:left w:val="nil"/>
              <w:bottom w:val="nil"/>
              <w:right w:val="nil"/>
            </w:tcBorders>
            <w:shd w:val="clear" w:color="auto" w:fill="auto"/>
            <w:noWrap/>
            <w:vAlign w:val="bottom"/>
            <w:hideMark/>
          </w:tcPr>
          <w:p w14:paraId="3B7306C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3FA69F2E" w14:textId="77777777" w:rsidTr="00B64EB2">
        <w:trPr>
          <w:trHeight w:val="300"/>
        </w:trPr>
        <w:tc>
          <w:tcPr>
            <w:tcW w:w="2895" w:type="dxa"/>
            <w:tcBorders>
              <w:top w:val="nil"/>
              <w:left w:val="nil"/>
              <w:bottom w:val="nil"/>
              <w:right w:val="nil"/>
            </w:tcBorders>
            <w:shd w:val="clear" w:color="auto" w:fill="auto"/>
            <w:noWrap/>
            <w:vAlign w:val="bottom"/>
            <w:hideMark/>
          </w:tcPr>
          <w:p w14:paraId="024886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Female</w:t>
            </w:r>
          </w:p>
        </w:tc>
        <w:tc>
          <w:tcPr>
            <w:tcW w:w="1278" w:type="dxa"/>
            <w:tcBorders>
              <w:top w:val="nil"/>
              <w:left w:val="nil"/>
              <w:bottom w:val="nil"/>
              <w:right w:val="nil"/>
            </w:tcBorders>
            <w:shd w:val="clear" w:color="auto" w:fill="auto"/>
            <w:noWrap/>
            <w:vAlign w:val="bottom"/>
            <w:hideMark/>
          </w:tcPr>
          <w:p w14:paraId="3358E9B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266 (51.1%)</w:t>
            </w:r>
          </w:p>
        </w:tc>
        <w:tc>
          <w:tcPr>
            <w:tcW w:w="2475" w:type="dxa"/>
            <w:gridSpan w:val="2"/>
            <w:tcBorders>
              <w:top w:val="nil"/>
              <w:left w:val="nil"/>
              <w:bottom w:val="nil"/>
              <w:right w:val="nil"/>
            </w:tcBorders>
            <w:shd w:val="clear" w:color="auto" w:fill="auto"/>
            <w:noWrap/>
            <w:vAlign w:val="bottom"/>
            <w:hideMark/>
          </w:tcPr>
          <w:p w14:paraId="750A280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 (51.9%)</w:t>
            </w:r>
          </w:p>
        </w:tc>
        <w:tc>
          <w:tcPr>
            <w:tcW w:w="1484" w:type="dxa"/>
            <w:tcBorders>
              <w:top w:val="nil"/>
              <w:left w:val="nil"/>
              <w:bottom w:val="nil"/>
              <w:right w:val="nil"/>
            </w:tcBorders>
            <w:shd w:val="clear" w:color="auto" w:fill="auto"/>
            <w:noWrap/>
            <w:vAlign w:val="bottom"/>
            <w:hideMark/>
          </w:tcPr>
          <w:p w14:paraId="21AFA27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(55.0%)</w:t>
            </w:r>
          </w:p>
        </w:tc>
        <w:tc>
          <w:tcPr>
            <w:tcW w:w="1417" w:type="dxa"/>
            <w:tcBorders>
              <w:top w:val="nil"/>
              <w:left w:val="nil"/>
              <w:bottom w:val="nil"/>
              <w:right w:val="nil"/>
            </w:tcBorders>
            <w:shd w:val="clear" w:color="auto" w:fill="auto"/>
            <w:noWrap/>
            <w:vAlign w:val="bottom"/>
            <w:hideMark/>
          </w:tcPr>
          <w:p w14:paraId="69F9638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(42.9%)</w:t>
            </w:r>
          </w:p>
        </w:tc>
        <w:tc>
          <w:tcPr>
            <w:tcW w:w="865" w:type="dxa"/>
            <w:tcBorders>
              <w:top w:val="nil"/>
              <w:left w:val="nil"/>
              <w:bottom w:val="nil"/>
              <w:right w:val="nil"/>
            </w:tcBorders>
            <w:shd w:val="clear" w:color="auto" w:fill="auto"/>
            <w:noWrap/>
            <w:vAlign w:val="bottom"/>
            <w:hideMark/>
          </w:tcPr>
          <w:p w14:paraId="1F6D501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2EB9F414" w14:textId="77777777" w:rsidTr="00B64EB2">
        <w:trPr>
          <w:trHeight w:val="300"/>
        </w:trPr>
        <w:tc>
          <w:tcPr>
            <w:tcW w:w="2895" w:type="dxa"/>
            <w:tcBorders>
              <w:top w:val="nil"/>
              <w:left w:val="nil"/>
              <w:bottom w:val="nil"/>
              <w:right w:val="nil"/>
            </w:tcBorders>
            <w:shd w:val="clear" w:color="auto" w:fill="auto"/>
            <w:noWrap/>
            <w:vAlign w:val="bottom"/>
            <w:hideMark/>
          </w:tcPr>
          <w:p w14:paraId="7635883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Male</w:t>
            </w:r>
          </w:p>
        </w:tc>
        <w:tc>
          <w:tcPr>
            <w:tcW w:w="1278" w:type="dxa"/>
            <w:tcBorders>
              <w:top w:val="nil"/>
              <w:left w:val="nil"/>
              <w:bottom w:val="nil"/>
              <w:right w:val="nil"/>
            </w:tcBorders>
            <w:shd w:val="clear" w:color="auto" w:fill="auto"/>
            <w:noWrap/>
            <w:vAlign w:val="bottom"/>
            <w:hideMark/>
          </w:tcPr>
          <w:p w14:paraId="7EB7A4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255 (48.9%)</w:t>
            </w:r>
          </w:p>
        </w:tc>
        <w:tc>
          <w:tcPr>
            <w:tcW w:w="2475" w:type="dxa"/>
            <w:gridSpan w:val="2"/>
            <w:tcBorders>
              <w:top w:val="nil"/>
              <w:left w:val="nil"/>
              <w:bottom w:val="nil"/>
              <w:right w:val="nil"/>
            </w:tcBorders>
            <w:shd w:val="clear" w:color="auto" w:fill="auto"/>
            <w:noWrap/>
            <w:vAlign w:val="bottom"/>
            <w:hideMark/>
          </w:tcPr>
          <w:p w14:paraId="662A2DE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(48.1%)</w:t>
            </w:r>
          </w:p>
        </w:tc>
        <w:tc>
          <w:tcPr>
            <w:tcW w:w="1484" w:type="dxa"/>
            <w:tcBorders>
              <w:top w:val="nil"/>
              <w:left w:val="nil"/>
              <w:bottom w:val="nil"/>
              <w:right w:val="nil"/>
            </w:tcBorders>
            <w:shd w:val="clear" w:color="auto" w:fill="auto"/>
            <w:noWrap/>
            <w:vAlign w:val="bottom"/>
            <w:hideMark/>
          </w:tcPr>
          <w:p w14:paraId="7B30AD5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1576F7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0FFE6D7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66D44E07" w14:textId="77777777" w:rsidTr="00B64EB2">
        <w:trPr>
          <w:trHeight w:val="300"/>
        </w:trPr>
        <w:tc>
          <w:tcPr>
            <w:tcW w:w="4173" w:type="dxa"/>
            <w:gridSpan w:val="2"/>
            <w:tcBorders>
              <w:top w:val="nil"/>
              <w:left w:val="nil"/>
              <w:bottom w:val="nil"/>
              <w:right w:val="nil"/>
            </w:tcBorders>
            <w:shd w:val="clear" w:color="auto" w:fill="auto"/>
            <w:noWrap/>
            <w:vAlign w:val="bottom"/>
            <w:hideMark/>
          </w:tcPr>
          <w:p w14:paraId="2ED55D3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Ethnicity, </w:t>
            </w:r>
            <w:proofErr w:type="gramStart"/>
            <w:r w:rsidRPr="00B64EB2">
              <w:rPr>
                <w:rFonts w:ascii="Aptos Narrow" w:eastAsia="Arial" w:hAnsi="Aptos Narrow" w:cs="Times New Roman"/>
                <w:color w:val="000000"/>
                <w:sz w:val="18"/>
                <w:szCs w:val="18"/>
                <w:lang w:eastAsia="en-ZA"/>
              </w:rPr>
              <w:t>n(</w:t>
            </w:r>
            <w:proofErr w:type="gramEnd"/>
            <w:r w:rsidRPr="00B64EB2">
              <w:rPr>
                <w:rFonts w:ascii="Aptos Narrow" w:eastAsia="Arial" w:hAnsi="Aptos Narrow" w:cs="Times New Roman"/>
                <w:color w:val="000000"/>
                <w:sz w:val="18"/>
                <w:szCs w:val="18"/>
                <w:lang w:eastAsia="en-ZA"/>
              </w:rPr>
              <w:t>%)</w:t>
            </w:r>
          </w:p>
        </w:tc>
        <w:tc>
          <w:tcPr>
            <w:tcW w:w="1756" w:type="dxa"/>
            <w:tcBorders>
              <w:top w:val="nil"/>
              <w:left w:val="nil"/>
              <w:bottom w:val="nil"/>
              <w:right w:val="nil"/>
            </w:tcBorders>
            <w:shd w:val="clear" w:color="auto" w:fill="auto"/>
            <w:noWrap/>
            <w:vAlign w:val="bottom"/>
            <w:hideMark/>
          </w:tcPr>
          <w:p w14:paraId="4A64BD9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719" w:type="dxa"/>
            <w:tcBorders>
              <w:top w:val="nil"/>
              <w:left w:val="nil"/>
              <w:bottom w:val="nil"/>
              <w:right w:val="nil"/>
            </w:tcBorders>
            <w:shd w:val="clear" w:color="auto" w:fill="auto"/>
            <w:noWrap/>
            <w:vAlign w:val="bottom"/>
            <w:hideMark/>
          </w:tcPr>
          <w:p w14:paraId="15C980A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6E594EB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17" w:type="dxa"/>
            <w:tcBorders>
              <w:top w:val="nil"/>
              <w:left w:val="nil"/>
              <w:bottom w:val="nil"/>
              <w:right w:val="nil"/>
            </w:tcBorders>
            <w:shd w:val="clear" w:color="auto" w:fill="auto"/>
            <w:noWrap/>
            <w:vAlign w:val="bottom"/>
            <w:hideMark/>
          </w:tcPr>
          <w:p w14:paraId="732EEB8C" w14:textId="77777777" w:rsidR="00BA1DB1" w:rsidRPr="00B64EB2" w:rsidRDefault="00BA1DB1" w:rsidP="00B64EB2">
            <w:pPr>
              <w:spacing w:after="0"/>
              <w:rPr>
                <w:rFonts w:ascii="Times New Roman" w:eastAsia="Times New Roman" w:hAnsi="Times New Roman" w:cs="Times New Roman"/>
                <w:sz w:val="18"/>
                <w:szCs w:val="18"/>
                <w:lang w:val="en-ZA" w:eastAsia="en-ZA"/>
              </w:rPr>
            </w:pPr>
          </w:p>
        </w:tc>
        <w:tc>
          <w:tcPr>
            <w:tcW w:w="865" w:type="dxa"/>
            <w:tcBorders>
              <w:top w:val="nil"/>
              <w:left w:val="nil"/>
              <w:bottom w:val="nil"/>
              <w:right w:val="nil"/>
            </w:tcBorders>
            <w:shd w:val="clear" w:color="auto" w:fill="auto"/>
            <w:noWrap/>
            <w:vAlign w:val="bottom"/>
            <w:hideMark/>
          </w:tcPr>
          <w:p w14:paraId="6A0F44E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09B49CA" w14:textId="77777777" w:rsidTr="00B64EB2">
        <w:trPr>
          <w:trHeight w:val="300"/>
        </w:trPr>
        <w:tc>
          <w:tcPr>
            <w:tcW w:w="2895" w:type="dxa"/>
            <w:tcBorders>
              <w:top w:val="nil"/>
              <w:left w:val="nil"/>
              <w:bottom w:val="nil"/>
              <w:right w:val="nil"/>
            </w:tcBorders>
            <w:shd w:val="clear" w:color="auto" w:fill="auto"/>
            <w:noWrap/>
            <w:vAlign w:val="bottom"/>
            <w:hideMark/>
          </w:tcPr>
          <w:p w14:paraId="79C24E2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Black African</w:t>
            </w:r>
          </w:p>
        </w:tc>
        <w:tc>
          <w:tcPr>
            <w:tcW w:w="1278" w:type="dxa"/>
            <w:tcBorders>
              <w:top w:val="nil"/>
              <w:left w:val="nil"/>
              <w:bottom w:val="nil"/>
              <w:right w:val="nil"/>
            </w:tcBorders>
            <w:shd w:val="clear" w:color="auto" w:fill="auto"/>
            <w:noWrap/>
            <w:vAlign w:val="bottom"/>
            <w:hideMark/>
          </w:tcPr>
          <w:p w14:paraId="2E3C8EA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407 (78.0%)</w:t>
            </w:r>
          </w:p>
        </w:tc>
        <w:tc>
          <w:tcPr>
            <w:tcW w:w="2475" w:type="dxa"/>
            <w:gridSpan w:val="2"/>
            <w:tcBorders>
              <w:top w:val="nil"/>
              <w:left w:val="nil"/>
              <w:bottom w:val="nil"/>
              <w:right w:val="nil"/>
            </w:tcBorders>
            <w:shd w:val="clear" w:color="auto" w:fill="auto"/>
            <w:noWrap/>
            <w:vAlign w:val="bottom"/>
            <w:hideMark/>
          </w:tcPr>
          <w:p w14:paraId="643857F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 (85.2%)</w:t>
            </w:r>
          </w:p>
        </w:tc>
        <w:tc>
          <w:tcPr>
            <w:tcW w:w="1484" w:type="dxa"/>
            <w:tcBorders>
              <w:top w:val="nil"/>
              <w:left w:val="nil"/>
              <w:bottom w:val="nil"/>
              <w:right w:val="nil"/>
            </w:tcBorders>
            <w:shd w:val="clear" w:color="auto" w:fill="auto"/>
            <w:noWrap/>
            <w:vAlign w:val="bottom"/>
            <w:hideMark/>
          </w:tcPr>
          <w:p w14:paraId="6094197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17 (85.0%)</w:t>
            </w:r>
          </w:p>
        </w:tc>
        <w:tc>
          <w:tcPr>
            <w:tcW w:w="1417" w:type="dxa"/>
            <w:tcBorders>
              <w:top w:val="nil"/>
              <w:left w:val="nil"/>
              <w:bottom w:val="nil"/>
              <w:right w:val="nil"/>
            </w:tcBorders>
            <w:shd w:val="clear" w:color="auto" w:fill="auto"/>
            <w:noWrap/>
            <w:vAlign w:val="bottom"/>
            <w:hideMark/>
          </w:tcPr>
          <w:p w14:paraId="2CA0D50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(85.7%)</w:t>
            </w:r>
          </w:p>
        </w:tc>
        <w:tc>
          <w:tcPr>
            <w:tcW w:w="865" w:type="dxa"/>
            <w:tcBorders>
              <w:top w:val="nil"/>
              <w:left w:val="nil"/>
              <w:bottom w:val="nil"/>
              <w:right w:val="nil"/>
            </w:tcBorders>
            <w:shd w:val="clear" w:color="auto" w:fill="auto"/>
            <w:noWrap/>
            <w:vAlign w:val="bottom"/>
            <w:hideMark/>
          </w:tcPr>
          <w:p w14:paraId="311A14C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3DA23F4C" w14:textId="77777777" w:rsidTr="00B64EB2">
        <w:trPr>
          <w:trHeight w:val="300"/>
        </w:trPr>
        <w:tc>
          <w:tcPr>
            <w:tcW w:w="2895" w:type="dxa"/>
            <w:tcBorders>
              <w:top w:val="nil"/>
              <w:left w:val="nil"/>
              <w:bottom w:val="nil"/>
              <w:right w:val="nil"/>
            </w:tcBorders>
            <w:shd w:val="clear" w:color="auto" w:fill="auto"/>
            <w:noWrap/>
            <w:vAlign w:val="bottom"/>
            <w:hideMark/>
          </w:tcPr>
          <w:p w14:paraId="706AB92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Other</w:t>
            </w:r>
          </w:p>
        </w:tc>
        <w:tc>
          <w:tcPr>
            <w:tcW w:w="1278" w:type="dxa"/>
            <w:tcBorders>
              <w:top w:val="nil"/>
              <w:left w:val="nil"/>
              <w:bottom w:val="nil"/>
              <w:right w:val="nil"/>
            </w:tcBorders>
            <w:shd w:val="clear" w:color="auto" w:fill="auto"/>
            <w:noWrap/>
            <w:vAlign w:val="bottom"/>
            <w:hideMark/>
          </w:tcPr>
          <w:p w14:paraId="494CEC4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115 (22.0%)</w:t>
            </w:r>
          </w:p>
        </w:tc>
        <w:tc>
          <w:tcPr>
            <w:tcW w:w="1756" w:type="dxa"/>
            <w:tcBorders>
              <w:top w:val="nil"/>
              <w:left w:val="nil"/>
              <w:bottom w:val="nil"/>
              <w:right w:val="nil"/>
            </w:tcBorders>
            <w:shd w:val="clear" w:color="auto" w:fill="auto"/>
            <w:noWrap/>
            <w:vAlign w:val="bottom"/>
            <w:hideMark/>
          </w:tcPr>
          <w:p w14:paraId="2711FA3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(14.8%)</w:t>
            </w:r>
          </w:p>
        </w:tc>
        <w:tc>
          <w:tcPr>
            <w:tcW w:w="719" w:type="dxa"/>
            <w:tcBorders>
              <w:top w:val="nil"/>
              <w:left w:val="nil"/>
              <w:bottom w:val="nil"/>
              <w:right w:val="nil"/>
            </w:tcBorders>
            <w:shd w:val="clear" w:color="auto" w:fill="auto"/>
            <w:noWrap/>
            <w:vAlign w:val="bottom"/>
            <w:hideMark/>
          </w:tcPr>
          <w:p w14:paraId="77B8412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84" w:type="dxa"/>
            <w:tcBorders>
              <w:top w:val="nil"/>
              <w:left w:val="nil"/>
              <w:bottom w:val="nil"/>
              <w:right w:val="nil"/>
            </w:tcBorders>
            <w:shd w:val="clear" w:color="auto" w:fill="auto"/>
            <w:noWrap/>
            <w:vAlign w:val="bottom"/>
            <w:hideMark/>
          </w:tcPr>
          <w:p w14:paraId="72A8721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(15.0%)</w:t>
            </w:r>
          </w:p>
        </w:tc>
        <w:tc>
          <w:tcPr>
            <w:tcW w:w="1417" w:type="dxa"/>
            <w:tcBorders>
              <w:top w:val="nil"/>
              <w:left w:val="nil"/>
              <w:bottom w:val="nil"/>
              <w:right w:val="nil"/>
            </w:tcBorders>
            <w:shd w:val="clear" w:color="auto" w:fill="auto"/>
            <w:noWrap/>
            <w:vAlign w:val="bottom"/>
            <w:hideMark/>
          </w:tcPr>
          <w:p w14:paraId="432D14F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3389843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7F54EC0" w14:textId="77777777" w:rsidTr="00B64EB2">
        <w:trPr>
          <w:trHeight w:val="300"/>
        </w:trPr>
        <w:tc>
          <w:tcPr>
            <w:tcW w:w="2895" w:type="dxa"/>
            <w:tcBorders>
              <w:top w:val="nil"/>
              <w:left w:val="nil"/>
              <w:bottom w:val="nil"/>
              <w:right w:val="nil"/>
            </w:tcBorders>
            <w:shd w:val="clear" w:color="auto" w:fill="auto"/>
            <w:noWrap/>
            <w:vAlign w:val="bottom"/>
            <w:hideMark/>
          </w:tcPr>
          <w:p w14:paraId="1463101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Duration of current illness, median (IQR) (days)</w:t>
            </w:r>
          </w:p>
        </w:tc>
        <w:tc>
          <w:tcPr>
            <w:tcW w:w="1278" w:type="dxa"/>
            <w:tcBorders>
              <w:top w:val="nil"/>
              <w:left w:val="nil"/>
              <w:bottom w:val="nil"/>
              <w:right w:val="nil"/>
            </w:tcBorders>
            <w:shd w:val="clear" w:color="auto" w:fill="auto"/>
            <w:noWrap/>
            <w:vAlign w:val="bottom"/>
            <w:hideMark/>
          </w:tcPr>
          <w:p w14:paraId="376E09A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14.0 (11.8, 21.0)</w:t>
            </w:r>
          </w:p>
        </w:tc>
        <w:tc>
          <w:tcPr>
            <w:tcW w:w="1756" w:type="dxa"/>
            <w:tcBorders>
              <w:top w:val="nil"/>
              <w:left w:val="nil"/>
              <w:bottom w:val="nil"/>
              <w:right w:val="nil"/>
            </w:tcBorders>
            <w:shd w:val="clear" w:color="auto" w:fill="auto"/>
            <w:noWrap/>
            <w:vAlign w:val="bottom"/>
            <w:hideMark/>
          </w:tcPr>
          <w:p w14:paraId="1374C2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14.0 (14.0, 27.8)</w:t>
            </w:r>
          </w:p>
        </w:tc>
        <w:tc>
          <w:tcPr>
            <w:tcW w:w="719" w:type="dxa"/>
            <w:tcBorders>
              <w:top w:val="nil"/>
              <w:left w:val="nil"/>
              <w:bottom w:val="nil"/>
              <w:right w:val="nil"/>
            </w:tcBorders>
            <w:shd w:val="clear" w:color="auto" w:fill="auto"/>
            <w:noWrap/>
            <w:vAlign w:val="bottom"/>
            <w:hideMark/>
          </w:tcPr>
          <w:p w14:paraId="014369A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1238AB2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21.0 (14.0, 30.0)</w:t>
            </w:r>
          </w:p>
        </w:tc>
        <w:tc>
          <w:tcPr>
            <w:tcW w:w="1417" w:type="dxa"/>
            <w:tcBorders>
              <w:top w:val="nil"/>
              <w:left w:val="nil"/>
              <w:bottom w:val="nil"/>
              <w:right w:val="nil"/>
            </w:tcBorders>
            <w:shd w:val="clear" w:color="auto" w:fill="auto"/>
            <w:noWrap/>
            <w:vAlign w:val="bottom"/>
            <w:hideMark/>
          </w:tcPr>
          <w:p w14:paraId="230A79D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10.0 (7.0, 12.5)</w:t>
            </w:r>
          </w:p>
        </w:tc>
        <w:tc>
          <w:tcPr>
            <w:tcW w:w="865" w:type="dxa"/>
            <w:tcBorders>
              <w:top w:val="nil"/>
              <w:left w:val="nil"/>
              <w:bottom w:val="nil"/>
              <w:right w:val="nil"/>
            </w:tcBorders>
            <w:shd w:val="clear" w:color="auto" w:fill="auto"/>
            <w:noWrap/>
            <w:vAlign w:val="bottom"/>
            <w:hideMark/>
          </w:tcPr>
          <w:p w14:paraId="63F20D4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0.019</w:t>
            </w:r>
          </w:p>
        </w:tc>
      </w:tr>
      <w:tr w:rsidR="00BA1DB1" w:rsidRPr="00407828" w14:paraId="148C1803" w14:textId="77777777" w:rsidTr="00B64EB2">
        <w:trPr>
          <w:trHeight w:val="300"/>
        </w:trPr>
        <w:tc>
          <w:tcPr>
            <w:tcW w:w="2895" w:type="dxa"/>
            <w:tcBorders>
              <w:top w:val="nil"/>
              <w:left w:val="nil"/>
              <w:bottom w:val="nil"/>
              <w:right w:val="nil"/>
            </w:tcBorders>
            <w:shd w:val="clear" w:color="auto" w:fill="auto"/>
            <w:noWrap/>
            <w:vAlign w:val="bottom"/>
            <w:hideMark/>
          </w:tcPr>
          <w:p w14:paraId="78DB02F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Weight loss</w:t>
            </w:r>
          </w:p>
        </w:tc>
        <w:tc>
          <w:tcPr>
            <w:tcW w:w="1278" w:type="dxa"/>
            <w:tcBorders>
              <w:top w:val="nil"/>
              <w:left w:val="nil"/>
              <w:bottom w:val="nil"/>
              <w:right w:val="nil"/>
            </w:tcBorders>
            <w:shd w:val="clear" w:color="auto" w:fill="auto"/>
            <w:noWrap/>
            <w:vAlign w:val="bottom"/>
            <w:hideMark/>
          </w:tcPr>
          <w:p w14:paraId="050EFC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430 (86.3%)</w:t>
            </w:r>
          </w:p>
        </w:tc>
        <w:tc>
          <w:tcPr>
            <w:tcW w:w="1756" w:type="dxa"/>
            <w:tcBorders>
              <w:top w:val="nil"/>
              <w:left w:val="nil"/>
              <w:bottom w:val="nil"/>
              <w:right w:val="nil"/>
            </w:tcBorders>
            <w:shd w:val="clear" w:color="auto" w:fill="auto"/>
            <w:noWrap/>
            <w:vAlign w:val="bottom"/>
            <w:hideMark/>
          </w:tcPr>
          <w:p w14:paraId="2AF4E5F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22 (81.5%)</w:t>
            </w:r>
          </w:p>
        </w:tc>
        <w:tc>
          <w:tcPr>
            <w:tcW w:w="719" w:type="dxa"/>
            <w:tcBorders>
              <w:top w:val="nil"/>
              <w:left w:val="nil"/>
              <w:bottom w:val="nil"/>
              <w:right w:val="nil"/>
            </w:tcBorders>
            <w:shd w:val="clear" w:color="auto" w:fill="auto"/>
            <w:noWrap/>
            <w:vAlign w:val="bottom"/>
            <w:hideMark/>
          </w:tcPr>
          <w:p w14:paraId="1025F3B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1B0390E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15 (75.0%)</w:t>
            </w:r>
          </w:p>
        </w:tc>
        <w:tc>
          <w:tcPr>
            <w:tcW w:w="1417" w:type="dxa"/>
            <w:tcBorders>
              <w:top w:val="nil"/>
              <w:left w:val="nil"/>
              <w:bottom w:val="nil"/>
              <w:right w:val="nil"/>
            </w:tcBorders>
            <w:shd w:val="clear" w:color="auto" w:fill="auto"/>
            <w:noWrap/>
            <w:vAlign w:val="bottom"/>
            <w:hideMark/>
          </w:tcPr>
          <w:p w14:paraId="72DB4E4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(100.0%)</w:t>
            </w:r>
          </w:p>
        </w:tc>
        <w:tc>
          <w:tcPr>
            <w:tcW w:w="865" w:type="dxa"/>
            <w:tcBorders>
              <w:top w:val="nil"/>
              <w:left w:val="nil"/>
              <w:bottom w:val="nil"/>
              <w:right w:val="nil"/>
            </w:tcBorders>
            <w:shd w:val="clear" w:color="auto" w:fill="auto"/>
            <w:noWrap/>
            <w:vAlign w:val="bottom"/>
            <w:hideMark/>
          </w:tcPr>
          <w:p w14:paraId="6255E70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62925B3A" w14:textId="77777777" w:rsidTr="00B64EB2">
        <w:trPr>
          <w:trHeight w:val="300"/>
        </w:trPr>
        <w:tc>
          <w:tcPr>
            <w:tcW w:w="2895" w:type="dxa"/>
            <w:tcBorders>
              <w:top w:val="nil"/>
              <w:left w:val="nil"/>
              <w:bottom w:val="nil"/>
              <w:right w:val="nil"/>
            </w:tcBorders>
            <w:shd w:val="clear" w:color="auto" w:fill="auto"/>
            <w:noWrap/>
            <w:vAlign w:val="bottom"/>
            <w:hideMark/>
          </w:tcPr>
          <w:p w14:paraId="5D81EE3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Viral load (log10 Copies/mL)</w:t>
            </w:r>
          </w:p>
        </w:tc>
        <w:tc>
          <w:tcPr>
            <w:tcW w:w="1278" w:type="dxa"/>
            <w:tcBorders>
              <w:top w:val="nil"/>
              <w:left w:val="nil"/>
              <w:bottom w:val="nil"/>
              <w:right w:val="nil"/>
            </w:tcBorders>
            <w:shd w:val="clear" w:color="auto" w:fill="auto"/>
            <w:noWrap/>
            <w:vAlign w:val="bottom"/>
            <w:hideMark/>
          </w:tcPr>
          <w:p w14:paraId="5C9CF75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10.8 (7.1, 12.3)</w:t>
            </w:r>
          </w:p>
        </w:tc>
        <w:tc>
          <w:tcPr>
            <w:tcW w:w="1756" w:type="dxa"/>
            <w:tcBorders>
              <w:top w:val="nil"/>
              <w:left w:val="nil"/>
              <w:bottom w:val="nil"/>
              <w:right w:val="nil"/>
            </w:tcBorders>
            <w:shd w:val="clear" w:color="auto" w:fill="auto"/>
            <w:noWrap/>
            <w:vAlign w:val="bottom"/>
            <w:hideMark/>
          </w:tcPr>
          <w:p w14:paraId="0CC8CCE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11.0 (10.7, 11.3)</w:t>
            </w:r>
          </w:p>
        </w:tc>
        <w:tc>
          <w:tcPr>
            <w:tcW w:w="719" w:type="dxa"/>
            <w:tcBorders>
              <w:top w:val="nil"/>
              <w:left w:val="nil"/>
              <w:bottom w:val="nil"/>
              <w:right w:val="nil"/>
            </w:tcBorders>
            <w:shd w:val="clear" w:color="auto" w:fill="auto"/>
            <w:noWrap/>
            <w:vAlign w:val="bottom"/>
            <w:hideMark/>
          </w:tcPr>
          <w:p w14:paraId="0E6856D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0.9</w:t>
            </w:r>
          </w:p>
        </w:tc>
        <w:tc>
          <w:tcPr>
            <w:tcW w:w="1484" w:type="dxa"/>
            <w:tcBorders>
              <w:top w:val="nil"/>
              <w:left w:val="nil"/>
              <w:bottom w:val="nil"/>
              <w:right w:val="nil"/>
            </w:tcBorders>
            <w:shd w:val="clear" w:color="auto" w:fill="auto"/>
            <w:noWrap/>
            <w:vAlign w:val="bottom"/>
            <w:hideMark/>
          </w:tcPr>
          <w:p w14:paraId="53D72E3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10.5 (10.5, 10.5)</w:t>
            </w:r>
          </w:p>
        </w:tc>
        <w:tc>
          <w:tcPr>
            <w:tcW w:w="1417" w:type="dxa"/>
            <w:tcBorders>
              <w:top w:val="nil"/>
              <w:left w:val="nil"/>
              <w:bottom w:val="nil"/>
              <w:right w:val="nil"/>
            </w:tcBorders>
            <w:shd w:val="clear" w:color="auto" w:fill="auto"/>
            <w:noWrap/>
            <w:vAlign w:val="bottom"/>
            <w:hideMark/>
          </w:tcPr>
          <w:p w14:paraId="01141CB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11.6 (11.6, 11.6)</w:t>
            </w:r>
          </w:p>
        </w:tc>
        <w:tc>
          <w:tcPr>
            <w:tcW w:w="865" w:type="dxa"/>
            <w:tcBorders>
              <w:top w:val="nil"/>
              <w:left w:val="nil"/>
              <w:bottom w:val="nil"/>
              <w:right w:val="nil"/>
            </w:tcBorders>
            <w:shd w:val="clear" w:color="auto" w:fill="auto"/>
            <w:noWrap/>
            <w:vAlign w:val="bottom"/>
            <w:hideMark/>
          </w:tcPr>
          <w:p w14:paraId="7B9D74A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5F3209A" w14:textId="77777777" w:rsidTr="00B64EB2">
        <w:trPr>
          <w:trHeight w:val="300"/>
        </w:trPr>
        <w:tc>
          <w:tcPr>
            <w:tcW w:w="2895" w:type="dxa"/>
            <w:tcBorders>
              <w:top w:val="nil"/>
              <w:left w:val="nil"/>
              <w:bottom w:val="nil"/>
              <w:right w:val="nil"/>
            </w:tcBorders>
            <w:shd w:val="clear" w:color="auto" w:fill="auto"/>
            <w:noWrap/>
            <w:vAlign w:val="bottom"/>
            <w:hideMark/>
          </w:tcPr>
          <w:p w14:paraId="23C2BCF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lastRenderedPageBreak/>
              <w:t>Tuberculosis</w:t>
            </w:r>
          </w:p>
        </w:tc>
        <w:tc>
          <w:tcPr>
            <w:tcW w:w="1278" w:type="dxa"/>
            <w:tcBorders>
              <w:top w:val="nil"/>
              <w:left w:val="nil"/>
              <w:bottom w:val="nil"/>
              <w:right w:val="nil"/>
            </w:tcBorders>
            <w:shd w:val="clear" w:color="auto" w:fill="auto"/>
            <w:noWrap/>
            <w:vAlign w:val="bottom"/>
            <w:hideMark/>
          </w:tcPr>
          <w:p w14:paraId="00D894C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440 (84.3%)</w:t>
            </w:r>
          </w:p>
        </w:tc>
        <w:tc>
          <w:tcPr>
            <w:tcW w:w="1756" w:type="dxa"/>
            <w:tcBorders>
              <w:top w:val="nil"/>
              <w:left w:val="nil"/>
              <w:bottom w:val="nil"/>
              <w:right w:val="nil"/>
            </w:tcBorders>
            <w:shd w:val="clear" w:color="auto" w:fill="auto"/>
            <w:noWrap/>
            <w:vAlign w:val="bottom"/>
            <w:hideMark/>
          </w:tcPr>
          <w:p w14:paraId="0FD0FEA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 (77.8%)</w:t>
            </w:r>
          </w:p>
        </w:tc>
        <w:tc>
          <w:tcPr>
            <w:tcW w:w="719" w:type="dxa"/>
            <w:tcBorders>
              <w:top w:val="nil"/>
              <w:left w:val="nil"/>
              <w:bottom w:val="nil"/>
              <w:right w:val="nil"/>
            </w:tcBorders>
            <w:shd w:val="clear" w:color="auto" w:fill="auto"/>
            <w:noWrap/>
            <w:vAlign w:val="bottom"/>
            <w:hideMark/>
          </w:tcPr>
          <w:p w14:paraId="5FC5E40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45CA79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(80.0%)</w:t>
            </w:r>
          </w:p>
        </w:tc>
        <w:tc>
          <w:tcPr>
            <w:tcW w:w="1417" w:type="dxa"/>
            <w:tcBorders>
              <w:top w:val="nil"/>
              <w:left w:val="nil"/>
              <w:bottom w:val="nil"/>
              <w:right w:val="nil"/>
            </w:tcBorders>
            <w:shd w:val="clear" w:color="auto" w:fill="auto"/>
            <w:noWrap/>
            <w:vAlign w:val="bottom"/>
            <w:hideMark/>
          </w:tcPr>
          <w:p w14:paraId="03951A1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0A1796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4FB00720" w14:textId="77777777" w:rsidTr="00B64EB2">
        <w:trPr>
          <w:trHeight w:val="300"/>
        </w:trPr>
        <w:tc>
          <w:tcPr>
            <w:tcW w:w="2895" w:type="dxa"/>
            <w:tcBorders>
              <w:top w:val="nil"/>
              <w:left w:val="nil"/>
              <w:bottom w:val="nil"/>
              <w:right w:val="nil"/>
            </w:tcBorders>
            <w:shd w:val="clear" w:color="auto" w:fill="auto"/>
            <w:noWrap/>
            <w:vAlign w:val="bottom"/>
            <w:hideMark/>
          </w:tcPr>
          <w:p w14:paraId="1B368C9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Cryptococcus neoformans</w:t>
            </w:r>
          </w:p>
        </w:tc>
        <w:tc>
          <w:tcPr>
            <w:tcW w:w="1278" w:type="dxa"/>
            <w:tcBorders>
              <w:top w:val="nil"/>
              <w:left w:val="nil"/>
              <w:bottom w:val="nil"/>
              <w:right w:val="nil"/>
            </w:tcBorders>
            <w:shd w:val="clear" w:color="auto" w:fill="auto"/>
            <w:noWrap/>
            <w:vAlign w:val="bottom"/>
            <w:hideMark/>
          </w:tcPr>
          <w:p w14:paraId="16BC2BC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20 (3.8%)</w:t>
            </w:r>
          </w:p>
        </w:tc>
        <w:tc>
          <w:tcPr>
            <w:tcW w:w="1756" w:type="dxa"/>
            <w:tcBorders>
              <w:top w:val="nil"/>
              <w:left w:val="nil"/>
              <w:bottom w:val="nil"/>
              <w:right w:val="nil"/>
            </w:tcBorders>
            <w:shd w:val="clear" w:color="auto" w:fill="auto"/>
            <w:noWrap/>
            <w:vAlign w:val="bottom"/>
            <w:hideMark/>
          </w:tcPr>
          <w:p w14:paraId="4BE7A67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 (37.0%)</w:t>
            </w:r>
          </w:p>
        </w:tc>
        <w:tc>
          <w:tcPr>
            <w:tcW w:w="719" w:type="dxa"/>
            <w:tcBorders>
              <w:top w:val="nil"/>
              <w:left w:val="nil"/>
              <w:bottom w:val="nil"/>
              <w:right w:val="nil"/>
            </w:tcBorders>
            <w:shd w:val="clear" w:color="auto" w:fill="auto"/>
            <w:noWrap/>
            <w:vAlign w:val="bottom"/>
            <w:hideMark/>
          </w:tcPr>
          <w:p w14:paraId="10E9054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&lt;0.001</w:t>
            </w:r>
          </w:p>
        </w:tc>
        <w:tc>
          <w:tcPr>
            <w:tcW w:w="1484" w:type="dxa"/>
            <w:tcBorders>
              <w:top w:val="nil"/>
              <w:left w:val="nil"/>
              <w:bottom w:val="nil"/>
              <w:right w:val="nil"/>
            </w:tcBorders>
            <w:shd w:val="clear" w:color="auto" w:fill="auto"/>
            <w:noWrap/>
            <w:vAlign w:val="bottom"/>
            <w:hideMark/>
          </w:tcPr>
          <w:p w14:paraId="567C78E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(35.0%)</w:t>
            </w:r>
          </w:p>
        </w:tc>
        <w:tc>
          <w:tcPr>
            <w:tcW w:w="1417" w:type="dxa"/>
            <w:tcBorders>
              <w:top w:val="nil"/>
              <w:left w:val="nil"/>
              <w:bottom w:val="nil"/>
              <w:right w:val="nil"/>
            </w:tcBorders>
            <w:shd w:val="clear" w:color="auto" w:fill="auto"/>
            <w:noWrap/>
            <w:vAlign w:val="bottom"/>
            <w:hideMark/>
          </w:tcPr>
          <w:p w14:paraId="0036A5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(42.9%)</w:t>
            </w:r>
          </w:p>
        </w:tc>
        <w:tc>
          <w:tcPr>
            <w:tcW w:w="865" w:type="dxa"/>
            <w:tcBorders>
              <w:top w:val="nil"/>
              <w:left w:val="nil"/>
              <w:bottom w:val="nil"/>
              <w:right w:val="nil"/>
            </w:tcBorders>
            <w:shd w:val="clear" w:color="auto" w:fill="auto"/>
            <w:noWrap/>
            <w:vAlign w:val="bottom"/>
            <w:hideMark/>
          </w:tcPr>
          <w:p w14:paraId="4B7B2E6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10E7EF05" w14:textId="77777777" w:rsidTr="00B64EB2">
        <w:trPr>
          <w:trHeight w:val="300"/>
        </w:trPr>
        <w:tc>
          <w:tcPr>
            <w:tcW w:w="2895" w:type="dxa"/>
            <w:tcBorders>
              <w:top w:val="nil"/>
              <w:left w:val="nil"/>
              <w:bottom w:val="nil"/>
              <w:right w:val="nil"/>
            </w:tcBorders>
            <w:shd w:val="clear" w:color="auto" w:fill="auto"/>
            <w:noWrap/>
            <w:vAlign w:val="bottom"/>
            <w:hideMark/>
          </w:tcPr>
          <w:p w14:paraId="2F0E397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Pneumonia</w:t>
            </w:r>
          </w:p>
        </w:tc>
        <w:tc>
          <w:tcPr>
            <w:tcW w:w="1278" w:type="dxa"/>
            <w:tcBorders>
              <w:top w:val="nil"/>
              <w:left w:val="nil"/>
              <w:bottom w:val="nil"/>
              <w:right w:val="nil"/>
            </w:tcBorders>
            <w:shd w:val="clear" w:color="auto" w:fill="auto"/>
            <w:noWrap/>
            <w:vAlign w:val="bottom"/>
            <w:hideMark/>
          </w:tcPr>
          <w:p w14:paraId="4FBF07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59 (11.3%)</w:t>
            </w:r>
          </w:p>
        </w:tc>
        <w:tc>
          <w:tcPr>
            <w:tcW w:w="1756" w:type="dxa"/>
            <w:tcBorders>
              <w:top w:val="nil"/>
              <w:left w:val="nil"/>
              <w:bottom w:val="nil"/>
              <w:right w:val="nil"/>
            </w:tcBorders>
            <w:shd w:val="clear" w:color="auto" w:fill="auto"/>
            <w:noWrap/>
            <w:vAlign w:val="bottom"/>
            <w:hideMark/>
          </w:tcPr>
          <w:p w14:paraId="6E8B182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(11.1%)</w:t>
            </w:r>
          </w:p>
        </w:tc>
        <w:tc>
          <w:tcPr>
            <w:tcW w:w="719" w:type="dxa"/>
            <w:tcBorders>
              <w:top w:val="nil"/>
              <w:left w:val="nil"/>
              <w:bottom w:val="nil"/>
              <w:right w:val="nil"/>
            </w:tcBorders>
            <w:shd w:val="clear" w:color="auto" w:fill="auto"/>
            <w:noWrap/>
            <w:vAlign w:val="bottom"/>
            <w:hideMark/>
          </w:tcPr>
          <w:p w14:paraId="692BBE4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4E2EB52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(15.0%)</w:t>
            </w:r>
          </w:p>
        </w:tc>
        <w:tc>
          <w:tcPr>
            <w:tcW w:w="1417" w:type="dxa"/>
            <w:tcBorders>
              <w:top w:val="nil"/>
              <w:left w:val="nil"/>
              <w:bottom w:val="nil"/>
              <w:right w:val="nil"/>
            </w:tcBorders>
            <w:shd w:val="clear" w:color="auto" w:fill="auto"/>
            <w:noWrap/>
            <w:vAlign w:val="bottom"/>
            <w:hideMark/>
          </w:tcPr>
          <w:p w14:paraId="70E793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7F23866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r>
      <w:tr w:rsidR="00BA1DB1" w:rsidRPr="00407828" w14:paraId="0FA3E419" w14:textId="77777777" w:rsidTr="00B64EB2">
        <w:trPr>
          <w:trHeight w:val="300"/>
        </w:trPr>
        <w:tc>
          <w:tcPr>
            <w:tcW w:w="2895" w:type="dxa"/>
            <w:tcBorders>
              <w:top w:val="nil"/>
              <w:left w:val="nil"/>
              <w:bottom w:val="nil"/>
              <w:right w:val="nil"/>
            </w:tcBorders>
            <w:shd w:val="clear" w:color="auto" w:fill="auto"/>
            <w:noWrap/>
            <w:vAlign w:val="bottom"/>
            <w:hideMark/>
          </w:tcPr>
          <w:p w14:paraId="2CC93EF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Staph aureus</w:t>
            </w:r>
          </w:p>
        </w:tc>
        <w:tc>
          <w:tcPr>
            <w:tcW w:w="1278" w:type="dxa"/>
            <w:tcBorders>
              <w:top w:val="nil"/>
              <w:left w:val="nil"/>
              <w:bottom w:val="nil"/>
              <w:right w:val="nil"/>
            </w:tcBorders>
            <w:shd w:val="clear" w:color="auto" w:fill="auto"/>
            <w:noWrap/>
            <w:vAlign w:val="bottom"/>
            <w:hideMark/>
          </w:tcPr>
          <w:p w14:paraId="3F80C99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756" w:type="dxa"/>
            <w:tcBorders>
              <w:top w:val="nil"/>
              <w:left w:val="nil"/>
              <w:bottom w:val="nil"/>
              <w:right w:val="nil"/>
            </w:tcBorders>
            <w:shd w:val="clear" w:color="auto" w:fill="auto"/>
            <w:noWrap/>
            <w:vAlign w:val="bottom"/>
            <w:hideMark/>
          </w:tcPr>
          <w:p w14:paraId="4AC2937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25A07F3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0.049</w:t>
            </w:r>
          </w:p>
        </w:tc>
        <w:tc>
          <w:tcPr>
            <w:tcW w:w="1484" w:type="dxa"/>
            <w:tcBorders>
              <w:top w:val="nil"/>
              <w:left w:val="nil"/>
              <w:bottom w:val="nil"/>
              <w:right w:val="nil"/>
            </w:tcBorders>
            <w:shd w:val="clear" w:color="auto" w:fill="auto"/>
            <w:noWrap/>
            <w:vAlign w:val="bottom"/>
            <w:hideMark/>
          </w:tcPr>
          <w:p w14:paraId="193C6CC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3E257F9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3F9D466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AE9C337" w14:textId="77777777" w:rsidTr="00B64EB2">
        <w:trPr>
          <w:trHeight w:val="300"/>
        </w:trPr>
        <w:tc>
          <w:tcPr>
            <w:tcW w:w="2895" w:type="dxa"/>
            <w:tcBorders>
              <w:top w:val="nil"/>
              <w:left w:val="nil"/>
              <w:bottom w:val="nil"/>
              <w:right w:val="nil"/>
            </w:tcBorders>
            <w:shd w:val="clear" w:color="auto" w:fill="auto"/>
            <w:noWrap/>
            <w:vAlign w:val="bottom"/>
            <w:hideMark/>
          </w:tcPr>
          <w:p w14:paraId="1D7249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Kaposis</w:t>
            </w:r>
            <w:proofErr w:type="spellEnd"/>
            <w:r w:rsidRPr="00B64EB2">
              <w:rPr>
                <w:rFonts w:ascii="Aptos Narrow" w:eastAsia="Arial" w:hAnsi="Aptos Narrow" w:cs="Times New Roman"/>
                <w:color w:val="000000"/>
                <w:sz w:val="18"/>
                <w:szCs w:val="18"/>
                <w:lang w:eastAsia="en-ZA"/>
              </w:rPr>
              <w:t xml:space="preserve"> sarcoma</w:t>
            </w:r>
          </w:p>
        </w:tc>
        <w:tc>
          <w:tcPr>
            <w:tcW w:w="1278" w:type="dxa"/>
            <w:tcBorders>
              <w:top w:val="nil"/>
              <w:left w:val="nil"/>
              <w:bottom w:val="nil"/>
              <w:right w:val="nil"/>
            </w:tcBorders>
            <w:shd w:val="clear" w:color="auto" w:fill="auto"/>
            <w:noWrap/>
            <w:vAlign w:val="bottom"/>
            <w:hideMark/>
          </w:tcPr>
          <w:p w14:paraId="4476E8B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(1.0%)</w:t>
            </w:r>
          </w:p>
        </w:tc>
        <w:tc>
          <w:tcPr>
            <w:tcW w:w="1756" w:type="dxa"/>
            <w:tcBorders>
              <w:top w:val="nil"/>
              <w:left w:val="nil"/>
              <w:bottom w:val="nil"/>
              <w:right w:val="nil"/>
            </w:tcBorders>
            <w:shd w:val="clear" w:color="auto" w:fill="auto"/>
            <w:noWrap/>
            <w:vAlign w:val="bottom"/>
            <w:hideMark/>
          </w:tcPr>
          <w:p w14:paraId="20CA3E0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09B93C1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22436A7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0F5839D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46AFA21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98B2EF0" w14:textId="77777777" w:rsidTr="00B64EB2">
        <w:trPr>
          <w:trHeight w:val="300"/>
        </w:trPr>
        <w:tc>
          <w:tcPr>
            <w:tcW w:w="2895" w:type="dxa"/>
            <w:tcBorders>
              <w:top w:val="nil"/>
              <w:left w:val="nil"/>
              <w:bottom w:val="nil"/>
              <w:right w:val="nil"/>
            </w:tcBorders>
            <w:shd w:val="clear" w:color="auto" w:fill="auto"/>
            <w:noWrap/>
            <w:vAlign w:val="bottom"/>
            <w:hideMark/>
          </w:tcPr>
          <w:p w14:paraId="54F2E8A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Cytomegalovirus</w:t>
            </w:r>
          </w:p>
        </w:tc>
        <w:tc>
          <w:tcPr>
            <w:tcW w:w="1278" w:type="dxa"/>
            <w:tcBorders>
              <w:top w:val="nil"/>
              <w:left w:val="nil"/>
              <w:bottom w:val="nil"/>
              <w:right w:val="nil"/>
            </w:tcBorders>
            <w:shd w:val="clear" w:color="auto" w:fill="auto"/>
            <w:noWrap/>
            <w:vAlign w:val="bottom"/>
            <w:hideMark/>
          </w:tcPr>
          <w:p w14:paraId="05D50A9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756" w:type="dxa"/>
            <w:tcBorders>
              <w:top w:val="nil"/>
              <w:left w:val="nil"/>
              <w:bottom w:val="nil"/>
              <w:right w:val="nil"/>
            </w:tcBorders>
            <w:shd w:val="clear" w:color="auto" w:fill="auto"/>
            <w:noWrap/>
            <w:vAlign w:val="bottom"/>
            <w:hideMark/>
          </w:tcPr>
          <w:p w14:paraId="59032EB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6A24451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0.049</w:t>
            </w:r>
          </w:p>
        </w:tc>
        <w:tc>
          <w:tcPr>
            <w:tcW w:w="1484" w:type="dxa"/>
            <w:tcBorders>
              <w:top w:val="nil"/>
              <w:left w:val="nil"/>
              <w:bottom w:val="nil"/>
              <w:right w:val="nil"/>
            </w:tcBorders>
            <w:shd w:val="clear" w:color="auto" w:fill="auto"/>
            <w:noWrap/>
            <w:vAlign w:val="bottom"/>
            <w:hideMark/>
          </w:tcPr>
          <w:p w14:paraId="0C7AC9E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5D9FD71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580B6E1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A98E3D4" w14:textId="77777777" w:rsidTr="00B64EB2">
        <w:trPr>
          <w:trHeight w:val="300"/>
        </w:trPr>
        <w:tc>
          <w:tcPr>
            <w:tcW w:w="2895" w:type="dxa"/>
            <w:tcBorders>
              <w:top w:val="nil"/>
              <w:left w:val="nil"/>
              <w:bottom w:val="nil"/>
              <w:right w:val="nil"/>
            </w:tcBorders>
            <w:shd w:val="clear" w:color="auto" w:fill="auto"/>
            <w:noWrap/>
            <w:vAlign w:val="bottom"/>
            <w:hideMark/>
          </w:tcPr>
          <w:p w14:paraId="7B948B1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HSV</w:t>
            </w:r>
          </w:p>
        </w:tc>
        <w:tc>
          <w:tcPr>
            <w:tcW w:w="1278" w:type="dxa"/>
            <w:tcBorders>
              <w:top w:val="nil"/>
              <w:left w:val="nil"/>
              <w:bottom w:val="nil"/>
              <w:right w:val="nil"/>
            </w:tcBorders>
            <w:shd w:val="clear" w:color="auto" w:fill="auto"/>
            <w:noWrap/>
            <w:vAlign w:val="bottom"/>
            <w:hideMark/>
          </w:tcPr>
          <w:p w14:paraId="0CA8223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(1.3%)</w:t>
            </w:r>
          </w:p>
        </w:tc>
        <w:tc>
          <w:tcPr>
            <w:tcW w:w="1756" w:type="dxa"/>
            <w:tcBorders>
              <w:top w:val="nil"/>
              <w:left w:val="nil"/>
              <w:bottom w:val="nil"/>
              <w:right w:val="nil"/>
            </w:tcBorders>
            <w:shd w:val="clear" w:color="auto" w:fill="auto"/>
            <w:noWrap/>
            <w:vAlign w:val="bottom"/>
            <w:hideMark/>
          </w:tcPr>
          <w:p w14:paraId="2936127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1A6F41B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3937CA5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2C5A376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1C0D704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B615897" w14:textId="77777777" w:rsidTr="00B64EB2">
        <w:trPr>
          <w:trHeight w:val="300"/>
        </w:trPr>
        <w:tc>
          <w:tcPr>
            <w:tcW w:w="2895" w:type="dxa"/>
            <w:tcBorders>
              <w:top w:val="nil"/>
              <w:left w:val="nil"/>
              <w:bottom w:val="nil"/>
              <w:right w:val="nil"/>
            </w:tcBorders>
            <w:shd w:val="clear" w:color="auto" w:fill="auto"/>
            <w:noWrap/>
            <w:vAlign w:val="bottom"/>
            <w:hideMark/>
          </w:tcPr>
          <w:p w14:paraId="666910E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HepB</w:t>
            </w:r>
            <w:proofErr w:type="spellEnd"/>
          </w:p>
        </w:tc>
        <w:tc>
          <w:tcPr>
            <w:tcW w:w="1278" w:type="dxa"/>
            <w:tcBorders>
              <w:top w:val="nil"/>
              <w:left w:val="nil"/>
              <w:bottom w:val="nil"/>
              <w:right w:val="nil"/>
            </w:tcBorders>
            <w:shd w:val="clear" w:color="auto" w:fill="auto"/>
            <w:noWrap/>
            <w:vAlign w:val="bottom"/>
            <w:hideMark/>
          </w:tcPr>
          <w:p w14:paraId="67BA8CC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(3.1%)</w:t>
            </w:r>
          </w:p>
        </w:tc>
        <w:tc>
          <w:tcPr>
            <w:tcW w:w="1756" w:type="dxa"/>
            <w:tcBorders>
              <w:top w:val="nil"/>
              <w:left w:val="nil"/>
              <w:bottom w:val="nil"/>
              <w:right w:val="nil"/>
            </w:tcBorders>
            <w:shd w:val="clear" w:color="auto" w:fill="auto"/>
            <w:noWrap/>
            <w:vAlign w:val="bottom"/>
            <w:hideMark/>
          </w:tcPr>
          <w:p w14:paraId="7AB7180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(7.4%)</w:t>
            </w:r>
          </w:p>
        </w:tc>
        <w:tc>
          <w:tcPr>
            <w:tcW w:w="719" w:type="dxa"/>
            <w:tcBorders>
              <w:top w:val="nil"/>
              <w:left w:val="nil"/>
              <w:bottom w:val="nil"/>
              <w:right w:val="nil"/>
            </w:tcBorders>
            <w:shd w:val="clear" w:color="auto" w:fill="auto"/>
            <w:noWrap/>
            <w:vAlign w:val="bottom"/>
            <w:hideMark/>
          </w:tcPr>
          <w:p w14:paraId="5D22137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c>
          <w:tcPr>
            <w:tcW w:w="1484" w:type="dxa"/>
            <w:tcBorders>
              <w:top w:val="nil"/>
              <w:left w:val="nil"/>
              <w:bottom w:val="nil"/>
              <w:right w:val="nil"/>
            </w:tcBorders>
            <w:shd w:val="clear" w:color="auto" w:fill="auto"/>
            <w:noWrap/>
            <w:vAlign w:val="bottom"/>
            <w:hideMark/>
          </w:tcPr>
          <w:p w14:paraId="7F52BD4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(10.0%)</w:t>
            </w:r>
          </w:p>
        </w:tc>
        <w:tc>
          <w:tcPr>
            <w:tcW w:w="1417" w:type="dxa"/>
            <w:tcBorders>
              <w:top w:val="nil"/>
              <w:left w:val="nil"/>
              <w:bottom w:val="nil"/>
              <w:right w:val="nil"/>
            </w:tcBorders>
            <w:shd w:val="clear" w:color="auto" w:fill="auto"/>
            <w:noWrap/>
            <w:vAlign w:val="bottom"/>
            <w:hideMark/>
          </w:tcPr>
          <w:p w14:paraId="243484A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DD2645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6953D8F0" w14:textId="77777777" w:rsidTr="00B64EB2">
        <w:trPr>
          <w:trHeight w:val="300"/>
        </w:trPr>
        <w:tc>
          <w:tcPr>
            <w:tcW w:w="2895" w:type="dxa"/>
            <w:tcBorders>
              <w:top w:val="nil"/>
              <w:left w:val="nil"/>
              <w:bottom w:val="nil"/>
              <w:right w:val="nil"/>
            </w:tcBorders>
            <w:shd w:val="clear" w:color="auto" w:fill="auto"/>
            <w:noWrap/>
            <w:vAlign w:val="bottom"/>
            <w:hideMark/>
          </w:tcPr>
          <w:p w14:paraId="40908F0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Candida</w:t>
            </w:r>
          </w:p>
        </w:tc>
        <w:tc>
          <w:tcPr>
            <w:tcW w:w="1278" w:type="dxa"/>
            <w:tcBorders>
              <w:top w:val="nil"/>
              <w:left w:val="nil"/>
              <w:bottom w:val="nil"/>
              <w:right w:val="nil"/>
            </w:tcBorders>
            <w:shd w:val="clear" w:color="auto" w:fill="auto"/>
            <w:noWrap/>
            <w:vAlign w:val="bottom"/>
            <w:hideMark/>
          </w:tcPr>
          <w:p w14:paraId="04CB777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33 (6.3%)</w:t>
            </w:r>
          </w:p>
        </w:tc>
        <w:tc>
          <w:tcPr>
            <w:tcW w:w="1756" w:type="dxa"/>
            <w:tcBorders>
              <w:top w:val="nil"/>
              <w:left w:val="nil"/>
              <w:bottom w:val="nil"/>
              <w:right w:val="nil"/>
            </w:tcBorders>
            <w:shd w:val="clear" w:color="auto" w:fill="auto"/>
            <w:noWrap/>
            <w:vAlign w:val="bottom"/>
            <w:hideMark/>
          </w:tcPr>
          <w:p w14:paraId="0CB25F4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31FEF5B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1D25918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454BA66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23C960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5DB496E0" w14:textId="77777777" w:rsidTr="00B64EB2">
        <w:trPr>
          <w:trHeight w:val="300"/>
        </w:trPr>
        <w:tc>
          <w:tcPr>
            <w:tcW w:w="2895" w:type="dxa"/>
            <w:tcBorders>
              <w:top w:val="nil"/>
              <w:left w:val="nil"/>
              <w:bottom w:val="nil"/>
              <w:right w:val="nil"/>
            </w:tcBorders>
            <w:shd w:val="clear" w:color="auto" w:fill="auto"/>
            <w:noWrap/>
            <w:vAlign w:val="bottom"/>
            <w:hideMark/>
          </w:tcPr>
          <w:p w14:paraId="50B665F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GE/c diff</w:t>
            </w:r>
          </w:p>
        </w:tc>
        <w:tc>
          <w:tcPr>
            <w:tcW w:w="1278" w:type="dxa"/>
            <w:tcBorders>
              <w:top w:val="nil"/>
              <w:left w:val="nil"/>
              <w:bottom w:val="nil"/>
              <w:right w:val="nil"/>
            </w:tcBorders>
            <w:shd w:val="clear" w:color="auto" w:fill="auto"/>
            <w:noWrap/>
            <w:vAlign w:val="bottom"/>
            <w:hideMark/>
          </w:tcPr>
          <w:p w14:paraId="0072084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 (4.4%)</w:t>
            </w:r>
          </w:p>
        </w:tc>
        <w:tc>
          <w:tcPr>
            <w:tcW w:w="1756" w:type="dxa"/>
            <w:tcBorders>
              <w:top w:val="nil"/>
              <w:left w:val="nil"/>
              <w:bottom w:val="nil"/>
              <w:right w:val="nil"/>
            </w:tcBorders>
            <w:shd w:val="clear" w:color="auto" w:fill="auto"/>
            <w:noWrap/>
            <w:vAlign w:val="bottom"/>
            <w:hideMark/>
          </w:tcPr>
          <w:p w14:paraId="31B5307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0F110B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c>
          <w:tcPr>
            <w:tcW w:w="1484" w:type="dxa"/>
            <w:tcBorders>
              <w:top w:val="nil"/>
              <w:left w:val="nil"/>
              <w:bottom w:val="nil"/>
              <w:right w:val="nil"/>
            </w:tcBorders>
            <w:shd w:val="clear" w:color="auto" w:fill="auto"/>
            <w:noWrap/>
            <w:vAlign w:val="bottom"/>
            <w:hideMark/>
          </w:tcPr>
          <w:p w14:paraId="1BF0B49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7C4D18C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34BD50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BDE6DFC" w14:textId="77777777" w:rsidTr="00B64EB2">
        <w:trPr>
          <w:trHeight w:val="300"/>
        </w:trPr>
        <w:tc>
          <w:tcPr>
            <w:tcW w:w="2895" w:type="dxa"/>
            <w:tcBorders>
              <w:top w:val="nil"/>
              <w:left w:val="nil"/>
              <w:bottom w:val="nil"/>
              <w:right w:val="nil"/>
            </w:tcBorders>
            <w:shd w:val="clear" w:color="auto" w:fill="auto"/>
            <w:noWrap/>
            <w:vAlign w:val="bottom"/>
            <w:hideMark/>
          </w:tcPr>
          <w:p w14:paraId="740D0A4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Parvo B19</w:t>
            </w:r>
          </w:p>
        </w:tc>
        <w:tc>
          <w:tcPr>
            <w:tcW w:w="1278" w:type="dxa"/>
            <w:tcBorders>
              <w:top w:val="nil"/>
              <w:left w:val="nil"/>
              <w:bottom w:val="nil"/>
              <w:right w:val="nil"/>
            </w:tcBorders>
            <w:shd w:val="clear" w:color="auto" w:fill="auto"/>
            <w:noWrap/>
            <w:vAlign w:val="bottom"/>
            <w:hideMark/>
          </w:tcPr>
          <w:p w14:paraId="334F5B9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756" w:type="dxa"/>
            <w:tcBorders>
              <w:top w:val="nil"/>
              <w:left w:val="nil"/>
              <w:bottom w:val="nil"/>
              <w:right w:val="nil"/>
            </w:tcBorders>
            <w:shd w:val="clear" w:color="auto" w:fill="auto"/>
            <w:noWrap/>
            <w:vAlign w:val="bottom"/>
            <w:hideMark/>
          </w:tcPr>
          <w:p w14:paraId="067AADE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2B6ECAF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0.049</w:t>
            </w:r>
          </w:p>
        </w:tc>
        <w:tc>
          <w:tcPr>
            <w:tcW w:w="1484" w:type="dxa"/>
            <w:tcBorders>
              <w:top w:val="nil"/>
              <w:left w:val="nil"/>
              <w:bottom w:val="nil"/>
              <w:right w:val="nil"/>
            </w:tcBorders>
            <w:shd w:val="clear" w:color="auto" w:fill="auto"/>
            <w:noWrap/>
            <w:vAlign w:val="bottom"/>
            <w:hideMark/>
          </w:tcPr>
          <w:p w14:paraId="546D413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7E6BD2D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09855A1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36555F23" w14:textId="77777777" w:rsidTr="00B64EB2">
        <w:trPr>
          <w:trHeight w:val="300"/>
        </w:trPr>
        <w:tc>
          <w:tcPr>
            <w:tcW w:w="2895" w:type="dxa"/>
            <w:tcBorders>
              <w:top w:val="nil"/>
              <w:left w:val="nil"/>
              <w:bottom w:val="nil"/>
              <w:right w:val="nil"/>
            </w:tcBorders>
            <w:shd w:val="clear" w:color="auto" w:fill="auto"/>
            <w:noWrap/>
            <w:vAlign w:val="bottom"/>
            <w:hideMark/>
          </w:tcPr>
          <w:p w14:paraId="7F2E54E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Syphilis</w:t>
            </w:r>
          </w:p>
        </w:tc>
        <w:tc>
          <w:tcPr>
            <w:tcW w:w="1278" w:type="dxa"/>
            <w:tcBorders>
              <w:top w:val="nil"/>
              <w:left w:val="nil"/>
              <w:bottom w:val="nil"/>
              <w:right w:val="nil"/>
            </w:tcBorders>
            <w:shd w:val="clear" w:color="auto" w:fill="auto"/>
            <w:noWrap/>
            <w:vAlign w:val="bottom"/>
            <w:hideMark/>
          </w:tcPr>
          <w:p w14:paraId="2F7B31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17 (3.3%)</w:t>
            </w:r>
          </w:p>
        </w:tc>
        <w:tc>
          <w:tcPr>
            <w:tcW w:w="1756" w:type="dxa"/>
            <w:tcBorders>
              <w:top w:val="nil"/>
              <w:left w:val="nil"/>
              <w:bottom w:val="nil"/>
              <w:right w:val="nil"/>
            </w:tcBorders>
            <w:shd w:val="clear" w:color="auto" w:fill="auto"/>
            <w:noWrap/>
            <w:vAlign w:val="bottom"/>
            <w:hideMark/>
          </w:tcPr>
          <w:p w14:paraId="2413B12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228105E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4ACD5B9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433FB1C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7D941E2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1BAC2706" w14:textId="77777777" w:rsidTr="00B64EB2">
        <w:trPr>
          <w:trHeight w:val="300"/>
        </w:trPr>
        <w:tc>
          <w:tcPr>
            <w:tcW w:w="2895" w:type="dxa"/>
            <w:tcBorders>
              <w:top w:val="nil"/>
              <w:left w:val="nil"/>
              <w:bottom w:val="nil"/>
              <w:right w:val="nil"/>
            </w:tcBorders>
            <w:shd w:val="clear" w:color="auto" w:fill="auto"/>
            <w:noWrap/>
            <w:vAlign w:val="bottom"/>
            <w:hideMark/>
          </w:tcPr>
          <w:p w14:paraId="042F989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B </w:t>
            </w:r>
            <w:proofErr w:type="spellStart"/>
            <w:r w:rsidRPr="00B64EB2">
              <w:rPr>
                <w:rFonts w:ascii="Aptos Narrow" w:eastAsia="Arial" w:hAnsi="Aptos Narrow" w:cs="Times New Roman"/>
                <w:color w:val="000000"/>
                <w:sz w:val="18"/>
                <w:szCs w:val="18"/>
                <w:lang w:eastAsia="en-ZA"/>
              </w:rPr>
              <w:t>menigitis</w:t>
            </w:r>
            <w:proofErr w:type="spellEnd"/>
          </w:p>
        </w:tc>
        <w:tc>
          <w:tcPr>
            <w:tcW w:w="1278" w:type="dxa"/>
            <w:tcBorders>
              <w:top w:val="nil"/>
              <w:left w:val="nil"/>
              <w:bottom w:val="nil"/>
              <w:right w:val="nil"/>
            </w:tcBorders>
            <w:shd w:val="clear" w:color="auto" w:fill="auto"/>
            <w:noWrap/>
            <w:vAlign w:val="bottom"/>
            <w:hideMark/>
          </w:tcPr>
          <w:p w14:paraId="30FC6D6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(1.1%)</w:t>
            </w:r>
          </w:p>
        </w:tc>
        <w:tc>
          <w:tcPr>
            <w:tcW w:w="1756" w:type="dxa"/>
            <w:tcBorders>
              <w:top w:val="nil"/>
              <w:left w:val="nil"/>
              <w:bottom w:val="nil"/>
              <w:right w:val="nil"/>
            </w:tcBorders>
            <w:shd w:val="clear" w:color="auto" w:fill="auto"/>
            <w:noWrap/>
            <w:vAlign w:val="bottom"/>
            <w:hideMark/>
          </w:tcPr>
          <w:p w14:paraId="5EFEF9B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76BFAD4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3266C8D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2C34CB4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06772C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684FB94D" w14:textId="77777777" w:rsidTr="00B64EB2">
        <w:trPr>
          <w:trHeight w:val="300"/>
        </w:trPr>
        <w:tc>
          <w:tcPr>
            <w:tcW w:w="2895" w:type="dxa"/>
            <w:tcBorders>
              <w:top w:val="nil"/>
              <w:left w:val="nil"/>
              <w:bottom w:val="nil"/>
              <w:right w:val="nil"/>
            </w:tcBorders>
            <w:shd w:val="clear" w:color="auto" w:fill="auto"/>
            <w:noWrap/>
            <w:vAlign w:val="bottom"/>
            <w:hideMark/>
          </w:tcPr>
          <w:p w14:paraId="3661D10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UTI / Leptospirosis</w:t>
            </w:r>
          </w:p>
        </w:tc>
        <w:tc>
          <w:tcPr>
            <w:tcW w:w="1278" w:type="dxa"/>
            <w:tcBorders>
              <w:top w:val="nil"/>
              <w:left w:val="nil"/>
              <w:bottom w:val="nil"/>
              <w:right w:val="nil"/>
            </w:tcBorders>
            <w:shd w:val="clear" w:color="auto" w:fill="auto"/>
            <w:noWrap/>
            <w:vAlign w:val="bottom"/>
            <w:hideMark/>
          </w:tcPr>
          <w:p w14:paraId="619C8BC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(1.3%)</w:t>
            </w:r>
          </w:p>
        </w:tc>
        <w:tc>
          <w:tcPr>
            <w:tcW w:w="1756" w:type="dxa"/>
            <w:tcBorders>
              <w:top w:val="nil"/>
              <w:left w:val="nil"/>
              <w:bottom w:val="nil"/>
              <w:right w:val="nil"/>
            </w:tcBorders>
            <w:shd w:val="clear" w:color="auto" w:fill="auto"/>
            <w:noWrap/>
            <w:vAlign w:val="bottom"/>
            <w:hideMark/>
          </w:tcPr>
          <w:p w14:paraId="4DAA23E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13306F5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442C6AA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77050A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1781C4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0A4D4D58" w14:textId="77777777" w:rsidTr="00B64EB2">
        <w:trPr>
          <w:trHeight w:val="300"/>
        </w:trPr>
        <w:tc>
          <w:tcPr>
            <w:tcW w:w="2895" w:type="dxa"/>
            <w:tcBorders>
              <w:top w:val="nil"/>
              <w:left w:val="nil"/>
              <w:bottom w:val="nil"/>
              <w:right w:val="nil"/>
            </w:tcBorders>
            <w:shd w:val="clear" w:color="auto" w:fill="auto"/>
            <w:noWrap/>
            <w:vAlign w:val="bottom"/>
            <w:hideMark/>
          </w:tcPr>
          <w:p w14:paraId="5584BFB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PCP</w:t>
            </w:r>
          </w:p>
        </w:tc>
        <w:tc>
          <w:tcPr>
            <w:tcW w:w="1278" w:type="dxa"/>
            <w:tcBorders>
              <w:top w:val="nil"/>
              <w:left w:val="nil"/>
              <w:bottom w:val="nil"/>
              <w:right w:val="nil"/>
            </w:tcBorders>
            <w:shd w:val="clear" w:color="auto" w:fill="auto"/>
            <w:noWrap/>
            <w:vAlign w:val="bottom"/>
            <w:hideMark/>
          </w:tcPr>
          <w:p w14:paraId="60BB12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(1.0%)</w:t>
            </w:r>
          </w:p>
        </w:tc>
        <w:tc>
          <w:tcPr>
            <w:tcW w:w="1756" w:type="dxa"/>
            <w:tcBorders>
              <w:top w:val="nil"/>
              <w:left w:val="nil"/>
              <w:bottom w:val="nil"/>
              <w:right w:val="nil"/>
            </w:tcBorders>
            <w:shd w:val="clear" w:color="auto" w:fill="auto"/>
            <w:noWrap/>
            <w:vAlign w:val="bottom"/>
            <w:hideMark/>
          </w:tcPr>
          <w:p w14:paraId="03B2C57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7C4D50E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3D25610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5E07D22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6D16447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05629E4D" w14:textId="77777777" w:rsidTr="00B64EB2">
        <w:trPr>
          <w:trHeight w:val="300"/>
        </w:trPr>
        <w:tc>
          <w:tcPr>
            <w:tcW w:w="2895" w:type="dxa"/>
            <w:tcBorders>
              <w:top w:val="nil"/>
              <w:left w:val="nil"/>
              <w:bottom w:val="nil"/>
              <w:right w:val="nil"/>
            </w:tcBorders>
            <w:shd w:val="clear" w:color="auto" w:fill="auto"/>
            <w:noWrap/>
            <w:vAlign w:val="bottom"/>
            <w:hideMark/>
          </w:tcPr>
          <w:p w14:paraId="529CE0C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COVID-19</w:t>
            </w:r>
          </w:p>
        </w:tc>
        <w:tc>
          <w:tcPr>
            <w:tcW w:w="1278" w:type="dxa"/>
            <w:tcBorders>
              <w:top w:val="nil"/>
              <w:left w:val="nil"/>
              <w:bottom w:val="nil"/>
              <w:right w:val="nil"/>
            </w:tcBorders>
            <w:shd w:val="clear" w:color="auto" w:fill="auto"/>
            <w:noWrap/>
            <w:vAlign w:val="bottom"/>
            <w:hideMark/>
          </w:tcPr>
          <w:p w14:paraId="67688B9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(0.4%)</w:t>
            </w:r>
          </w:p>
        </w:tc>
        <w:tc>
          <w:tcPr>
            <w:tcW w:w="1756" w:type="dxa"/>
            <w:tcBorders>
              <w:top w:val="nil"/>
              <w:left w:val="nil"/>
              <w:bottom w:val="nil"/>
              <w:right w:val="nil"/>
            </w:tcBorders>
            <w:shd w:val="clear" w:color="auto" w:fill="auto"/>
            <w:noWrap/>
            <w:vAlign w:val="bottom"/>
            <w:hideMark/>
          </w:tcPr>
          <w:p w14:paraId="30BFCA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48B6C5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26C6F12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391EEB1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722EB85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2F83D8FB" w14:textId="77777777" w:rsidTr="00B64EB2">
        <w:trPr>
          <w:trHeight w:val="300"/>
        </w:trPr>
        <w:tc>
          <w:tcPr>
            <w:tcW w:w="2895" w:type="dxa"/>
            <w:tcBorders>
              <w:top w:val="nil"/>
              <w:left w:val="nil"/>
              <w:bottom w:val="nil"/>
              <w:right w:val="nil"/>
            </w:tcBorders>
            <w:shd w:val="clear" w:color="auto" w:fill="auto"/>
            <w:noWrap/>
            <w:vAlign w:val="bottom"/>
            <w:hideMark/>
          </w:tcPr>
          <w:p w14:paraId="335FA88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Neurocysticercosis</w:t>
            </w:r>
          </w:p>
        </w:tc>
        <w:tc>
          <w:tcPr>
            <w:tcW w:w="1278" w:type="dxa"/>
            <w:tcBorders>
              <w:top w:val="nil"/>
              <w:left w:val="nil"/>
              <w:bottom w:val="nil"/>
              <w:right w:val="nil"/>
            </w:tcBorders>
            <w:shd w:val="clear" w:color="auto" w:fill="auto"/>
            <w:noWrap/>
            <w:vAlign w:val="bottom"/>
            <w:hideMark/>
          </w:tcPr>
          <w:p w14:paraId="77D1BBA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(0.4%)</w:t>
            </w:r>
          </w:p>
        </w:tc>
        <w:tc>
          <w:tcPr>
            <w:tcW w:w="1756" w:type="dxa"/>
            <w:tcBorders>
              <w:top w:val="nil"/>
              <w:left w:val="nil"/>
              <w:bottom w:val="nil"/>
              <w:right w:val="nil"/>
            </w:tcBorders>
            <w:shd w:val="clear" w:color="auto" w:fill="auto"/>
            <w:noWrap/>
            <w:vAlign w:val="bottom"/>
            <w:hideMark/>
          </w:tcPr>
          <w:p w14:paraId="4418E9B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0ACB92B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3EC8198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1D88EA0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2885C92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0C1BB530" w14:textId="77777777" w:rsidTr="00B64EB2">
        <w:trPr>
          <w:trHeight w:val="300"/>
        </w:trPr>
        <w:tc>
          <w:tcPr>
            <w:tcW w:w="2895" w:type="dxa"/>
            <w:tcBorders>
              <w:top w:val="nil"/>
              <w:left w:val="nil"/>
              <w:bottom w:val="nil"/>
              <w:right w:val="nil"/>
            </w:tcBorders>
            <w:shd w:val="clear" w:color="auto" w:fill="auto"/>
            <w:noWrap/>
            <w:vAlign w:val="bottom"/>
            <w:hideMark/>
          </w:tcPr>
          <w:p w14:paraId="7027E4E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Total CD4 count</w:t>
            </w:r>
          </w:p>
        </w:tc>
        <w:tc>
          <w:tcPr>
            <w:tcW w:w="1278" w:type="dxa"/>
            <w:tcBorders>
              <w:top w:val="nil"/>
              <w:left w:val="nil"/>
              <w:bottom w:val="nil"/>
              <w:right w:val="nil"/>
            </w:tcBorders>
            <w:shd w:val="clear" w:color="auto" w:fill="auto"/>
            <w:noWrap/>
            <w:vAlign w:val="bottom"/>
            <w:hideMark/>
          </w:tcPr>
          <w:p w14:paraId="45857C4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34.0 (15.0, 63.0)</w:t>
            </w:r>
          </w:p>
        </w:tc>
        <w:tc>
          <w:tcPr>
            <w:tcW w:w="1756" w:type="dxa"/>
            <w:tcBorders>
              <w:top w:val="nil"/>
              <w:left w:val="nil"/>
              <w:bottom w:val="nil"/>
              <w:right w:val="nil"/>
            </w:tcBorders>
            <w:shd w:val="clear" w:color="auto" w:fill="auto"/>
            <w:noWrap/>
            <w:vAlign w:val="bottom"/>
            <w:hideMark/>
          </w:tcPr>
          <w:p w14:paraId="2CFECF6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28.0 (13.5, 49.5)</w:t>
            </w:r>
          </w:p>
        </w:tc>
        <w:tc>
          <w:tcPr>
            <w:tcW w:w="719" w:type="dxa"/>
            <w:tcBorders>
              <w:top w:val="nil"/>
              <w:left w:val="nil"/>
              <w:bottom w:val="nil"/>
              <w:right w:val="nil"/>
            </w:tcBorders>
            <w:shd w:val="clear" w:color="auto" w:fill="auto"/>
            <w:noWrap/>
            <w:vAlign w:val="bottom"/>
            <w:hideMark/>
          </w:tcPr>
          <w:p w14:paraId="46682B3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254EB3A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19.0 (10.0, 48.8)</w:t>
            </w:r>
          </w:p>
        </w:tc>
        <w:tc>
          <w:tcPr>
            <w:tcW w:w="1417" w:type="dxa"/>
            <w:tcBorders>
              <w:top w:val="nil"/>
              <w:left w:val="nil"/>
              <w:bottom w:val="nil"/>
              <w:right w:val="nil"/>
            </w:tcBorders>
            <w:shd w:val="clear" w:color="auto" w:fill="auto"/>
            <w:noWrap/>
            <w:vAlign w:val="bottom"/>
            <w:hideMark/>
          </w:tcPr>
          <w:p w14:paraId="574FAD6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46.0 (25.5, 61.0)</w:t>
            </w:r>
          </w:p>
        </w:tc>
        <w:tc>
          <w:tcPr>
            <w:tcW w:w="865" w:type="dxa"/>
            <w:tcBorders>
              <w:top w:val="nil"/>
              <w:left w:val="nil"/>
              <w:bottom w:val="nil"/>
              <w:right w:val="nil"/>
            </w:tcBorders>
            <w:shd w:val="clear" w:color="auto" w:fill="auto"/>
            <w:noWrap/>
            <w:vAlign w:val="bottom"/>
            <w:hideMark/>
          </w:tcPr>
          <w:p w14:paraId="26BBC25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r>
      <w:tr w:rsidR="00BA1DB1" w:rsidRPr="00407828" w14:paraId="4BF04844" w14:textId="77777777" w:rsidTr="00B64EB2">
        <w:trPr>
          <w:trHeight w:val="300"/>
        </w:trPr>
        <w:tc>
          <w:tcPr>
            <w:tcW w:w="2895" w:type="dxa"/>
            <w:tcBorders>
              <w:top w:val="nil"/>
              <w:left w:val="nil"/>
              <w:bottom w:val="nil"/>
              <w:right w:val="nil"/>
            </w:tcBorders>
            <w:shd w:val="clear" w:color="auto" w:fill="auto"/>
            <w:noWrap/>
            <w:vAlign w:val="bottom"/>
            <w:hideMark/>
          </w:tcPr>
          <w:p w14:paraId="1E02B8A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White cell count X109</w:t>
            </w:r>
          </w:p>
        </w:tc>
        <w:tc>
          <w:tcPr>
            <w:tcW w:w="1278" w:type="dxa"/>
            <w:tcBorders>
              <w:top w:val="nil"/>
              <w:left w:val="nil"/>
              <w:bottom w:val="nil"/>
              <w:right w:val="nil"/>
            </w:tcBorders>
            <w:shd w:val="clear" w:color="auto" w:fill="auto"/>
            <w:noWrap/>
            <w:vAlign w:val="bottom"/>
            <w:hideMark/>
          </w:tcPr>
          <w:p w14:paraId="6972735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5.6 (3.8, 8.1)</w:t>
            </w:r>
          </w:p>
        </w:tc>
        <w:tc>
          <w:tcPr>
            <w:tcW w:w="1756" w:type="dxa"/>
            <w:tcBorders>
              <w:top w:val="nil"/>
              <w:left w:val="nil"/>
              <w:bottom w:val="nil"/>
              <w:right w:val="nil"/>
            </w:tcBorders>
            <w:shd w:val="clear" w:color="auto" w:fill="auto"/>
            <w:noWrap/>
            <w:vAlign w:val="bottom"/>
            <w:hideMark/>
          </w:tcPr>
          <w:p w14:paraId="66BFFC4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5.2 (2.8, 8.9)</w:t>
            </w:r>
          </w:p>
        </w:tc>
        <w:tc>
          <w:tcPr>
            <w:tcW w:w="719" w:type="dxa"/>
            <w:tcBorders>
              <w:top w:val="nil"/>
              <w:left w:val="nil"/>
              <w:bottom w:val="nil"/>
              <w:right w:val="nil"/>
            </w:tcBorders>
            <w:shd w:val="clear" w:color="auto" w:fill="auto"/>
            <w:noWrap/>
            <w:vAlign w:val="bottom"/>
            <w:hideMark/>
          </w:tcPr>
          <w:p w14:paraId="6E3D9BD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4C913AF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5.3 (2.8, 11.9)</w:t>
            </w:r>
          </w:p>
        </w:tc>
        <w:tc>
          <w:tcPr>
            <w:tcW w:w="1417" w:type="dxa"/>
            <w:tcBorders>
              <w:top w:val="nil"/>
              <w:left w:val="nil"/>
              <w:bottom w:val="nil"/>
              <w:right w:val="nil"/>
            </w:tcBorders>
            <w:shd w:val="clear" w:color="auto" w:fill="auto"/>
            <w:noWrap/>
            <w:vAlign w:val="bottom"/>
            <w:hideMark/>
          </w:tcPr>
          <w:p w14:paraId="7A90BD5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3.5 (3.0, 5.5)</w:t>
            </w:r>
          </w:p>
        </w:tc>
        <w:tc>
          <w:tcPr>
            <w:tcW w:w="865" w:type="dxa"/>
            <w:tcBorders>
              <w:top w:val="nil"/>
              <w:left w:val="nil"/>
              <w:bottom w:val="nil"/>
              <w:right w:val="nil"/>
            </w:tcBorders>
            <w:shd w:val="clear" w:color="auto" w:fill="auto"/>
            <w:noWrap/>
            <w:vAlign w:val="bottom"/>
            <w:hideMark/>
          </w:tcPr>
          <w:p w14:paraId="1DBBE2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r>
      <w:tr w:rsidR="00BA1DB1" w:rsidRPr="00407828" w14:paraId="5B8CDE95" w14:textId="77777777" w:rsidTr="00B64EB2">
        <w:trPr>
          <w:trHeight w:val="300"/>
        </w:trPr>
        <w:tc>
          <w:tcPr>
            <w:tcW w:w="2895" w:type="dxa"/>
            <w:tcBorders>
              <w:top w:val="nil"/>
              <w:left w:val="nil"/>
              <w:bottom w:val="nil"/>
              <w:right w:val="nil"/>
            </w:tcBorders>
            <w:shd w:val="clear" w:color="auto" w:fill="auto"/>
            <w:noWrap/>
            <w:vAlign w:val="bottom"/>
            <w:hideMark/>
          </w:tcPr>
          <w:p w14:paraId="5C11463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Lymphocyte count X109</w:t>
            </w:r>
          </w:p>
        </w:tc>
        <w:tc>
          <w:tcPr>
            <w:tcW w:w="1278" w:type="dxa"/>
            <w:tcBorders>
              <w:top w:val="nil"/>
              <w:left w:val="nil"/>
              <w:bottom w:val="nil"/>
              <w:right w:val="nil"/>
            </w:tcBorders>
            <w:shd w:val="clear" w:color="auto" w:fill="auto"/>
            <w:noWrap/>
            <w:vAlign w:val="bottom"/>
            <w:hideMark/>
          </w:tcPr>
          <w:p w14:paraId="1DC0CE2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 (0.4, 2.0)</w:t>
            </w:r>
          </w:p>
        </w:tc>
        <w:tc>
          <w:tcPr>
            <w:tcW w:w="1756" w:type="dxa"/>
            <w:tcBorders>
              <w:top w:val="nil"/>
              <w:left w:val="nil"/>
              <w:bottom w:val="nil"/>
              <w:right w:val="nil"/>
            </w:tcBorders>
            <w:shd w:val="clear" w:color="auto" w:fill="auto"/>
            <w:noWrap/>
            <w:vAlign w:val="bottom"/>
            <w:hideMark/>
          </w:tcPr>
          <w:p w14:paraId="08B1A44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0.9 (0.5, 1.2)</w:t>
            </w:r>
          </w:p>
        </w:tc>
        <w:tc>
          <w:tcPr>
            <w:tcW w:w="719" w:type="dxa"/>
            <w:tcBorders>
              <w:top w:val="nil"/>
              <w:left w:val="nil"/>
              <w:bottom w:val="nil"/>
              <w:right w:val="nil"/>
            </w:tcBorders>
            <w:shd w:val="clear" w:color="auto" w:fill="auto"/>
            <w:noWrap/>
            <w:vAlign w:val="bottom"/>
            <w:hideMark/>
          </w:tcPr>
          <w:p w14:paraId="21F735A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c>
          <w:tcPr>
            <w:tcW w:w="1484" w:type="dxa"/>
            <w:tcBorders>
              <w:top w:val="nil"/>
              <w:left w:val="nil"/>
              <w:bottom w:val="nil"/>
              <w:right w:val="nil"/>
            </w:tcBorders>
            <w:shd w:val="clear" w:color="auto" w:fill="auto"/>
            <w:noWrap/>
            <w:vAlign w:val="bottom"/>
            <w:hideMark/>
          </w:tcPr>
          <w:p w14:paraId="23D1C13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 (0.5, 1.0)</w:t>
            </w:r>
          </w:p>
        </w:tc>
        <w:tc>
          <w:tcPr>
            <w:tcW w:w="1417" w:type="dxa"/>
            <w:tcBorders>
              <w:top w:val="nil"/>
              <w:left w:val="nil"/>
              <w:bottom w:val="nil"/>
              <w:right w:val="nil"/>
            </w:tcBorders>
            <w:shd w:val="clear" w:color="auto" w:fill="auto"/>
            <w:noWrap/>
            <w:vAlign w:val="bottom"/>
            <w:hideMark/>
          </w:tcPr>
          <w:p w14:paraId="40EE901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(1.3, 1.3)</w:t>
            </w:r>
          </w:p>
        </w:tc>
        <w:tc>
          <w:tcPr>
            <w:tcW w:w="865" w:type="dxa"/>
            <w:tcBorders>
              <w:top w:val="nil"/>
              <w:left w:val="nil"/>
              <w:bottom w:val="nil"/>
              <w:right w:val="nil"/>
            </w:tcBorders>
            <w:shd w:val="clear" w:color="auto" w:fill="auto"/>
            <w:noWrap/>
            <w:vAlign w:val="bottom"/>
            <w:hideMark/>
          </w:tcPr>
          <w:p w14:paraId="1B1A507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74049861" w14:textId="77777777" w:rsidTr="00B64EB2">
        <w:trPr>
          <w:trHeight w:val="300"/>
        </w:trPr>
        <w:tc>
          <w:tcPr>
            <w:tcW w:w="2895" w:type="dxa"/>
            <w:tcBorders>
              <w:top w:val="nil"/>
              <w:left w:val="nil"/>
              <w:bottom w:val="nil"/>
              <w:right w:val="nil"/>
            </w:tcBorders>
            <w:shd w:val="clear" w:color="auto" w:fill="auto"/>
            <w:noWrap/>
            <w:vAlign w:val="bottom"/>
            <w:hideMark/>
          </w:tcPr>
          <w:p w14:paraId="4643EAA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Neutrophils</w:t>
            </w:r>
          </w:p>
        </w:tc>
        <w:tc>
          <w:tcPr>
            <w:tcW w:w="1278" w:type="dxa"/>
            <w:tcBorders>
              <w:top w:val="nil"/>
              <w:left w:val="nil"/>
              <w:bottom w:val="nil"/>
              <w:right w:val="nil"/>
            </w:tcBorders>
            <w:shd w:val="clear" w:color="auto" w:fill="auto"/>
            <w:noWrap/>
            <w:vAlign w:val="bottom"/>
            <w:hideMark/>
          </w:tcPr>
          <w:p w14:paraId="368E9B9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3.8 (1.6, 8.9)</w:t>
            </w:r>
          </w:p>
        </w:tc>
        <w:tc>
          <w:tcPr>
            <w:tcW w:w="1756" w:type="dxa"/>
            <w:tcBorders>
              <w:top w:val="nil"/>
              <w:left w:val="nil"/>
              <w:bottom w:val="nil"/>
              <w:right w:val="nil"/>
            </w:tcBorders>
            <w:shd w:val="clear" w:color="auto" w:fill="auto"/>
            <w:noWrap/>
            <w:vAlign w:val="bottom"/>
            <w:hideMark/>
          </w:tcPr>
          <w:p w14:paraId="17F3677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(0.9, 1.6)</w:t>
            </w:r>
          </w:p>
        </w:tc>
        <w:tc>
          <w:tcPr>
            <w:tcW w:w="719" w:type="dxa"/>
            <w:tcBorders>
              <w:top w:val="nil"/>
              <w:left w:val="nil"/>
              <w:bottom w:val="nil"/>
              <w:right w:val="nil"/>
            </w:tcBorders>
            <w:shd w:val="clear" w:color="auto" w:fill="auto"/>
            <w:noWrap/>
            <w:vAlign w:val="bottom"/>
            <w:hideMark/>
          </w:tcPr>
          <w:p w14:paraId="6FD50CE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0.037</w:t>
            </w:r>
          </w:p>
        </w:tc>
        <w:tc>
          <w:tcPr>
            <w:tcW w:w="1484" w:type="dxa"/>
            <w:tcBorders>
              <w:top w:val="nil"/>
              <w:left w:val="nil"/>
              <w:bottom w:val="nil"/>
              <w:right w:val="nil"/>
            </w:tcBorders>
            <w:shd w:val="clear" w:color="auto" w:fill="auto"/>
            <w:noWrap/>
            <w:vAlign w:val="bottom"/>
            <w:hideMark/>
          </w:tcPr>
          <w:p w14:paraId="5B5C0CF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1.5 (1.0, 1.7)</w:t>
            </w:r>
          </w:p>
        </w:tc>
        <w:tc>
          <w:tcPr>
            <w:tcW w:w="1417" w:type="dxa"/>
            <w:tcBorders>
              <w:top w:val="nil"/>
              <w:left w:val="nil"/>
              <w:bottom w:val="nil"/>
              <w:right w:val="nil"/>
            </w:tcBorders>
            <w:shd w:val="clear" w:color="auto" w:fill="auto"/>
            <w:noWrap/>
            <w:vAlign w:val="bottom"/>
            <w:hideMark/>
          </w:tcPr>
          <w:p w14:paraId="756A826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0.9 (0.9, 0.9)</w:t>
            </w:r>
          </w:p>
        </w:tc>
        <w:tc>
          <w:tcPr>
            <w:tcW w:w="865" w:type="dxa"/>
            <w:tcBorders>
              <w:top w:val="nil"/>
              <w:left w:val="nil"/>
              <w:bottom w:val="nil"/>
              <w:right w:val="nil"/>
            </w:tcBorders>
            <w:shd w:val="clear" w:color="auto" w:fill="auto"/>
            <w:noWrap/>
            <w:vAlign w:val="bottom"/>
            <w:hideMark/>
          </w:tcPr>
          <w:p w14:paraId="12196A0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0FFA8986" w14:textId="77777777" w:rsidTr="00B64EB2">
        <w:trPr>
          <w:trHeight w:val="300"/>
        </w:trPr>
        <w:tc>
          <w:tcPr>
            <w:tcW w:w="2895" w:type="dxa"/>
            <w:tcBorders>
              <w:top w:val="nil"/>
              <w:left w:val="nil"/>
              <w:bottom w:val="nil"/>
              <w:right w:val="nil"/>
            </w:tcBorders>
            <w:shd w:val="clear" w:color="auto" w:fill="auto"/>
            <w:noWrap/>
            <w:vAlign w:val="bottom"/>
            <w:hideMark/>
          </w:tcPr>
          <w:p w14:paraId="6F56B04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Sodium mmol/L</w:t>
            </w:r>
          </w:p>
        </w:tc>
        <w:tc>
          <w:tcPr>
            <w:tcW w:w="1278" w:type="dxa"/>
            <w:tcBorders>
              <w:top w:val="nil"/>
              <w:left w:val="nil"/>
              <w:bottom w:val="nil"/>
              <w:right w:val="nil"/>
            </w:tcBorders>
            <w:shd w:val="clear" w:color="auto" w:fill="auto"/>
            <w:noWrap/>
            <w:vAlign w:val="bottom"/>
            <w:hideMark/>
          </w:tcPr>
          <w:p w14:paraId="6BB59B7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133.0 (130.0, 137.0)</w:t>
            </w:r>
          </w:p>
        </w:tc>
        <w:tc>
          <w:tcPr>
            <w:tcW w:w="1756" w:type="dxa"/>
            <w:tcBorders>
              <w:top w:val="nil"/>
              <w:left w:val="nil"/>
              <w:bottom w:val="nil"/>
              <w:right w:val="nil"/>
            </w:tcBorders>
            <w:shd w:val="clear" w:color="auto" w:fill="auto"/>
            <w:noWrap/>
            <w:vAlign w:val="bottom"/>
            <w:hideMark/>
          </w:tcPr>
          <w:p w14:paraId="311AE27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135.0 (133.0, 137.5)</w:t>
            </w:r>
          </w:p>
        </w:tc>
        <w:tc>
          <w:tcPr>
            <w:tcW w:w="719" w:type="dxa"/>
            <w:tcBorders>
              <w:top w:val="nil"/>
              <w:left w:val="nil"/>
              <w:bottom w:val="nil"/>
              <w:right w:val="nil"/>
            </w:tcBorders>
            <w:shd w:val="clear" w:color="auto" w:fill="auto"/>
            <w:noWrap/>
            <w:vAlign w:val="bottom"/>
            <w:hideMark/>
          </w:tcPr>
          <w:p w14:paraId="6F6E401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0.033</w:t>
            </w:r>
          </w:p>
        </w:tc>
        <w:tc>
          <w:tcPr>
            <w:tcW w:w="1484" w:type="dxa"/>
            <w:tcBorders>
              <w:top w:val="nil"/>
              <w:left w:val="nil"/>
              <w:bottom w:val="nil"/>
              <w:right w:val="nil"/>
            </w:tcBorders>
            <w:shd w:val="clear" w:color="auto" w:fill="auto"/>
            <w:noWrap/>
            <w:vAlign w:val="bottom"/>
            <w:hideMark/>
          </w:tcPr>
          <w:p w14:paraId="739DF59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135.5 (134.0, 137.3)</w:t>
            </w:r>
          </w:p>
        </w:tc>
        <w:tc>
          <w:tcPr>
            <w:tcW w:w="1417" w:type="dxa"/>
            <w:tcBorders>
              <w:top w:val="nil"/>
              <w:left w:val="nil"/>
              <w:bottom w:val="nil"/>
              <w:right w:val="nil"/>
            </w:tcBorders>
            <w:shd w:val="clear" w:color="auto" w:fill="auto"/>
            <w:noWrap/>
            <w:vAlign w:val="bottom"/>
            <w:hideMark/>
          </w:tcPr>
          <w:p w14:paraId="0DE4960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133.0 (131.5, 136.5)</w:t>
            </w:r>
          </w:p>
        </w:tc>
        <w:tc>
          <w:tcPr>
            <w:tcW w:w="865" w:type="dxa"/>
            <w:tcBorders>
              <w:top w:val="nil"/>
              <w:left w:val="nil"/>
              <w:bottom w:val="nil"/>
              <w:right w:val="nil"/>
            </w:tcBorders>
            <w:shd w:val="clear" w:color="auto" w:fill="auto"/>
            <w:noWrap/>
            <w:vAlign w:val="bottom"/>
            <w:hideMark/>
          </w:tcPr>
          <w:p w14:paraId="155C46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r>
      <w:tr w:rsidR="00BA1DB1" w:rsidRPr="00407828" w14:paraId="4CACD876" w14:textId="77777777" w:rsidTr="00B64EB2">
        <w:trPr>
          <w:trHeight w:val="300"/>
        </w:trPr>
        <w:tc>
          <w:tcPr>
            <w:tcW w:w="2895" w:type="dxa"/>
            <w:tcBorders>
              <w:top w:val="nil"/>
              <w:left w:val="nil"/>
              <w:bottom w:val="nil"/>
              <w:right w:val="nil"/>
            </w:tcBorders>
            <w:shd w:val="clear" w:color="auto" w:fill="auto"/>
            <w:noWrap/>
            <w:vAlign w:val="bottom"/>
            <w:hideMark/>
          </w:tcPr>
          <w:p w14:paraId="197A9BF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Potassium mmol/L</w:t>
            </w:r>
          </w:p>
        </w:tc>
        <w:tc>
          <w:tcPr>
            <w:tcW w:w="1278" w:type="dxa"/>
            <w:tcBorders>
              <w:top w:val="nil"/>
              <w:left w:val="nil"/>
              <w:bottom w:val="nil"/>
              <w:right w:val="nil"/>
            </w:tcBorders>
            <w:shd w:val="clear" w:color="auto" w:fill="auto"/>
            <w:noWrap/>
            <w:vAlign w:val="bottom"/>
            <w:hideMark/>
          </w:tcPr>
          <w:p w14:paraId="0FBF2F9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4.1 (3.6, 4.6)</w:t>
            </w:r>
          </w:p>
        </w:tc>
        <w:tc>
          <w:tcPr>
            <w:tcW w:w="1756" w:type="dxa"/>
            <w:tcBorders>
              <w:top w:val="nil"/>
              <w:left w:val="nil"/>
              <w:bottom w:val="nil"/>
              <w:right w:val="nil"/>
            </w:tcBorders>
            <w:shd w:val="clear" w:color="auto" w:fill="auto"/>
            <w:noWrap/>
            <w:vAlign w:val="bottom"/>
            <w:hideMark/>
          </w:tcPr>
          <w:p w14:paraId="3491CFA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3.9 (3.3, 4.3)</w:t>
            </w:r>
          </w:p>
        </w:tc>
        <w:tc>
          <w:tcPr>
            <w:tcW w:w="719" w:type="dxa"/>
            <w:tcBorders>
              <w:top w:val="nil"/>
              <w:left w:val="nil"/>
              <w:bottom w:val="nil"/>
              <w:right w:val="nil"/>
            </w:tcBorders>
            <w:shd w:val="clear" w:color="auto" w:fill="auto"/>
            <w:noWrap/>
            <w:vAlign w:val="bottom"/>
            <w:hideMark/>
          </w:tcPr>
          <w:p w14:paraId="58D7458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0.069</w:t>
            </w:r>
          </w:p>
        </w:tc>
        <w:tc>
          <w:tcPr>
            <w:tcW w:w="1484" w:type="dxa"/>
            <w:tcBorders>
              <w:top w:val="nil"/>
              <w:left w:val="nil"/>
              <w:bottom w:val="nil"/>
              <w:right w:val="nil"/>
            </w:tcBorders>
            <w:shd w:val="clear" w:color="auto" w:fill="auto"/>
            <w:noWrap/>
            <w:vAlign w:val="bottom"/>
            <w:hideMark/>
          </w:tcPr>
          <w:p w14:paraId="559337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4.0 (3.3, 4.5)</w:t>
            </w:r>
          </w:p>
        </w:tc>
        <w:tc>
          <w:tcPr>
            <w:tcW w:w="1417" w:type="dxa"/>
            <w:tcBorders>
              <w:top w:val="nil"/>
              <w:left w:val="nil"/>
              <w:bottom w:val="nil"/>
              <w:right w:val="nil"/>
            </w:tcBorders>
            <w:shd w:val="clear" w:color="auto" w:fill="auto"/>
            <w:noWrap/>
            <w:vAlign w:val="bottom"/>
            <w:hideMark/>
          </w:tcPr>
          <w:p w14:paraId="0BC1C28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3.6 (3.3, 3.9)</w:t>
            </w:r>
          </w:p>
        </w:tc>
        <w:tc>
          <w:tcPr>
            <w:tcW w:w="865" w:type="dxa"/>
            <w:tcBorders>
              <w:top w:val="nil"/>
              <w:left w:val="nil"/>
              <w:bottom w:val="nil"/>
              <w:right w:val="nil"/>
            </w:tcBorders>
            <w:shd w:val="clear" w:color="auto" w:fill="auto"/>
            <w:noWrap/>
            <w:vAlign w:val="bottom"/>
            <w:hideMark/>
          </w:tcPr>
          <w:p w14:paraId="234FEFB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r>
      <w:tr w:rsidR="00BA1DB1" w:rsidRPr="00407828" w14:paraId="637C9E9F" w14:textId="77777777" w:rsidTr="00B64EB2">
        <w:trPr>
          <w:trHeight w:val="300"/>
        </w:trPr>
        <w:tc>
          <w:tcPr>
            <w:tcW w:w="2895" w:type="dxa"/>
            <w:tcBorders>
              <w:top w:val="nil"/>
              <w:left w:val="nil"/>
              <w:bottom w:val="nil"/>
              <w:right w:val="nil"/>
            </w:tcBorders>
            <w:shd w:val="clear" w:color="auto" w:fill="auto"/>
            <w:noWrap/>
            <w:vAlign w:val="bottom"/>
            <w:hideMark/>
          </w:tcPr>
          <w:p w14:paraId="1DF906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roofErr w:type="spellStart"/>
            <w:r w:rsidRPr="00B64EB2">
              <w:rPr>
                <w:rFonts w:ascii="Aptos Narrow" w:eastAsia="Arial" w:hAnsi="Aptos Narrow" w:cs="Times New Roman"/>
                <w:color w:val="000000"/>
                <w:sz w:val="18"/>
                <w:szCs w:val="18"/>
                <w:lang w:eastAsia="en-ZA"/>
              </w:rPr>
              <w:t>Haemoglobin</w:t>
            </w:r>
            <w:proofErr w:type="spellEnd"/>
            <w:r w:rsidRPr="00B64EB2">
              <w:rPr>
                <w:rFonts w:ascii="Aptos Narrow" w:eastAsia="Arial" w:hAnsi="Aptos Narrow" w:cs="Times New Roman"/>
                <w:color w:val="000000"/>
                <w:sz w:val="18"/>
                <w:szCs w:val="18"/>
                <w:lang w:eastAsia="en-ZA"/>
              </w:rPr>
              <w:t xml:space="preserve"> g/dL</w:t>
            </w:r>
          </w:p>
        </w:tc>
        <w:tc>
          <w:tcPr>
            <w:tcW w:w="1278" w:type="dxa"/>
            <w:tcBorders>
              <w:top w:val="nil"/>
              <w:left w:val="nil"/>
              <w:bottom w:val="nil"/>
              <w:right w:val="nil"/>
            </w:tcBorders>
            <w:shd w:val="clear" w:color="auto" w:fill="auto"/>
            <w:noWrap/>
            <w:vAlign w:val="bottom"/>
            <w:hideMark/>
          </w:tcPr>
          <w:p w14:paraId="757D275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 (7.4, 10.3)</w:t>
            </w:r>
          </w:p>
        </w:tc>
        <w:tc>
          <w:tcPr>
            <w:tcW w:w="1756" w:type="dxa"/>
            <w:tcBorders>
              <w:top w:val="nil"/>
              <w:left w:val="nil"/>
              <w:bottom w:val="nil"/>
              <w:right w:val="nil"/>
            </w:tcBorders>
            <w:shd w:val="clear" w:color="auto" w:fill="auto"/>
            <w:noWrap/>
            <w:vAlign w:val="bottom"/>
            <w:hideMark/>
          </w:tcPr>
          <w:p w14:paraId="5D5AFF7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 (7.6, 10.4)</w:t>
            </w:r>
          </w:p>
        </w:tc>
        <w:tc>
          <w:tcPr>
            <w:tcW w:w="719" w:type="dxa"/>
            <w:tcBorders>
              <w:top w:val="nil"/>
              <w:left w:val="nil"/>
              <w:bottom w:val="nil"/>
              <w:right w:val="nil"/>
            </w:tcBorders>
            <w:shd w:val="clear" w:color="auto" w:fill="auto"/>
            <w:noWrap/>
            <w:vAlign w:val="bottom"/>
            <w:hideMark/>
          </w:tcPr>
          <w:p w14:paraId="0707170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c>
          <w:tcPr>
            <w:tcW w:w="1484" w:type="dxa"/>
            <w:tcBorders>
              <w:top w:val="nil"/>
              <w:left w:val="nil"/>
              <w:bottom w:val="nil"/>
              <w:right w:val="nil"/>
            </w:tcBorders>
            <w:shd w:val="clear" w:color="auto" w:fill="auto"/>
            <w:noWrap/>
            <w:vAlign w:val="bottom"/>
            <w:hideMark/>
          </w:tcPr>
          <w:p w14:paraId="360B34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 (7.6, 10.7)</w:t>
            </w:r>
          </w:p>
        </w:tc>
        <w:tc>
          <w:tcPr>
            <w:tcW w:w="1417" w:type="dxa"/>
            <w:tcBorders>
              <w:top w:val="nil"/>
              <w:left w:val="nil"/>
              <w:bottom w:val="nil"/>
              <w:right w:val="nil"/>
            </w:tcBorders>
            <w:shd w:val="clear" w:color="auto" w:fill="auto"/>
            <w:noWrap/>
            <w:vAlign w:val="bottom"/>
            <w:hideMark/>
          </w:tcPr>
          <w:p w14:paraId="66DB552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10.2 (7.9, 10.3)</w:t>
            </w:r>
          </w:p>
        </w:tc>
        <w:tc>
          <w:tcPr>
            <w:tcW w:w="865" w:type="dxa"/>
            <w:tcBorders>
              <w:top w:val="nil"/>
              <w:left w:val="nil"/>
              <w:bottom w:val="nil"/>
              <w:right w:val="nil"/>
            </w:tcBorders>
            <w:shd w:val="clear" w:color="auto" w:fill="auto"/>
            <w:noWrap/>
            <w:vAlign w:val="bottom"/>
            <w:hideMark/>
          </w:tcPr>
          <w:p w14:paraId="075F06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3DD1F35C" w14:textId="77777777" w:rsidTr="00B64EB2">
        <w:trPr>
          <w:trHeight w:val="300"/>
        </w:trPr>
        <w:tc>
          <w:tcPr>
            <w:tcW w:w="2895" w:type="dxa"/>
            <w:tcBorders>
              <w:top w:val="nil"/>
              <w:left w:val="nil"/>
              <w:bottom w:val="nil"/>
              <w:right w:val="nil"/>
            </w:tcBorders>
            <w:shd w:val="clear" w:color="auto" w:fill="auto"/>
            <w:noWrap/>
            <w:vAlign w:val="bottom"/>
            <w:hideMark/>
          </w:tcPr>
          <w:p w14:paraId="3EDE356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BP (systolic)</w:t>
            </w:r>
          </w:p>
        </w:tc>
        <w:tc>
          <w:tcPr>
            <w:tcW w:w="1278" w:type="dxa"/>
            <w:tcBorders>
              <w:top w:val="nil"/>
              <w:left w:val="nil"/>
              <w:bottom w:val="nil"/>
              <w:right w:val="nil"/>
            </w:tcBorders>
            <w:shd w:val="clear" w:color="auto" w:fill="auto"/>
            <w:noWrap/>
            <w:vAlign w:val="bottom"/>
            <w:hideMark/>
          </w:tcPr>
          <w:p w14:paraId="6DB3324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111.0 (102.0, 125.0)</w:t>
            </w:r>
          </w:p>
        </w:tc>
        <w:tc>
          <w:tcPr>
            <w:tcW w:w="1756" w:type="dxa"/>
            <w:tcBorders>
              <w:top w:val="nil"/>
              <w:left w:val="nil"/>
              <w:bottom w:val="nil"/>
              <w:right w:val="nil"/>
            </w:tcBorders>
            <w:shd w:val="clear" w:color="auto" w:fill="auto"/>
            <w:noWrap/>
            <w:vAlign w:val="bottom"/>
            <w:hideMark/>
          </w:tcPr>
          <w:p w14:paraId="0E9D2F7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120.0 (102.5, 128.5)</w:t>
            </w:r>
          </w:p>
        </w:tc>
        <w:tc>
          <w:tcPr>
            <w:tcW w:w="719" w:type="dxa"/>
            <w:tcBorders>
              <w:top w:val="nil"/>
              <w:left w:val="nil"/>
              <w:bottom w:val="nil"/>
              <w:right w:val="nil"/>
            </w:tcBorders>
            <w:shd w:val="clear" w:color="auto" w:fill="auto"/>
            <w:noWrap/>
            <w:vAlign w:val="bottom"/>
            <w:hideMark/>
          </w:tcPr>
          <w:p w14:paraId="3F33390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2B20B0D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118.0 (99.5, 129.3)</w:t>
            </w:r>
          </w:p>
        </w:tc>
        <w:tc>
          <w:tcPr>
            <w:tcW w:w="1417" w:type="dxa"/>
            <w:tcBorders>
              <w:top w:val="nil"/>
              <w:left w:val="nil"/>
              <w:bottom w:val="nil"/>
              <w:right w:val="nil"/>
            </w:tcBorders>
            <w:shd w:val="clear" w:color="auto" w:fill="auto"/>
            <w:noWrap/>
            <w:vAlign w:val="bottom"/>
            <w:hideMark/>
          </w:tcPr>
          <w:p w14:paraId="202D116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120.0 (120.0, 123.5)</w:t>
            </w:r>
          </w:p>
        </w:tc>
        <w:tc>
          <w:tcPr>
            <w:tcW w:w="865" w:type="dxa"/>
            <w:tcBorders>
              <w:top w:val="nil"/>
              <w:left w:val="nil"/>
              <w:bottom w:val="nil"/>
              <w:right w:val="nil"/>
            </w:tcBorders>
            <w:shd w:val="clear" w:color="auto" w:fill="auto"/>
            <w:noWrap/>
            <w:vAlign w:val="bottom"/>
            <w:hideMark/>
          </w:tcPr>
          <w:p w14:paraId="7C0097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44031949" w14:textId="77777777" w:rsidTr="00B64EB2">
        <w:trPr>
          <w:trHeight w:val="300"/>
        </w:trPr>
        <w:tc>
          <w:tcPr>
            <w:tcW w:w="2895" w:type="dxa"/>
            <w:tcBorders>
              <w:top w:val="nil"/>
              <w:left w:val="nil"/>
              <w:bottom w:val="nil"/>
              <w:right w:val="nil"/>
            </w:tcBorders>
            <w:shd w:val="clear" w:color="auto" w:fill="auto"/>
            <w:noWrap/>
            <w:vAlign w:val="bottom"/>
            <w:hideMark/>
          </w:tcPr>
          <w:p w14:paraId="3A71DF2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BP (diastolic)</w:t>
            </w:r>
          </w:p>
        </w:tc>
        <w:tc>
          <w:tcPr>
            <w:tcW w:w="1278" w:type="dxa"/>
            <w:tcBorders>
              <w:top w:val="nil"/>
              <w:left w:val="nil"/>
              <w:bottom w:val="nil"/>
              <w:right w:val="nil"/>
            </w:tcBorders>
            <w:shd w:val="clear" w:color="auto" w:fill="auto"/>
            <w:noWrap/>
            <w:vAlign w:val="bottom"/>
            <w:hideMark/>
          </w:tcPr>
          <w:p w14:paraId="3D8B712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70.0 (60.0, 79.0)</w:t>
            </w:r>
          </w:p>
        </w:tc>
        <w:tc>
          <w:tcPr>
            <w:tcW w:w="1756" w:type="dxa"/>
            <w:tcBorders>
              <w:top w:val="nil"/>
              <w:left w:val="nil"/>
              <w:bottom w:val="nil"/>
              <w:right w:val="nil"/>
            </w:tcBorders>
            <w:shd w:val="clear" w:color="auto" w:fill="auto"/>
            <w:noWrap/>
            <w:vAlign w:val="bottom"/>
            <w:hideMark/>
          </w:tcPr>
          <w:p w14:paraId="2980BAA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71.0 (66.5, 80.0)</w:t>
            </w:r>
          </w:p>
        </w:tc>
        <w:tc>
          <w:tcPr>
            <w:tcW w:w="719" w:type="dxa"/>
            <w:tcBorders>
              <w:top w:val="nil"/>
              <w:left w:val="nil"/>
              <w:bottom w:val="nil"/>
              <w:right w:val="nil"/>
            </w:tcBorders>
            <w:shd w:val="clear" w:color="auto" w:fill="auto"/>
            <w:noWrap/>
            <w:vAlign w:val="bottom"/>
            <w:hideMark/>
          </w:tcPr>
          <w:p w14:paraId="4A85C8E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0.080</w:t>
            </w:r>
          </w:p>
        </w:tc>
        <w:tc>
          <w:tcPr>
            <w:tcW w:w="1484" w:type="dxa"/>
            <w:tcBorders>
              <w:top w:val="nil"/>
              <w:left w:val="nil"/>
              <w:bottom w:val="nil"/>
              <w:right w:val="nil"/>
            </w:tcBorders>
            <w:shd w:val="clear" w:color="auto" w:fill="auto"/>
            <w:noWrap/>
            <w:vAlign w:val="bottom"/>
            <w:hideMark/>
          </w:tcPr>
          <w:p w14:paraId="097901C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72.0 (60.0, 80.0)</w:t>
            </w:r>
          </w:p>
        </w:tc>
        <w:tc>
          <w:tcPr>
            <w:tcW w:w="1417" w:type="dxa"/>
            <w:tcBorders>
              <w:top w:val="nil"/>
              <w:left w:val="nil"/>
              <w:bottom w:val="nil"/>
              <w:right w:val="nil"/>
            </w:tcBorders>
            <w:shd w:val="clear" w:color="auto" w:fill="auto"/>
            <w:noWrap/>
            <w:vAlign w:val="bottom"/>
            <w:hideMark/>
          </w:tcPr>
          <w:p w14:paraId="02465AE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70.0 (70.0, 82.0)</w:t>
            </w:r>
          </w:p>
        </w:tc>
        <w:tc>
          <w:tcPr>
            <w:tcW w:w="865" w:type="dxa"/>
            <w:tcBorders>
              <w:top w:val="nil"/>
              <w:left w:val="nil"/>
              <w:bottom w:val="nil"/>
              <w:right w:val="nil"/>
            </w:tcBorders>
            <w:shd w:val="clear" w:color="auto" w:fill="auto"/>
            <w:noWrap/>
            <w:vAlign w:val="bottom"/>
            <w:hideMark/>
          </w:tcPr>
          <w:p w14:paraId="601941E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r>
      <w:tr w:rsidR="00BA1DB1" w:rsidRPr="00407828" w14:paraId="13D90F44" w14:textId="77777777" w:rsidTr="00B64EB2">
        <w:trPr>
          <w:trHeight w:val="300"/>
        </w:trPr>
        <w:tc>
          <w:tcPr>
            <w:tcW w:w="2895" w:type="dxa"/>
            <w:tcBorders>
              <w:top w:val="nil"/>
              <w:left w:val="nil"/>
              <w:bottom w:val="nil"/>
              <w:right w:val="nil"/>
            </w:tcBorders>
            <w:shd w:val="clear" w:color="auto" w:fill="auto"/>
            <w:noWrap/>
            <w:vAlign w:val="bottom"/>
            <w:hideMark/>
          </w:tcPr>
          <w:p w14:paraId="45EDDD7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Heart rate</w:t>
            </w:r>
          </w:p>
        </w:tc>
        <w:tc>
          <w:tcPr>
            <w:tcW w:w="1278" w:type="dxa"/>
            <w:tcBorders>
              <w:top w:val="nil"/>
              <w:left w:val="nil"/>
              <w:bottom w:val="nil"/>
              <w:right w:val="nil"/>
            </w:tcBorders>
            <w:shd w:val="clear" w:color="auto" w:fill="auto"/>
            <w:noWrap/>
            <w:vAlign w:val="bottom"/>
            <w:hideMark/>
          </w:tcPr>
          <w:p w14:paraId="5156C15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91.0 (79.0, 108.8)</w:t>
            </w:r>
          </w:p>
        </w:tc>
        <w:tc>
          <w:tcPr>
            <w:tcW w:w="1756" w:type="dxa"/>
            <w:tcBorders>
              <w:top w:val="nil"/>
              <w:left w:val="nil"/>
              <w:bottom w:val="nil"/>
              <w:right w:val="nil"/>
            </w:tcBorders>
            <w:shd w:val="clear" w:color="auto" w:fill="auto"/>
            <w:noWrap/>
            <w:vAlign w:val="bottom"/>
            <w:hideMark/>
          </w:tcPr>
          <w:p w14:paraId="084380D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87.0 (78.5, 107.0)</w:t>
            </w:r>
          </w:p>
        </w:tc>
        <w:tc>
          <w:tcPr>
            <w:tcW w:w="719" w:type="dxa"/>
            <w:tcBorders>
              <w:top w:val="nil"/>
              <w:left w:val="nil"/>
              <w:bottom w:val="nil"/>
              <w:right w:val="nil"/>
            </w:tcBorders>
            <w:shd w:val="clear" w:color="auto" w:fill="auto"/>
            <w:noWrap/>
            <w:vAlign w:val="bottom"/>
            <w:hideMark/>
          </w:tcPr>
          <w:p w14:paraId="20B2A35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c>
          <w:tcPr>
            <w:tcW w:w="1484" w:type="dxa"/>
            <w:tcBorders>
              <w:top w:val="nil"/>
              <w:left w:val="nil"/>
              <w:bottom w:val="nil"/>
              <w:right w:val="nil"/>
            </w:tcBorders>
            <w:shd w:val="clear" w:color="auto" w:fill="auto"/>
            <w:noWrap/>
            <w:vAlign w:val="bottom"/>
            <w:hideMark/>
          </w:tcPr>
          <w:p w14:paraId="0030A4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85.0 (76.8, 102.3)</w:t>
            </w:r>
          </w:p>
        </w:tc>
        <w:tc>
          <w:tcPr>
            <w:tcW w:w="1417" w:type="dxa"/>
            <w:tcBorders>
              <w:top w:val="nil"/>
              <w:left w:val="nil"/>
              <w:bottom w:val="nil"/>
              <w:right w:val="nil"/>
            </w:tcBorders>
            <w:shd w:val="clear" w:color="auto" w:fill="auto"/>
            <w:noWrap/>
            <w:vAlign w:val="bottom"/>
            <w:hideMark/>
          </w:tcPr>
          <w:p w14:paraId="6526C4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97.0 (88.0, 111.0)</w:t>
            </w:r>
          </w:p>
        </w:tc>
        <w:tc>
          <w:tcPr>
            <w:tcW w:w="865" w:type="dxa"/>
            <w:tcBorders>
              <w:top w:val="nil"/>
              <w:left w:val="nil"/>
              <w:bottom w:val="nil"/>
              <w:right w:val="nil"/>
            </w:tcBorders>
            <w:shd w:val="clear" w:color="auto" w:fill="auto"/>
            <w:noWrap/>
            <w:vAlign w:val="bottom"/>
            <w:hideMark/>
          </w:tcPr>
          <w:p w14:paraId="1B4DD45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0.10</w:t>
            </w:r>
          </w:p>
        </w:tc>
      </w:tr>
      <w:tr w:rsidR="00BA1DB1" w:rsidRPr="00407828" w14:paraId="11656CF3" w14:textId="77777777" w:rsidTr="00B64EB2">
        <w:trPr>
          <w:trHeight w:val="300"/>
        </w:trPr>
        <w:tc>
          <w:tcPr>
            <w:tcW w:w="2895" w:type="dxa"/>
            <w:tcBorders>
              <w:top w:val="nil"/>
              <w:left w:val="nil"/>
              <w:bottom w:val="nil"/>
              <w:right w:val="nil"/>
            </w:tcBorders>
            <w:shd w:val="clear" w:color="auto" w:fill="auto"/>
            <w:noWrap/>
            <w:vAlign w:val="bottom"/>
            <w:hideMark/>
          </w:tcPr>
          <w:p w14:paraId="092B53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Hypotension</w:t>
            </w:r>
          </w:p>
        </w:tc>
        <w:tc>
          <w:tcPr>
            <w:tcW w:w="1278" w:type="dxa"/>
            <w:tcBorders>
              <w:top w:val="nil"/>
              <w:left w:val="nil"/>
              <w:bottom w:val="nil"/>
              <w:right w:val="nil"/>
            </w:tcBorders>
            <w:shd w:val="clear" w:color="auto" w:fill="auto"/>
            <w:noWrap/>
            <w:vAlign w:val="bottom"/>
            <w:hideMark/>
          </w:tcPr>
          <w:p w14:paraId="5E2F77B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46 (9.3%)</w:t>
            </w:r>
          </w:p>
        </w:tc>
        <w:tc>
          <w:tcPr>
            <w:tcW w:w="1756" w:type="dxa"/>
            <w:tcBorders>
              <w:top w:val="nil"/>
              <w:left w:val="nil"/>
              <w:bottom w:val="nil"/>
              <w:right w:val="nil"/>
            </w:tcBorders>
            <w:shd w:val="clear" w:color="auto" w:fill="auto"/>
            <w:noWrap/>
            <w:vAlign w:val="bottom"/>
            <w:hideMark/>
          </w:tcPr>
          <w:p w14:paraId="5E10B15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(3.7%)</w:t>
            </w:r>
          </w:p>
        </w:tc>
        <w:tc>
          <w:tcPr>
            <w:tcW w:w="719" w:type="dxa"/>
            <w:tcBorders>
              <w:top w:val="nil"/>
              <w:left w:val="nil"/>
              <w:bottom w:val="nil"/>
              <w:right w:val="nil"/>
            </w:tcBorders>
            <w:shd w:val="clear" w:color="auto" w:fill="auto"/>
            <w:noWrap/>
            <w:vAlign w:val="bottom"/>
            <w:hideMark/>
          </w:tcPr>
          <w:p w14:paraId="4170859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14C0C4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(5.0%)</w:t>
            </w:r>
          </w:p>
        </w:tc>
        <w:tc>
          <w:tcPr>
            <w:tcW w:w="1417" w:type="dxa"/>
            <w:tcBorders>
              <w:top w:val="nil"/>
              <w:left w:val="nil"/>
              <w:bottom w:val="nil"/>
              <w:right w:val="nil"/>
            </w:tcBorders>
            <w:shd w:val="clear" w:color="auto" w:fill="auto"/>
            <w:noWrap/>
            <w:vAlign w:val="bottom"/>
            <w:hideMark/>
          </w:tcPr>
          <w:p w14:paraId="4232A4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2BD1242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D3C635F" w14:textId="77777777" w:rsidTr="00B64EB2">
        <w:trPr>
          <w:trHeight w:val="300"/>
        </w:trPr>
        <w:tc>
          <w:tcPr>
            <w:tcW w:w="2895" w:type="dxa"/>
            <w:tcBorders>
              <w:top w:val="nil"/>
              <w:left w:val="nil"/>
              <w:bottom w:val="nil"/>
              <w:right w:val="nil"/>
            </w:tcBorders>
            <w:shd w:val="clear" w:color="auto" w:fill="auto"/>
            <w:noWrap/>
            <w:vAlign w:val="bottom"/>
            <w:hideMark/>
          </w:tcPr>
          <w:p w14:paraId="7B116C4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Weakness</w:t>
            </w:r>
          </w:p>
        </w:tc>
        <w:tc>
          <w:tcPr>
            <w:tcW w:w="1278" w:type="dxa"/>
            <w:tcBorders>
              <w:top w:val="nil"/>
              <w:left w:val="nil"/>
              <w:bottom w:val="nil"/>
              <w:right w:val="nil"/>
            </w:tcBorders>
            <w:shd w:val="clear" w:color="auto" w:fill="auto"/>
            <w:noWrap/>
            <w:vAlign w:val="bottom"/>
            <w:hideMark/>
          </w:tcPr>
          <w:p w14:paraId="667312D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422 (85.1%)</w:t>
            </w:r>
          </w:p>
        </w:tc>
        <w:tc>
          <w:tcPr>
            <w:tcW w:w="1756" w:type="dxa"/>
            <w:tcBorders>
              <w:top w:val="nil"/>
              <w:left w:val="nil"/>
              <w:bottom w:val="nil"/>
              <w:right w:val="nil"/>
            </w:tcBorders>
            <w:shd w:val="clear" w:color="auto" w:fill="auto"/>
            <w:noWrap/>
            <w:vAlign w:val="bottom"/>
            <w:hideMark/>
          </w:tcPr>
          <w:p w14:paraId="67A6AD7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 (77.8%)</w:t>
            </w:r>
          </w:p>
        </w:tc>
        <w:tc>
          <w:tcPr>
            <w:tcW w:w="719" w:type="dxa"/>
            <w:tcBorders>
              <w:top w:val="nil"/>
              <w:left w:val="nil"/>
              <w:bottom w:val="nil"/>
              <w:right w:val="nil"/>
            </w:tcBorders>
            <w:shd w:val="clear" w:color="auto" w:fill="auto"/>
            <w:noWrap/>
            <w:vAlign w:val="bottom"/>
            <w:hideMark/>
          </w:tcPr>
          <w:p w14:paraId="005A065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18B1724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17 (85.0%)</w:t>
            </w:r>
          </w:p>
        </w:tc>
        <w:tc>
          <w:tcPr>
            <w:tcW w:w="1417" w:type="dxa"/>
            <w:tcBorders>
              <w:top w:val="nil"/>
              <w:left w:val="nil"/>
              <w:bottom w:val="nil"/>
              <w:right w:val="nil"/>
            </w:tcBorders>
            <w:shd w:val="clear" w:color="auto" w:fill="auto"/>
            <w:noWrap/>
            <w:vAlign w:val="bottom"/>
            <w:hideMark/>
          </w:tcPr>
          <w:p w14:paraId="6A7AA6C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7E5CE7F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43674F8F" w14:textId="77777777" w:rsidTr="00B64EB2">
        <w:trPr>
          <w:trHeight w:val="300"/>
        </w:trPr>
        <w:tc>
          <w:tcPr>
            <w:tcW w:w="2895" w:type="dxa"/>
            <w:tcBorders>
              <w:top w:val="nil"/>
              <w:left w:val="nil"/>
              <w:bottom w:val="nil"/>
              <w:right w:val="nil"/>
            </w:tcBorders>
            <w:shd w:val="clear" w:color="auto" w:fill="auto"/>
            <w:noWrap/>
            <w:vAlign w:val="bottom"/>
            <w:hideMark/>
          </w:tcPr>
          <w:p w14:paraId="20BD0F9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Tiredness</w:t>
            </w:r>
          </w:p>
        </w:tc>
        <w:tc>
          <w:tcPr>
            <w:tcW w:w="1278" w:type="dxa"/>
            <w:tcBorders>
              <w:top w:val="nil"/>
              <w:left w:val="nil"/>
              <w:bottom w:val="nil"/>
              <w:right w:val="nil"/>
            </w:tcBorders>
            <w:shd w:val="clear" w:color="auto" w:fill="auto"/>
            <w:noWrap/>
            <w:vAlign w:val="bottom"/>
            <w:hideMark/>
          </w:tcPr>
          <w:p w14:paraId="100C437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423 (85.1%)</w:t>
            </w:r>
          </w:p>
        </w:tc>
        <w:tc>
          <w:tcPr>
            <w:tcW w:w="1756" w:type="dxa"/>
            <w:tcBorders>
              <w:top w:val="nil"/>
              <w:left w:val="nil"/>
              <w:bottom w:val="nil"/>
              <w:right w:val="nil"/>
            </w:tcBorders>
            <w:shd w:val="clear" w:color="auto" w:fill="auto"/>
            <w:noWrap/>
            <w:vAlign w:val="bottom"/>
            <w:hideMark/>
          </w:tcPr>
          <w:p w14:paraId="4185E34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 (85.2%)</w:t>
            </w:r>
          </w:p>
        </w:tc>
        <w:tc>
          <w:tcPr>
            <w:tcW w:w="719" w:type="dxa"/>
            <w:tcBorders>
              <w:top w:val="nil"/>
              <w:left w:val="nil"/>
              <w:bottom w:val="nil"/>
              <w:right w:val="nil"/>
            </w:tcBorders>
            <w:shd w:val="clear" w:color="auto" w:fill="auto"/>
            <w:noWrap/>
            <w:vAlign w:val="bottom"/>
            <w:hideMark/>
          </w:tcPr>
          <w:p w14:paraId="486C347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7A24A83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18 (90.0%)</w:t>
            </w:r>
          </w:p>
        </w:tc>
        <w:tc>
          <w:tcPr>
            <w:tcW w:w="1417" w:type="dxa"/>
            <w:tcBorders>
              <w:top w:val="nil"/>
              <w:left w:val="nil"/>
              <w:bottom w:val="nil"/>
              <w:right w:val="nil"/>
            </w:tcBorders>
            <w:shd w:val="clear" w:color="auto" w:fill="auto"/>
            <w:noWrap/>
            <w:vAlign w:val="bottom"/>
            <w:hideMark/>
          </w:tcPr>
          <w:p w14:paraId="6B57408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0D52FAA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74B6DD3A" w14:textId="77777777" w:rsidTr="00B64EB2">
        <w:trPr>
          <w:trHeight w:val="300"/>
        </w:trPr>
        <w:tc>
          <w:tcPr>
            <w:tcW w:w="2895" w:type="dxa"/>
            <w:tcBorders>
              <w:top w:val="nil"/>
              <w:left w:val="nil"/>
              <w:bottom w:val="nil"/>
              <w:right w:val="nil"/>
            </w:tcBorders>
            <w:shd w:val="clear" w:color="auto" w:fill="auto"/>
            <w:noWrap/>
            <w:vAlign w:val="bottom"/>
            <w:hideMark/>
          </w:tcPr>
          <w:p w14:paraId="6D63E7D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Poor appetite</w:t>
            </w:r>
          </w:p>
        </w:tc>
        <w:tc>
          <w:tcPr>
            <w:tcW w:w="1278" w:type="dxa"/>
            <w:tcBorders>
              <w:top w:val="nil"/>
              <w:left w:val="nil"/>
              <w:bottom w:val="nil"/>
              <w:right w:val="nil"/>
            </w:tcBorders>
            <w:shd w:val="clear" w:color="auto" w:fill="auto"/>
            <w:noWrap/>
            <w:vAlign w:val="bottom"/>
            <w:hideMark/>
          </w:tcPr>
          <w:p w14:paraId="2CC1A9C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374 (75.9%)</w:t>
            </w:r>
          </w:p>
        </w:tc>
        <w:tc>
          <w:tcPr>
            <w:tcW w:w="1756" w:type="dxa"/>
            <w:tcBorders>
              <w:top w:val="nil"/>
              <w:left w:val="nil"/>
              <w:bottom w:val="nil"/>
              <w:right w:val="nil"/>
            </w:tcBorders>
            <w:shd w:val="clear" w:color="auto" w:fill="auto"/>
            <w:noWrap/>
            <w:vAlign w:val="bottom"/>
            <w:hideMark/>
          </w:tcPr>
          <w:p w14:paraId="1C9AF13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22 (81.5%)</w:t>
            </w:r>
          </w:p>
        </w:tc>
        <w:tc>
          <w:tcPr>
            <w:tcW w:w="719" w:type="dxa"/>
            <w:tcBorders>
              <w:top w:val="nil"/>
              <w:left w:val="nil"/>
              <w:bottom w:val="nil"/>
              <w:right w:val="nil"/>
            </w:tcBorders>
            <w:shd w:val="clear" w:color="auto" w:fill="auto"/>
            <w:noWrap/>
            <w:vAlign w:val="bottom"/>
            <w:hideMark/>
          </w:tcPr>
          <w:p w14:paraId="7F248E1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386CE52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(80.0%)</w:t>
            </w:r>
          </w:p>
        </w:tc>
        <w:tc>
          <w:tcPr>
            <w:tcW w:w="1417" w:type="dxa"/>
            <w:tcBorders>
              <w:top w:val="nil"/>
              <w:left w:val="nil"/>
              <w:bottom w:val="nil"/>
              <w:right w:val="nil"/>
            </w:tcBorders>
            <w:shd w:val="clear" w:color="auto" w:fill="auto"/>
            <w:noWrap/>
            <w:vAlign w:val="bottom"/>
            <w:hideMark/>
          </w:tcPr>
          <w:p w14:paraId="449FAAF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(85.7%)</w:t>
            </w:r>
          </w:p>
        </w:tc>
        <w:tc>
          <w:tcPr>
            <w:tcW w:w="865" w:type="dxa"/>
            <w:tcBorders>
              <w:top w:val="nil"/>
              <w:left w:val="nil"/>
              <w:bottom w:val="nil"/>
              <w:right w:val="nil"/>
            </w:tcBorders>
            <w:shd w:val="clear" w:color="auto" w:fill="auto"/>
            <w:noWrap/>
            <w:vAlign w:val="bottom"/>
            <w:hideMark/>
          </w:tcPr>
          <w:p w14:paraId="3C6E762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73DA3C36" w14:textId="77777777" w:rsidTr="00B64EB2">
        <w:trPr>
          <w:trHeight w:val="300"/>
        </w:trPr>
        <w:tc>
          <w:tcPr>
            <w:tcW w:w="2895" w:type="dxa"/>
            <w:tcBorders>
              <w:top w:val="nil"/>
              <w:left w:val="nil"/>
              <w:bottom w:val="nil"/>
              <w:right w:val="nil"/>
            </w:tcBorders>
            <w:shd w:val="clear" w:color="auto" w:fill="auto"/>
            <w:noWrap/>
            <w:vAlign w:val="bottom"/>
            <w:hideMark/>
          </w:tcPr>
          <w:p w14:paraId="2651E2F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Increased pigmentation of the skin</w:t>
            </w:r>
          </w:p>
        </w:tc>
        <w:tc>
          <w:tcPr>
            <w:tcW w:w="1278" w:type="dxa"/>
            <w:tcBorders>
              <w:top w:val="nil"/>
              <w:left w:val="nil"/>
              <w:bottom w:val="nil"/>
              <w:right w:val="nil"/>
            </w:tcBorders>
            <w:shd w:val="clear" w:color="auto" w:fill="auto"/>
            <w:noWrap/>
            <w:vAlign w:val="bottom"/>
            <w:hideMark/>
          </w:tcPr>
          <w:p w14:paraId="2E7D295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247 (50.8%)</w:t>
            </w:r>
          </w:p>
        </w:tc>
        <w:tc>
          <w:tcPr>
            <w:tcW w:w="1756" w:type="dxa"/>
            <w:tcBorders>
              <w:top w:val="nil"/>
              <w:left w:val="nil"/>
              <w:bottom w:val="nil"/>
              <w:right w:val="nil"/>
            </w:tcBorders>
            <w:shd w:val="clear" w:color="auto" w:fill="auto"/>
            <w:noWrap/>
            <w:vAlign w:val="bottom"/>
            <w:hideMark/>
          </w:tcPr>
          <w:p w14:paraId="12A717D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(37.5%)</w:t>
            </w:r>
          </w:p>
        </w:tc>
        <w:tc>
          <w:tcPr>
            <w:tcW w:w="719" w:type="dxa"/>
            <w:tcBorders>
              <w:top w:val="nil"/>
              <w:left w:val="nil"/>
              <w:bottom w:val="nil"/>
              <w:right w:val="nil"/>
            </w:tcBorders>
            <w:shd w:val="clear" w:color="auto" w:fill="auto"/>
            <w:noWrap/>
            <w:vAlign w:val="bottom"/>
            <w:hideMark/>
          </w:tcPr>
          <w:p w14:paraId="2F4A5FE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0.2</w:t>
            </w:r>
          </w:p>
        </w:tc>
        <w:tc>
          <w:tcPr>
            <w:tcW w:w="1484" w:type="dxa"/>
            <w:tcBorders>
              <w:top w:val="nil"/>
              <w:left w:val="nil"/>
              <w:bottom w:val="nil"/>
              <w:right w:val="nil"/>
            </w:tcBorders>
            <w:shd w:val="clear" w:color="auto" w:fill="auto"/>
            <w:noWrap/>
            <w:vAlign w:val="bottom"/>
            <w:hideMark/>
          </w:tcPr>
          <w:p w14:paraId="534E281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6 (31.6%)</w:t>
            </w:r>
          </w:p>
        </w:tc>
        <w:tc>
          <w:tcPr>
            <w:tcW w:w="1417" w:type="dxa"/>
            <w:tcBorders>
              <w:top w:val="nil"/>
              <w:left w:val="nil"/>
              <w:bottom w:val="nil"/>
              <w:right w:val="nil"/>
            </w:tcBorders>
            <w:shd w:val="clear" w:color="auto" w:fill="auto"/>
            <w:noWrap/>
            <w:vAlign w:val="bottom"/>
            <w:hideMark/>
          </w:tcPr>
          <w:p w14:paraId="7864C7E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(60.0%)</w:t>
            </w:r>
          </w:p>
        </w:tc>
        <w:tc>
          <w:tcPr>
            <w:tcW w:w="865" w:type="dxa"/>
            <w:tcBorders>
              <w:top w:val="nil"/>
              <w:left w:val="nil"/>
              <w:bottom w:val="nil"/>
              <w:right w:val="nil"/>
            </w:tcBorders>
            <w:shd w:val="clear" w:color="auto" w:fill="auto"/>
            <w:noWrap/>
            <w:vAlign w:val="bottom"/>
            <w:hideMark/>
          </w:tcPr>
          <w:p w14:paraId="4D55E9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r>
      <w:tr w:rsidR="00BA1DB1" w:rsidRPr="00407828" w14:paraId="3E1F0C9B" w14:textId="77777777" w:rsidTr="00B64EB2">
        <w:trPr>
          <w:trHeight w:val="300"/>
        </w:trPr>
        <w:tc>
          <w:tcPr>
            <w:tcW w:w="2895" w:type="dxa"/>
            <w:tcBorders>
              <w:top w:val="nil"/>
              <w:left w:val="nil"/>
              <w:bottom w:val="nil"/>
              <w:right w:val="nil"/>
            </w:tcBorders>
            <w:shd w:val="clear" w:color="auto" w:fill="auto"/>
            <w:noWrap/>
            <w:vAlign w:val="bottom"/>
            <w:hideMark/>
          </w:tcPr>
          <w:p w14:paraId="1644CF1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Nausea</w:t>
            </w:r>
          </w:p>
        </w:tc>
        <w:tc>
          <w:tcPr>
            <w:tcW w:w="1278" w:type="dxa"/>
            <w:tcBorders>
              <w:top w:val="nil"/>
              <w:left w:val="nil"/>
              <w:bottom w:val="nil"/>
              <w:right w:val="nil"/>
            </w:tcBorders>
            <w:shd w:val="clear" w:color="auto" w:fill="auto"/>
            <w:noWrap/>
            <w:vAlign w:val="bottom"/>
            <w:hideMark/>
          </w:tcPr>
          <w:p w14:paraId="68C884E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263 (53.0%)</w:t>
            </w:r>
          </w:p>
        </w:tc>
        <w:tc>
          <w:tcPr>
            <w:tcW w:w="1756" w:type="dxa"/>
            <w:tcBorders>
              <w:top w:val="nil"/>
              <w:left w:val="nil"/>
              <w:bottom w:val="nil"/>
              <w:right w:val="nil"/>
            </w:tcBorders>
            <w:shd w:val="clear" w:color="auto" w:fill="auto"/>
            <w:noWrap/>
            <w:vAlign w:val="bottom"/>
            <w:hideMark/>
          </w:tcPr>
          <w:p w14:paraId="6FA0A2C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16 (59.3%)</w:t>
            </w:r>
          </w:p>
        </w:tc>
        <w:tc>
          <w:tcPr>
            <w:tcW w:w="719" w:type="dxa"/>
            <w:tcBorders>
              <w:top w:val="nil"/>
              <w:left w:val="nil"/>
              <w:bottom w:val="nil"/>
              <w:right w:val="nil"/>
            </w:tcBorders>
            <w:shd w:val="clear" w:color="auto" w:fill="auto"/>
            <w:noWrap/>
            <w:vAlign w:val="bottom"/>
            <w:hideMark/>
          </w:tcPr>
          <w:p w14:paraId="0091CA5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740B626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(55.0%)</w:t>
            </w:r>
          </w:p>
        </w:tc>
        <w:tc>
          <w:tcPr>
            <w:tcW w:w="1417" w:type="dxa"/>
            <w:tcBorders>
              <w:top w:val="nil"/>
              <w:left w:val="nil"/>
              <w:bottom w:val="nil"/>
              <w:right w:val="nil"/>
            </w:tcBorders>
            <w:shd w:val="clear" w:color="auto" w:fill="auto"/>
            <w:noWrap/>
            <w:vAlign w:val="bottom"/>
            <w:hideMark/>
          </w:tcPr>
          <w:p w14:paraId="73CB3F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5760F83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0.7</w:t>
            </w:r>
          </w:p>
        </w:tc>
      </w:tr>
      <w:tr w:rsidR="00BA1DB1" w:rsidRPr="00407828" w14:paraId="30B6D141" w14:textId="77777777" w:rsidTr="00B64EB2">
        <w:trPr>
          <w:trHeight w:val="300"/>
        </w:trPr>
        <w:tc>
          <w:tcPr>
            <w:tcW w:w="2895" w:type="dxa"/>
            <w:tcBorders>
              <w:top w:val="nil"/>
              <w:left w:val="nil"/>
              <w:bottom w:val="nil"/>
              <w:right w:val="nil"/>
            </w:tcBorders>
            <w:shd w:val="clear" w:color="auto" w:fill="auto"/>
            <w:noWrap/>
            <w:vAlign w:val="bottom"/>
            <w:hideMark/>
          </w:tcPr>
          <w:p w14:paraId="483359B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Vomiting</w:t>
            </w:r>
          </w:p>
        </w:tc>
        <w:tc>
          <w:tcPr>
            <w:tcW w:w="1278" w:type="dxa"/>
            <w:tcBorders>
              <w:top w:val="nil"/>
              <w:left w:val="nil"/>
              <w:bottom w:val="nil"/>
              <w:right w:val="nil"/>
            </w:tcBorders>
            <w:shd w:val="clear" w:color="auto" w:fill="auto"/>
            <w:noWrap/>
            <w:vAlign w:val="bottom"/>
            <w:hideMark/>
          </w:tcPr>
          <w:p w14:paraId="7506BA2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137 (27.7%)</w:t>
            </w:r>
          </w:p>
        </w:tc>
        <w:tc>
          <w:tcPr>
            <w:tcW w:w="1756" w:type="dxa"/>
            <w:tcBorders>
              <w:top w:val="nil"/>
              <w:left w:val="nil"/>
              <w:bottom w:val="nil"/>
              <w:right w:val="nil"/>
            </w:tcBorders>
            <w:shd w:val="clear" w:color="auto" w:fill="auto"/>
            <w:noWrap/>
            <w:vAlign w:val="bottom"/>
            <w:hideMark/>
          </w:tcPr>
          <w:p w14:paraId="1E1FFB6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 (29.6%)</w:t>
            </w:r>
          </w:p>
        </w:tc>
        <w:tc>
          <w:tcPr>
            <w:tcW w:w="719" w:type="dxa"/>
            <w:tcBorders>
              <w:top w:val="nil"/>
              <w:left w:val="nil"/>
              <w:bottom w:val="nil"/>
              <w:right w:val="nil"/>
            </w:tcBorders>
            <w:shd w:val="clear" w:color="auto" w:fill="auto"/>
            <w:noWrap/>
            <w:vAlign w:val="bottom"/>
            <w:hideMark/>
          </w:tcPr>
          <w:p w14:paraId="4BFC6FD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c>
          <w:tcPr>
            <w:tcW w:w="1484" w:type="dxa"/>
            <w:tcBorders>
              <w:top w:val="nil"/>
              <w:left w:val="nil"/>
              <w:bottom w:val="nil"/>
              <w:right w:val="nil"/>
            </w:tcBorders>
            <w:shd w:val="clear" w:color="auto" w:fill="auto"/>
            <w:noWrap/>
            <w:vAlign w:val="bottom"/>
            <w:hideMark/>
          </w:tcPr>
          <w:p w14:paraId="2E5C5C2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(20.0%)</w:t>
            </w:r>
          </w:p>
        </w:tc>
        <w:tc>
          <w:tcPr>
            <w:tcW w:w="1417" w:type="dxa"/>
            <w:tcBorders>
              <w:top w:val="nil"/>
              <w:left w:val="nil"/>
              <w:bottom w:val="nil"/>
              <w:right w:val="nil"/>
            </w:tcBorders>
            <w:shd w:val="clear" w:color="auto" w:fill="auto"/>
            <w:noWrap/>
            <w:vAlign w:val="bottom"/>
            <w:hideMark/>
          </w:tcPr>
          <w:p w14:paraId="28475EF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55120E2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0.14</w:t>
            </w:r>
          </w:p>
        </w:tc>
      </w:tr>
      <w:tr w:rsidR="00BA1DB1" w:rsidRPr="00407828" w14:paraId="6B74E424" w14:textId="77777777" w:rsidTr="00B64EB2">
        <w:trPr>
          <w:trHeight w:val="300"/>
        </w:trPr>
        <w:tc>
          <w:tcPr>
            <w:tcW w:w="2895" w:type="dxa"/>
            <w:tcBorders>
              <w:top w:val="nil"/>
              <w:left w:val="nil"/>
              <w:bottom w:val="nil"/>
              <w:right w:val="nil"/>
            </w:tcBorders>
            <w:shd w:val="clear" w:color="auto" w:fill="auto"/>
            <w:noWrap/>
            <w:vAlign w:val="bottom"/>
            <w:hideMark/>
          </w:tcPr>
          <w:p w14:paraId="70867C9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Liking for salt</w:t>
            </w:r>
          </w:p>
        </w:tc>
        <w:tc>
          <w:tcPr>
            <w:tcW w:w="1278" w:type="dxa"/>
            <w:tcBorders>
              <w:top w:val="nil"/>
              <w:left w:val="nil"/>
              <w:bottom w:val="nil"/>
              <w:right w:val="nil"/>
            </w:tcBorders>
            <w:shd w:val="clear" w:color="auto" w:fill="auto"/>
            <w:noWrap/>
            <w:vAlign w:val="bottom"/>
            <w:hideMark/>
          </w:tcPr>
          <w:p w14:paraId="7266556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262 (53.0%)</w:t>
            </w:r>
          </w:p>
        </w:tc>
        <w:tc>
          <w:tcPr>
            <w:tcW w:w="1756" w:type="dxa"/>
            <w:tcBorders>
              <w:top w:val="nil"/>
              <w:left w:val="nil"/>
              <w:bottom w:val="nil"/>
              <w:right w:val="nil"/>
            </w:tcBorders>
            <w:shd w:val="clear" w:color="auto" w:fill="auto"/>
            <w:noWrap/>
            <w:vAlign w:val="bottom"/>
            <w:hideMark/>
          </w:tcPr>
          <w:p w14:paraId="5AE6C18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19 (70.4%)</w:t>
            </w:r>
          </w:p>
        </w:tc>
        <w:tc>
          <w:tcPr>
            <w:tcW w:w="719" w:type="dxa"/>
            <w:tcBorders>
              <w:top w:val="nil"/>
              <w:left w:val="nil"/>
              <w:bottom w:val="nil"/>
              <w:right w:val="nil"/>
            </w:tcBorders>
            <w:shd w:val="clear" w:color="auto" w:fill="auto"/>
            <w:noWrap/>
            <w:vAlign w:val="bottom"/>
            <w:hideMark/>
          </w:tcPr>
          <w:p w14:paraId="619A6C8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0.078</w:t>
            </w:r>
          </w:p>
        </w:tc>
        <w:tc>
          <w:tcPr>
            <w:tcW w:w="1484" w:type="dxa"/>
            <w:tcBorders>
              <w:top w:val="nil"/>
              <w:left w:val="nil"/>
              <w:bottom w:val="nil"/>
              <w:right w:val="nil"/>
            </w:tcBorders>
            <w:shd w:val="clear" w:color="auto" w:fill="auto"/>
            <w:noWrap/>
            <w:vAlign w:val="bottom"/>
            <w:hideMark/>
          </w:tcPr>
          <w:p w14:paraId="7C42116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14 (70.0%)</w:t>
            </w:r>
          </w:p>
        </w:tc>
        <w:tc>
          <w:tcPr>
            <w:tcW w:w="1417" w:type="dxa"/>
            <w:tcBorders>
              <w:top w:val="nil"/>
              <w:left w:val="nil"/>
              <w:bottom w:val="nil"/>
              <w:right w:val="nil"/>
            </w:tcBorders>
            <w:shd w:val="clear" w:color="auto" w:fill="auto"/>
            <w:noWrap/>
            <w:vAlign w:val="bottom"/>
            <w:hideMark/>
          </w:tcPr>
          <w:p w14:paraId="0DA30D5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(71.4%)</w:t>
            </w:r>
          </w:p>
        </w:tc>
        <w:tc>
          <w:tcPr>
            <w:tcW w:w="865" w:type="dxa"/>
            <w:tcBorders>
              <w:top w:val="nil"/>
              <w:left w:val="nil"/>
              <w:bottom w:val="nil"/>
              <w:right w:val="nil"/>
            </w:tcBorders>
            <w:shd w:val="clear" w:color="auto" w:fill="auto"/>
            <w:noWrap/>
            <w:vAlign w:val="bottom"/>
            <w:hideMark/>
          </w:tcPr>
          <w:p w14:paraId="43428F0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357D7D7E" w14:textId="77777777" w:rsidTr="00B64EB2">
        <w:trPr>
          <w:trHeight w:val="300"/>
        </w:trPr>
        <w:tc>
          <w:tcPr>
            <w:tcW w:w="2895" w:type="dxa"/>
            <w:tcBorders>
              <w:top w:val="nil"/>
              <w:left w:val="nil"/>
              <w:bottom w:val="nil"/>
              <w:right w:val="nil"/>
            </w:tcBorders>
            <w:shd w:val="clear" w:color="auto" w:fill="auto"/>
            <w:noWrap/>
            <w:vAlign w:val="bottom"/>
            <w:hideMark/>
          </w:tcPr>
          <w:p w14:paraId="7E611D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Hypoglycaemia</w:t>
            </w:r>
          </w:p>
        </w:tc>
        <w:tc>
          <w:tcPr>
            <w:tcW w:w="1278" w:type="dxa"/>
            <w:tcBorders>
              <w:top w:val="nil"/>
              <w:left w:val="nil"/>
              <w:bottom w:val="nil"/>
              <w:right w:val="nil"/>
            </w:tcBorders>
            <w:shd w:val="clear" w:color="auto" w:fill="auto"/>
            <w:noWrap/>
            <w:vAlign w:val="bottom"/>
            <w:hideMark/>
          </w:tcPr>
          <w:p w14:paraId="6EB7C0C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(2.2%)</w:t>
            </w:r>
          </w:p>
        </w:tc>
        <w:tc>
          <w:tcPr>
            <w:tcW w:w="1756" w:type="dxa"/>
            <w:tcBorders>
              <w:top w:val="nil"/>
              <w:left w:val="nil"/>
              <w:bottom w:val="nil"/>
              <w:right w:val="nil"/>
            </w:tcBorders>
            <w:shd w:val="clear" w:color="auto" w:fill="auto"/>
            <w:noWrap/>
            <w:vAlign w:val="bottom"/>
            <w:hideMark/>
          </w:tcPr>
          <w:p w14:paraId="1A6A82C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0328F8D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55DE5DE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4EC5BAB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1299E89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4533C5B" w14:textId="77777777" w:rsidTr="00B64EB2">
        <w:trPr>
          <w:trHeight w:val="300"/>
        </w:trPr>
        <w:tc>
          <w:tcPr>
            <w:tcW w:w="2895" w:type="dxa"/>
            <w:tcBorders>
              <w:top w:val="nil"/>
              <w:left w:val="nil"/>
              <w:bottom w:val="nil"/>
              <w:right w:val="nil"/>
            </w:tcBorders>
            <w:shd w:val="clear" w:color="auto" w:fill="auto"/>
            <w:noWrap/>
            <w:vAlign w:val="bottom"/>
            <w:hideMark/>
          </w:tcPr>
          <w:p w14:paraId="2A4415E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Loss of consciousness</w:t>
            </w:r>
          </w:p>
        </w:tc>
        <w:tc>
          <w:tcPr>
            <w:tcW w:w="1278" w:type="dxa"/>
            <w:tcBorders>
              <w:top w:val="nil"/>
              <w:left w:val="nil"/>
              <w:bottom w:val="nil"/>
              <w:right w:val="nil"/>
            </w:tcBorders>
            <w:shd w:val="clear" w:color="auto" w:fill="auto"/>
            <w:noWrap/>
            <w:vAlign w:val="bottom"/>
            <w:hideMark/>
          </w:tcPr>
          <w:p w14:paraId="110A060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(1.4%)</w:t>
            </w:r>
          </w:p>
        </w:tc>
        <w:tc>
          <w:tcPr>
            <w:tcW w:w="1756" w:type="dxa"/>
            <w:tcBorders>
              <w:top w:val="nil"/>
              <w:left w:val="nil"/>
              <w:bottom w:val="nil"/>
              <w:right w:val="nil"/>
            </w:tcBorders>
            <w:shd w:val="clear" w:color="auto" w:fill="auto"/>
            <w:noWrap/>
            <w:vAlign w:val="bottom"/>
            <w:hideMark/>
          </w:tcPr>
          <w:p w14:paraId="4897229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691632E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13AC798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5ABFECB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0FE80D4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5BBB0BDD" w14:textId="77777777" w:rsidTr="00B64EB2">
        <w:trPr>
          <w:trHeight w:val="300"/>
        </w:trPr>
        <w:tc>
          <w:tcPr>
            <w:tcW w:w="2895" w:type="dxa"/>
            <w:tcBorders>
              <w:top w:val="nil"/>
              <w:left w:val="nil"/>
              <w:bottom w:val="nil"/>
              <w:right w:val="nil"/>
            </w:tcBorders>
            <w:shd w:val="clear" w:color="auto" w:fill="auto"/>
            <w:noWrap/>
            <w:vAlign w:val="bottom"/>
            <w:hideMark/>
          </w:tcPr>
          <w:p w14:paraId="183F52C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Diarrhoea</w:t>
            </w:r>
          </w:p>
        </w:tc>
        <w:tc>
          <w:tcPr>
            <w:tcW w:w="1278" w:type="dxa"/>
            <w:tcBorders>
              <w:top w:val="nil"/>
              <w:left w:val="nil"/>
              <w:bottom w:val="nil"/>
              <w:right w:val="nil"/>
            </w:tcBorders>
            <w:shd w:val="clear" w:color="auto" w:fill="auto"/>
            <w:noWrap/>
            <w:vAlign w:val="bottom"/>
            <w:hideMark/>
          </w:tcPr>
          <w:p w14:paraId="5057E02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219 (44.5%)</w:t>
            </w:r>
          </w:p>
        </w:tc>
        <w:tc>
          <w:tcPr>
            <w:tcW w:w="1756" w:type="dxa"/>
            <w:tcBorders>
              <w:top w:val="nil"/>
              <w:left w:val="nil"/>
              <w:bottom w:val="nil"/>
              <w:right w:val="nil"/>
            </w:tcBorders>
            <w:shd w:val="clear" w:color="auto" w:fill="auto"/>
            <w:noWrap/>
            <w:vAlign w:val="bottom"/>
            <w:hideMark/>
          </w:tcPr>
          <w:p w14:paraId="563F310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 (29.6%)</w:t>
            </w:r>
          </w:p>
        </w:tc>
        <w:tc>
          <w:tcPr>
            <w:tcW w:w="719" w:type="dxa"/>
            <w:tcBorders>
              <w:top w:val="nil"/>
              <w:left w:val="nil"/>
              <w:bottom w:val="nil"/>
              <w:right w:val="nil"/>
            </w:tcBorders>
            <w:shd w:val="clear" w:color="auto" w:fill="auto"/>
            <w:noWrap/>
            <w:vAlign w:val="bottom"/>
            <w:hideMark/>
          </w:tcPr>
          <w:p w14:paraId="5148B2D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0.13</w:t>
            </w:r>
          </w:p>
        </w:tc>
        <w:tc>
          <w:tcPr>
            <w:tcW w:w="1484" w:type="dxa"/>
            <w:tcBorders>
              <w:top w:val="nil"/>
              <w:left w:val="nil"/>
              <w:bottom w:val="nil"/>
              <w:right w:val="nil"/>
            </w:tcBorders>
            <w:shd w:val="clear" w:color="auto" w:fill="auto"/>
            <w:noWrap/>
            <w:vAlign w:val="bottom"/>
            <w:hideMark/>
          </w:tcPr>
          <w:p w14:paraId="6D02692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7 (35.0%)</w:t>
            </w:r>
          </w:p>
        </w:tc>
        <w:tc>
          <w:tcPr>
            <w:tcW w:w="1417" w:type="dxa"/>
            <w:tcBorders>
              <w:top w:val="nil"/>
              <w:left w:val="nil"/>
              <w:bottom w:val="nil"/>
              <w:right w:val="nil"/>
            </w:tcBorders>
            <w:shd w:val="clear" w:color="auto" w:fill="auto"/>
            <w:noWrap/>
            <w:vAlign w:val="bottom"/>
            <w:hideMark/>
          </w:tcPr>
          <w:p w14:paraId="1089D99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136D1B3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58F2D1CD" w14:textId="77777777" w:rsidTr="00B64EB2">
        <w:trPr>
          <w:trHeight w:val="300"/>
        </w:trPr>
        <w:tc>
          <w:tcPr>
            <w:tcW w:w="2895" w:type="dxa"/>
            <w:tcBorders>
              <w:top w:val="nil"/>
              <w:left w:val="nil"/>
              <w:bottom w:val="nil"/>
              <w:right w:val="nil"/>
            </w:tcBorders>
            <w:shd w:val="clear" w:color="auto" w:fill="auto"/>
            <w:noWrap/>
            <w:vAlign w:val="bottom"/>
            <w:hideMark/>
          </w:tcPr>
          <w:p w14:paraId="31C2FE2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Dizziness</w:t>
            </w:r>
          </w:p>
        </w:tc>
        <w:tc>
          <w:tcPr>
            <w:tcW w:w="1278" w:type="dxa"/>
            <w:tcBorders>
              <w:top w:val="nil"/>
              <w:left w:val="nil"/>
              <w:bottom w:val="nil"/>
              <w:right w:val="nil"/>
            </w:tcBorders>
            <w:shd w:val="clear" w:color="auto" w:fill="auto"/>
            <w:noWrap/>
            <w:vAlign w:val="bottom"/>
            <w:hideMark/>
          </w:tcPr>
          <w:p w14:paraId="209D8C2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236 (47.8%)</w:t>
            </w:r>
          </w:p>
        </w:tc>
        <w:tc>
          <w:tcPr>
            <w:tcW w:w="1756" w:type="dxa"/>
            <w:tcBorders>
              <w:top w:val="nil"/>
              <w:left w:val="nil"/>
              <w:bottom w:val="nil"/>
              <w:right w:val="nil"/>
            </w:tcBorders>
            <w:shd w:val="clear" w:color="auto" w:fill="auto"/>
            <w:noWrap/>
            <w:vAlign w:val="bottom"/>
            <w:hideMark/>
          </w:tcPr>
          <w:p w14:paraId="571616B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(50.0%)</w:t>
            </w:r>
          </w:p>
        </w:tc>
        <w:tc>
          <w:tcPr>
            <w:tcW w:w="719" w:type="dxa"/>
            <w:tcBorders>
              <w:top w:val="nil"/>
              <w:left w:val="nil"/>
              <w:bottom w:val="nil"/>
              <w:right w:val="nil"/>
            </w:tcBorders>
            <w:shd w:val="clear" w:color="auto" w:fill="auto"/>
            <w:noWrap/>
            <w:vAlign w:val="bottom"/>
            <w:hideMark/>
          </w:tcPr>
          <w:p w14:paraId="0572824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c>
          <w:tcPr>
            <w:tcW w:w="1484" w:type="dxa"/>
            <w:tcBorders>
              <w:top w:val="nil"/>
              <w:left w:val="nil"/>
              <w:bottom w:val="nil"/>
              <w:right w:val="nil"/>
            </w:tcBorders>
            <w:shd w:val="clear" w:color="auto" w:fill="auto"/>
            <w:noWrap/>
            <w:vAlign w:val="bottom"/>
            <w:hideMark/>
          </w:tcPr>
          <w:p w14:paraId="14FD04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49A2CED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(66.7%)</w:t>
            </w:r>
          </w:p>
        </w:tc>
        <w:tc>
          <w:tcPr>
            <w:tcW w:w="865" w:type="dxa"/>
            <w:tcBorders>
              <w:top w:val="nil"/>
              <w:left w:val="nil"/>
              <w:bottom w:val="nil"/>
              <w:right w:val="nil"/>
            </w:tcBorders>
            <w:shd w:val="clear" w:color="auto" w:fill="auto"/>
            <w:noWrap/>
            <w:vAlign w:val="bottom"/>
            <w:hideMark/>
          </w:tcPr>
          <w:p w14:paraId="05E5B8E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0.6</w:t>
            </w:r>
          </w:p>
        </w:tc>
      </w:tr>
      <w:tr w:rsidR="00BA1DB1" w:rsidRPr="00407828" w14:paraId="6F706285" w14:textId="77777777" w:rsidTr="00B64EB2">
        <w:trPr>
          <w:trHeight w:val="300"/>
        </w:trPr>
        <w:tc>
          <w:tcPr>
            <w:tcW w:w="2895" w:type="dxa"/>
            <w:tcBorders>
              <w:top w:val="nil"/>
              <w:left w:val="nil"/>
              <w:bottom w:val="nil"/>
              <w:right w:val="nil"/>
            </w:tcBorders>
            <w:shd w:val="clear" w:color="auto" w:fill="auto"/>
            <w:noWrap/>
            <w:vAlign w:val="bottom"/>
            <w:hideMark/>
          </w:tcPr>
          <w:p w14:paraId="7667908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Shock</w:t>
            </w:r>
          </w:p>
        </w:tc>
        <w:tc>
          <w:tcPr>
            <w:tcW w:w="1278" w:type="dxa"/>
            <w:tcBorders>
              <w:top w:val="nil"/>
              <w:left w:val="nil"/>
              <w:bottom w:val="nil"/>
              <w:right w:val="nil"/>
            </w:tcBorders>
            <w:shd w:val="clear" w:color="auto" w:fill="auto"/>
            <w:noWrap/>
            <w:vAlign w:val="bottom"/>
            <w:hideMark/>
          </w:tcPr>
          <w:p w14:paraId="7E2113F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5 (1.0%)</w:t>
            </w:r>
          </w:p>
        </w:tc>
        <w:tc>
          <w:tcPr>
            <w:tcW w:w="1756" w:type="dxa"/>
            <w:tcBorders>
              <w:top w:val="nil"/>
              <w:left w:val="nil"/>
              <w:bottom w:val="nil"/>
              <w:right w:val="nil"/>
            </w:tcBorders>
            <w:shd w:val="clear" w:color="auto" w:fill="auto"/>
            <w:noWrap/>
            <w:vAlign w:val="bottom"/>
            <w:hideMark/>
          </w:tcPr>
          <w:p w14:paraId="5608B58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719" w:type="dxa"/>
            <w:tcBorders>
              <w:top w:val="nil"/>
              <w:left w:val="nil"/>
              <w:bottom w:val="nil"/>
              <w:right w:val="nil"/>
            </w:tcBorders>
            <w:shd w:val="clear" w:color="auto" w:fill="auto"/>
            <w:noWrap/>
            <w:vAlign w:val="bottom"/>
            <w:hideMark/>
          </w:tcPr>
          <w:p w14:paraId="272946E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c>
          <w:tcPr>
            <w:tcW w:w="1484" w:type="dxa"/>
            <w:tcBorders>
              <w:top w:val="nil"/>
              <w:left w:val="nil"/>
              <w:bottom w:val="nil"/>
              <w:right w:val="nil"/>
            </w:tcBorders>
            <w:shd w:val="clear" w:color="auto" w:fill="auto"/>
            <w:noWrap/>
            <w:vAlign w:val="bottom"/>
            <w:hideMark/>
          </w:tcPr>
          <w:p w14:paraId="7590CDB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1417" w:type="dxa"/>
            <w:tcBorders>
              <w:top w:val="nil"/>
              <w:left w:val="nil"/>
              <w:bottom w:val="nil"/>
              <w:right w:val="nil"/>
            </w:tcBorders>
            <w:shd w:val="clear" w:color="auto" w:fill="auto"/>
            <w:noWrap/>
            <w:vAlign w:val="bottom"/>
            <w:hideMark/>
          </w:tcPr>
          <w:p w14:paraId="4F32187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4FE06AD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3F8CF938" w14:textId="77777777" w:rsidTr="00B64EB2">
        <w:trPr>
          <w:trHeight w:val="300"/>
        </w:trPr>
        <w:tc>
          <w:tcPr>
            <w:tcW w:w="2895" w:type="dxa"/>
            <w:tcBorders>
              <w:top w:val="nil"/>
              <w:left w:val="nil"/>
              <w:bottom w:val="nil"/>
              <w:right w:val="nil"/>
            </w:tcBorders>
            <w:shd w:val="clear" w:color="auto" w:fill="auto"/>
            <w:noWrap/>
            <w:vAlign w:val="bottom"/>
            <w:hideMark/>
          </w:tcPr>
          <w:p w14:paraId="4580780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lastRenderedPageBreak/>
              <w:t>Anorexia</w:t>
            </w:r>
          </w:p>
        </w:tc>
        <w:tc>
          <w:tcPr>
            <w:tcW w:w="1278" w:type="dxa"/>
            <w:tcBorders>
              <w:top w:val="nil"/>
              <w:left w:val="nil"/>
              <w:bottom w:val="nil"/>
              <w:right w:val="nil"/>
            </w:tcBorders>
            <w:shd w:val="clear" w:color="auto" w:fill="auto"/>
            <w:noWrap/>
            <w:vAlign w:val="bottom"/>
            <w:hideMark/>
          </w:tcPr>
          <w:p w14:paraId="6C89C48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234 (47.3%)</w:t>
            </w:r>
          </w:p>
        </w:tc>
        <w:tc>
          <w:tcPr>
            <w:tcW w:w="1756" w:type="dxa"/>
            <w:tcBorders>
              <w:top w:val="nil"/>
              <w:left w:val="nil"/>
              <w:bottom w:val="nil"/>
              <w:right w:val="nil"/>
            </w:tcBorders>
            <w:shd w:val="clear" w:color="auto" w:fill="auto"/>
            <w:noWrap/>
            <w:vAlign w:val="bottom"/>
            <w:hideMark/>
          </w:tcPr>
          <w:p w14:paraId="7C44CE3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8 (29.6%)</w:t>
            </w:r>
          </w:p>
        </w:tc>
        <w:tc>
          <w:tcPr>
            <w:tcW w:w="719" w:type="dxa"/>
            <w:tcBorders>
              <w:top w:val="nil"/>
              <w:left w:val="nil"/>
              <w:bottom w:val="nil"/>
              <w:right w:val="nil"/>
            </w:tcBorders>
            <w:shd w:val="clear" w:color="auto" w:fill="auto"/>
            <w:noWrap/>
            <w:vAlign w:val="bottom"/>
            <w:hideMark/>
          </w:tcPr>
          <w:p w14:paraId="76A84BA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0.073</w:t>
            </w:r>
          </w:p>
        </w:tc>
        <w:tc>
          <w:tcPr>
            <w:tcW w:w="1484" w:type="dxa"/>
            <w:tcBorders>
              <w:top w:val="nil"/>
              <w:left w:val="nil"/>
              <w:bottom w:val="nil"/>
              <w:right w:val="nil"/>
            </w:tcBorders>
            <w:shd w:val="clear" w:color="auto" w:fill="auto"/>
            <w:noWrap/>
            <w:vAlign w:val="bottom"/>
            <w:hideMark/>
          </w:tcPr>
          <w:p w14:paraId="316A41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(20.0%)</w:t>
            </w:r>
          </w:p>
        </w:tc>
        <w:tc>
          <w:tcPr>
            <w:tcW w:w="1417" w:type="dxa"/>
            <w:tcBorders>
              <w:top w:val="nil"/>
              <w:left w:val="nil"/>
              <w:bottom w:val="nil"/>
              <w:right w:val="nil"/>
            </w:tcBorders>
            <w:shd w:val="clear" w:color="auto" w:fill="auto"/>
            <w:noWrap/>
            <w:vAlign w:val="bottom"/>
            <w:hideMark/>
          </w:tcPr>
          <w:p w14:paraId="54510FD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44D8785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0.14</w:t>
            </w:r>
          </w:p>
        </w:tc>
      </w:tr>
      <w:tr w:rsidR="00BA1DB1" w:rsidRPr="00407828" w14:paraId="344A29EF" w14:textId="77777777" w:rsidTr="00B64EB2">
        <w:trPr>
          <w:trHeight w:val="300"/>
        </w:trPr>
        <w:tc>
          <w:tcPr>
            <w:tcW w:w="5929" w:type="dxa"/>
            <w:gridSpan w:val="3"/>
            <w:tcBorders>
              <w:top w:val="nil"/>
              <w:left w:val="nil"/>
              <w:bottom w:val="nil"/>
              <w:right w:val="nil"/>
            </w:tcBorders>
            <w:shd w:val="clear" w:color="auto" w:fill="auto"/>
            <w:noWrap/>
            <w:vAlign w:val="bottom"/>
            <w:hideMark/>
          </w:tcPr>
          <w:p w14:paraId="1E41B6D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Loss of axillary and pubic hair, if female</w:t>
            </w:r>
          </w:p>
        </w:tc>
        <w:tc>
          <w:tcPr>
            <w:tcW w:w="719" w:type="dxa"/>
            <w:tcBorders>
              <w:top w:val="nil"/>
              <w:left w:val="nil"/>
              <w:bottom w:val="nil"/>
              <w:right w:val="nil"/>
            </w:tcBorders>
            <w:shd w:val="clear" w:color="auto" w:fill="auto"/>
            <w:noWrap/>
            <w:vAlign w:val="bottom"/>
            <w:hideMark/>
          </w:tcPr>
          <w:p w14:paraId="5A10BD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0.5</w:t>
            </w:r>
          </w:p>
        </w:tc>
        <w:tc>
          <w:tcPr>
            <w:tcW w:w="1484" w:type="dxa"/>
            <w:tcBorders>
              <w:top w:val="nil"/>
              <w:left w:val="nil"/>
              <w:bottom w:val="nil"/>
              <w:right w:val="nil"/>
            </w:tcBorders>
            <w:shd w:val="clear" w:color="auto" w:fill="auto"/>
            <w:noWrap/>
            <w:vAlign w:val="bottom"/>
            <w:hideMark/>
          </w:tcPr>
          <w:p w14:paraId="4F3F346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17" w:type="dxa"/>
            <w:tcBorders>
              <w:top w:val="nil"/>
              <w:left w:val="nil"/>
              <w:bottom w:val="nil"/>
              <w:right w:val="nil"/>
            </w:tcBorders>
            <w:shd w:val="clear" w:color="auto" w:fill="auto"/>
            <w:noWrap/>
            <w:vAlign w:val="bottom"/>
            <w:hideMark/>
          </w:tcPr>
          <w:p w14:paraId="46CACD74" w14:textId="77777777" w:rsidR="00BA1DB1" w:rsidRPr="00B64EB2" w:rsidRDefault="00BA1DB1" w:rsidP="00B64EB2">
            <w:pPr>
              <w:spacing w:after="0"/>
              <w:rPr>
                <w:rFonts w:ascii="Times New Roman" w:eastAsia="Times New Roman" w:hAnsi="Times New Roman" w:cs="Times New Roman"/>
                <w:sz w:val="18"/>
                <w:szCs w:val="18"/>
                <w:lang w:val="en-ZA" w:eastAsia="en-ZA"/>
              </w:rPr>
            </w:pPr>
          </w:p>
        </w:tc>
        <w:tc>
          <w:tcPr>
            <w:tcW w:w="865" w:type="dxa"/>
            <w:tcBorders>
              <w:top w:val="nil"/>
              <w:left w:val="nil"/>
              <w:bottom w:val="nil"/>
              <w:right w:val="nil"/>
            </w:tcBorders>
            <w:shd w:val="clear" w:color="auto" w:fill="auto"/>
            <w:noWrap/>
            <w:vAlign w:val="bottom"/>
            <w:hideMark/>
          </w:tcPr>
          <w:p w14:paraId="6D38BA2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0.8</w:t>
            </w:r>
          </w:p>
        </w:tc>
      </w:tr>
      <w:tr w:rsidR="00BA1DB1" w:rsidRPr="00407828" w14:paraId="53CA0E7C" w14:textId="77777777" w:rsidTr="00B64EB2">
        <w:trPr>
          <w:trHeight w:val="300"/>
        </w:trPr>
        <w:tc>
          <w:tcPr>
            <w:tcW w:w="2895" w:type="dxa"/>
            <w:tcBorders>
              <w:top w:val="nil"/>
              <w:left w:val="nil"/>
              <w:bottom w:val="nil"/>
              <w:right w:val="nil"/>
            </w:tcBorders>
            <w:shd w:val="clear" w:color="auto" w:fill="auto"/>
            <w:noWrap/>
            <w:vAlign w:val="bottom"/>
            <w:hideMark/>
          </w:tcPr>
          <w:p w14:paraId="1C377F7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No</w:t>
            </w:r>
          </w:p>
        </w:tc>
        <w:tc>
          <w:tcPr>
            <w:tcW w:w="1278" w:type="dxa"/>
            <w:tcBorders>
              <w:top w:val="nil"/>
              <w:left w:val="nil"/>
              <w:bottom w:val="nil"/>
              <w:right w:val="nil"/>
            </w:tcBorders>
            <w:shd w:val="clear" w:color="auto" w:fill="auto"/>
            <w:noWrap/>
            <w:vAlign w:val="bottom"/>
            <w:hideMark/>
          </w:tcPr>
          <w:p w14:paraId="18225A5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159 (31.7%)</w:t>
            </w:r>
          </w:p>
        </w:tc>
        <w:tc>
          <w:tcPr>
            <w:tcW w:w="2475" w:type="dxa"/>
            <w:gridSpan w:val="2"/>
            <w:tcBorders>
              <w:top w:val="nil"/>
              <w:left w:val="nil"/>
              <w:bottom w:val="nil"/>
              <w:right w:val="nil"/>
            </w:tcBorders>
            <w:shd w:val="clear" w:color="auto" w:fill="auto"/>
            <w:noWrap/>
            <w:vAlign w:val="bottom"/>
            <w:hideMark/>
          </w:tcPr>
          <w:p w14:paraId="78F182F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11 (40.7%)</w:t>
            </w:r>
          </w:p>
        </w:tc>
        <w:tc>
          <w:tcPr>
            <w:tcW w:w="1484" w:type="dxa"/>
            <w:tcBorders>
              <w:top w:val="nil"/>
              <w:left w:val="nil"/>
              <w:bottom w:val="nil"/>
              <w:right w:val="nil"/>
            </w:tcBorders>
            <w:shd w:val="clear" w:color="auto" w:fill="auto"/>
            <w:noWrap/>
            <w:vAlign w:val="bottom"/>
            <w:hideMark/>
          </w:tcPr>
          <w:p w14:paraId="643A2E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270846C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(28.6%)</w:t>
            </w:r>
          </w:p>
        </w:tc>
        <w:tc>
          <w:tcPr>
            <w:tcW w:w="865" w:type="dxa"/>
            <w:tcBorders>
              <w:top w:val="nil"/>
              <w:left w:val="nil"/>
              <w:bottom w:val="nil"/>
              <w:right w:val="nil"/>
            </w:tcBorders>
            <w:shd w:val="clear" w:color="auto" w:fill="auto"/>
            <w:noWrap/>
            <w:vAlign w:val="bottom"/>
            <w:hideMark/>
          </w:tcPr>
          <w:p w14:paraId="0390599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7F2F7C67" w14:textId="77777777" w:rsidTr="00B64EB2">
        <w:trPr>
          <w:trHeight w:val="300"/>
        </w:trPr>
        <w:tc>
          <w:tcPr>
            <w:tcW w:w="2895" w:type="dxa"/>
            <w:tcBorders>
              <w:top w:val="nil"/>
              <w:left w:val="nil"/>
              <w:bottom w:val="nil"/>
              <w:right w:val="nil"/>
            </w:tcBorders>
            <w:shd w:val="clear" w:color="auto" w:fill="auto"/>
            <w:noWrap/>
            <w:vAlign w:val="bottom"/>
            <w:hideMark/>
          </w:tcPr>
          <w:p w14:paraId="099A84F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Not applicable</w:t>
            </w:r>
          </w:p>
        </w:tc>
        <w:tc>
          <w:tcPr>
            <w:tcW w:w="1278" w:type="dxa"/>
            <w:tcBorders>
              <w:top w:val="nil"/>
              <w:left w:val="nil"/>
              <w:bottom w:val="nil"/>
              <w:right w:val="nil"/>
            </w:tcBorders>
            <w:shd w:val="clear" w:color="auto" w:fill="auto"/>
            <w:noWrap/>
            <w:vAlign w:val="bottom"/>
            <w:hideMark/>
          </w:tcPr>
          <w:p w14:paraId="07EBAA0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248 (49.4%)</w:t>
            </w:r>
          </w:p>
        </w:tc>
        <w:tc>
          <w:tcPr>
            <w:tcW w:w="2475" w:type="dxa"/>
            <w:gridSpan w:val="2"/>
            <w:tcBorders>
              <w:top w:val="nil"/>
              <w:left w:val="nil"/>
              <w:bottom w:val="nil"/>
              <w:right w:val="nil"/>
            </w:tcBorders>
            <w:shd w:val="clear" w:color="auto" w:fill="auto"/>
            <w:noWrap/>
            <w:vAlign w:val="bottom"/>
            <w:hideMark/>
          </w:tcPr>
          <w:p w14:paraId="76E5E3F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(48.1%)</w:t>
            </w:r>
          </w:p>
        </w:tc>
        <w:tc>
          <w:tcPr>
            <w:tcW w:w="1484" w:type="dxa"/>
            <w:tcBorders>
              <w:top w:val="nil"/>
              <w:left w:val="nil"/>
              <w:bottom w:val="nil"/>
              <w:right w:val="nil"/>
            </w:tcBorders>
            <w:shd w:val="clear" w:color="auto" w:fill="auto"/>
            <w:noWrap/>
            <w:vAlign w:val="bottom"/>
            <w:hideMark/>
          </w:tcPr>
          <w:p w14:paraId="6C687C3C"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(45.0%)</w:t>
            </w:r>
          </w:p>
        </w:tc>
        <w:tc>
          <w:tcPr>
            <w:tcW w:w="1417" w:type="dxa"/>
            <w:tcBorders>
              <w:top w:val="nil"/>
              <w:left w:val="nil"/>
              <w:bottom w:val="nil"/>
              <w:right w:val="nil"/>
            </w:tcBorders>
            <w:shd w:val="clear" w:color="auto" w:fill="auto"/>
            <w:noWrap/>
            <w:vAlign w:val="bottom"/>
            <w:hideMark/>
          </w:tcPr>
          <w:p w14:paraId="7F72F876"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78B2D20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761038C4" w14:textId="77777777" w:rsidTr="00B64EB2">
        <w:trPr>
          <w:trHeight w:val="300"/>
        </w:trPr>
        <w:tc>
          <w:tcPr>
            <w:tcW w:w="2895" w:type="dxa"/>
            <w:tcBorders>
              <w:top w:val="nil"/>
              <w:left w:val="nil"/>
              <w:bottom w:val="nil"/>
              <w:right w:val="nil"/>
            </w:tcBorders>
            <w:shd w:val="clear" w:color="auto" w:fill="auto"/>
            <w:noWrap/>
            <w:vAlign w:val="bottom"/>
            <w:hideMark/>
          </w:tcPr>
          <w:p w14:paraId="5BC467FD"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Yes</w:t>
            </w:r>
          </w:p>
        </w:tc>
        <w:tc>
          <w:tcPr>
            <w:tcW w:w="1278" w:type="dxa"/>
            <w:tcBorders>
              <w:top w:val="nil"/>
              <w:left w:val="nil"/>
              <w:bottom w:val="nil"/>
              <w:right w:val="nil"/>
            </w:tcBorders>
            <w:shd w:val="clear" w:color="auto" w:fill="auto"/>
            <w:noWrap/>
            <w:vAlign w:val="bottom"/>
            <w:hideMark/>
          </w:tcPr>
          <w:p w14:paraId="18D6366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95 (18.9%)</w:t>
            </w:r>
          </w:p>
        </w:tc>
        <w:tc>
          <w:tcPr>
            <w:tcW w:w="1756" w:type="dxa"/>
            <w:tcBorders>
              <w:top w:val="nil"/>
              <w:left w:val="nil"/>
              <w:bottom w:val="nil"/>
              <w:right w:val="nil"/>
            </w:tcBorders>
            <w:shd w:val="clear" w:color="auto" w:fill="auto"/>
            <w:noWrap/>
            <w:vAlign w:val="bottom"/>
            <w:hideMark/>
          </w:tcPr>
          <w:p w14:paraId="6CF1803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3 (11.1%)</w:t>
            </w:r>
          </w:p>
        </w:tc>
        <w:tc>
          <w:tcPr>
            <w:tcW w:w="719" w:type="dxa"/>
            <w:tcBorders>
              <w:top w:val="nil"/>
              <w:left w:val="nil"/>
              <w:bottom w:val="nil"/>
              <w:right w:val="nil"/>
            </w:tcBorders>
            <w:shd w:val="clear" w:color="auto" w:fill="auto"/>
            <w:noWrap/>
            <w:vAlign w:val="bottom"/>
            <w:hideMark/>
          </w:tcPr>
          <w:p w14:paraId="07D1327A"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c>
          <w:tcPr>
            <w:tcW w:w="1484" w:type="dxa"/>
            <w:tcBorders>
              <w:top w:val="nil"/>
              <w:left w:val="nil"/>
              <w:bottom w:val="nil"/>
              <w:right w:val="nil"/>
            </w:tcBorders>
            <w:shd w:val="clear" w:color="auto" w:fill="auto"/>
            <w:noWrap/>
            <w:vAlign w:val="bottom"/>
            <w:hideMark/>
          </w:tcPr>
          <w:p w14:paraId="7F8A1A1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(10.0%)</w:t>
            </w:r>
          </w:p>
        </w:tc>
        <w:tc>
          <w:tcPr>
            <w:tcW w:w="1417" w:type="dxa"/>
            <w:tcBorders>
              <w:top w:val="nil"/>
              <w:left w:val="nil"/>
              <w:bottom w:val="nil"/>
              <w:right w:val="nil"/>
            </w:tcBorders>
            <w:shd w:val="clear" w:color="auto" w:fill="auto"/>
            <w:noWrap/>
            <w:vAlign w:val="bottom"/>
            <w:hideMark/>
          </w:tcPr>
          <w:p w14:paraId="701868F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 (14.3%)</w:t>
            </w:r>
          </w:p>
        </w:tc>
        <w:tc>
          <w:tcPr>
            <w:tcW w:w="865" w:type="dxa"/>
            <w:tcBorders>
              <w:top w:val="nil"/>
              <w:left w:val="nil"/>
              <w:bottom w:val="nil"/>
              <w:right w:val="nil"/>
            </w:tcBorders>
            <w:shd w:val="clear" w:color="auto" w:fill="auto"/>
            <w:noWrap/>
            <w:vAlign w:val="bottom"/>
            <w:hideMark/>
          </w:tcPr>
          <w:p w14:paraId="737F4F40"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p>
        </w:tc>
      </w:tr>
      <w:tr w:rsidR="00BA1DB1" w:rsidRPr="00407828" w14:paraId="2BF2EC0A" w14:textId="77777777" w:rsidTr="00B64EB2">
        <w:trPr>
          <w:trHeight w:val="300"/>
        </w:trPr>
        <w:tc>
          <w:tcPr>
            <w:tcW w:w="2895" w:type="dxa"/>
            <w:tcBorders>
              <w:top w:val="nil"/>
              <w:left w:val="nil"/>
              <w:bottom w:val="nil"/>
              <w:right w:val="nil"/>
            </w:tcBorders>
            <w:shd w:val="clear" w:color="auto" w:fill="auto"/>
            <w:noWrap/>
            <w:vAlign w:val="bottom"/>
            <w:hideMark/>
          </w:tcPr>
          <w:p w14:paraId="675EB468"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Any postural drop in blood pressure</w:t>
            </w:r>
          </w:p>
        </w:tc>
        <w:tc>
          <w:tcPr>
            <w:tcW w:w="1278" w:type="dxa"/>
            <w:tcBorders>
              <w:top w:val="nil"/>
              <w:left w:val="nil"/>
              <w:bottom w:val="nil"/>
              <w:right w:val="nil"/>
            </w:tcBorders>
            <w:shd w:val="clear" w:color="auto" w:fill="auto"/>
            <w:noWrap/>
            <w:vAlign w:val="bottom"/>
            <w:hideMark/>
          </w:tcPr>
          <w:p w14:paraId="373BE7B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21 (4.3%)</w:t>
            </w:r>
          </w:p>
        </w:tc>
        <w:tc>
          <w:tcPr>
            <w:tcW w:w="1756" w:type="dxa"/>
            <w:tcBorders>
              <w:top w:val="nil"/>
              <w:left w:val="nil"/>
              <w:bottom w:val="nil"/>
              <w:right w:val="nil"/>
            </w:tcBorders>
            <w:shd w:val="clear" w:color="auto" w:fill="auto"/>
            <w:noWrap/>
            <w:vAlign w:val="bottom"/>
            <w:hideMark/>
          </w:tcPr>
          <w:p w14:paraId="1034A9C7"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(7.4%)</w:t>
            </w:r>
          </w:p>
        </w:tc>
        <w:tc>
          <w:tcPr>
            <w:tcW w:w="719" w:type="dxa"/>
            <w:tcBorders>
              <w:top w:val="nil"/>
              <w:left w:val="nil"/>
              <w:bottom w:val="nil"/>
              <w:right w:val="nil"/>
            </w:tcBorders>
            <w:shd w:val="clear" w:color="auto" w:fill="auto"/>
            <w:noWrap/>
            <w:vAlign w:val="bottom"/>
            <w:hideMark/>
          </w:tcPr>
          <w:p w14:paraId="4F61F269"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0.3</w:t>
            </w:r>
          </w:p>
        </w:tc>
        <w:tc>
          <w:tcPr>
            <w:tcW w:w="1484" w:type="dxa"/>
            <w:tcBorders>
              <w:top w:val="nil"/>
              <w:left w:val="nil"/>
              <w:bottom w:val="nil"/>
              <w:right w:val="nil"/>
            </w:tcBorders>
            <w:shd w:val="clear" w:color="auto" w:fill="auto"/>
            <w:noWrap/>
            <w:vAlign w:val="bottom"/>
            <w:hideMark/>
          </w:tcPr>
          <w:p w14:paraId="7B9D8C0B"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 (10.0%)</w:t>
            </w:r>
          </w:p>
        </w:tc>
        <w:tc>
          <w:tcPr>
            <w:tcW w:w="1417" w:type="dxa"/>
            <w:tcBorders>
              <w:top w:val="nil"/>
              <w:left w:val="nil"/>
              <w:bottom w:val="nil"/>
              <w:right w:val="nil"/>
            </w:tcBorders>
            <w:shd w:val="clear" w:color="auto" w:fill="auto"/>
            <w:noWrap/>
            <w:vAlign w:val="bottom"/>
            <w:hideMark/>
          </w:tcPr>
          <w:p w14:paraId="6612836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 (0.0%)</w:t>
            </w:r>
          </w:p>
        </w:tc>
        <w:tc>
          <w:tcPr>
            <w:tcW w:w="865" w:type="dxa"/>
            <w:tcBorders>
              <w:top w:val="nil"/>
              <w:left w:val="nil"/>
              <w:bottom w:val="nil"/>
              <w:right w:val="nil"/>
            </w:tcBorders>
            <w:shd w:val="clear" w:color="auto" w:fill="auto"/>
            <w:noWrap/>
            <w:vAlign w:val="bottom"/>
            <w:hideMark/>
          </w:tcPr>
          <w:p w14:paraId="6F47AE34"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r w:rsidR="00BA1DB1" w:rsidRPr="00407828" w14:paraId="42ED887D" w14:textId="77777777" w:rsidTr="00B64EB2">
        <w:trPr>
          <w:trHeight w:val="300"/>
        </w:trPr>
        <w:tc>
          <w:tcPr>
            <w:tcW w:w="2895" w:type="dxa"/>
            <w:tcBorders>
              <w:top w:val="nil"/>
              <w:left w:val="nil"/>
              <w:bottom w:val="nil"/>
              <w:right w:val="nil"/>
            </w:tcBorders>
            <w:shd w:val="clear" w:color="auto" w:fill="auto"/>
            <w:noWrap/>
            <w:vAlign w:val="bottom"/>
            <w:hideMark/>
          </w:tcPr>
          <w:p w14:paraId="21560BE2"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 xml:space="preserve">Presence of </w:t>
            </w:r>
            <w:proofErr w:type="spellStart"/>
            <w:r w:rsidRPr="00B64EB2">
              <w:rPr>
                <w:rFonts w:ascii="Aptos Narrow" w:eastAsia="Arial" w:hAnsi="Aptos Narrow" w:cs="Times New Roman"/>
                <w:color w:val="000000"/>
                <w:sz w:val="18"/>
                <w:szCs w:val="18"/>
                <w:lang w:eastAsia="en-ZA"/>
              </w:rPr>
              <w:t>anaemia</w:t>
            </w:r>
            <w:proofErr w:type="spellEnd"/>
          </w:p>
        </w:tc>
        <w:tc>
          <w:tcPr>
            <w:tcW w:w="1278" w:type="dxa"/>
            <w:tcBorders>
              <w:top w:val="nil"/>
              <w:left w:val="nil"/>
              <w:bottom w:val="nil"/>
              <w:right w:val="nil"/>
            </w:tcBorders>
            <w:shd w:val="clear" w:color="auto" w:fill="auto"/>
            <w:noWrap/>
            <w:vAlign w:val="bottom"/>
            <w:hideMark/>
          </w:tcPr>
          <w:p w14:paraId="7D12A52E"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290 (58.8%)</w:t>
            </w:r>
          </w:p>
        </w:tc>
        <w:tc>
          <w:tcPr>
            <w:tcW w:w="1756" w:type="dxa"/>
            <w:tcBorders>
              <w:top w:val="nil"/>
              <w:left w:val="nil"/>
              <w:bottom w:val="nil"/>
              <w:right w:val="nil"/>
            </w:tcBorders>
            <w:shd w:val="clear" w:color="auto" w:fill="auto"/>
            <w:noWrap/>
            <w:vAlign w:val="bottom"/>
            <w:hideMark/>
          </w:tcPr>
          <w:p w14:paraId="4F57CBD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13 (50.0%)</w:t>
            </w:r>
          </w:p>
        </w:tc>
        <w:tc>
          <w:tcPr>
            <w:tcW w:w="719" w:type="dxa"/>
            <w:tcBorders>
              <w:top w:val="nil"/>
              <w:left w:val="nil"/>
              <w:bottom w:val="nil"/>
              <w:right w:val="nil"/>
            </w:tcBorders>
            <w:shd w:val="clear" w:color="auto" w:fill="auto"/>
            <w:noWrap/>
            <w:vAlign w:val="bottom"/>
            <w:hideMark/>
          </w:tcPr>
          <w:p w14:paraId="76351515"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0.4</w:t>
            </w:r>
          </w:p>
        </w:tc>
        <w:tc>
          <w:tcPr>
            <w:tcW w:w="1484" w:type="dxa"/>
            <w:tcBorders>
              <w:top w:val="nil"/>
              <w:left w:val="nil"/>
              <w:bottom w:val="nil"/>
              <w:right w:val="nil"/>
            </w:tcBorders>
            <w:shd w:val="clear" w:color="auto" w:fill="auto"/>
            <w:noWrap/>
            <w:vAlign w:val="bottom"/>
            <w:hideMark/>
          </w:tcPr>
          <w:p w14:paraId="6D76B61F"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9 (47.4%)</w:t>
            </w:r>
          </w:p>
        </w:tc>
        <w:tc>
          <w:tcPr>
            <w:tcW w:w="1417" w:type="dxa"/>
            <w:tcBorders>
              <w:top w:val="nil"/>
              <w:left w:val="nil"/>
              <w:bottom w:val="nil"/>
              <w:right w:val="nil"/>
            </w:tcBorders>
            <w:shd w:val="clear" w:color="auto" w:fill="auto"/>
            <w:noWrap/>
            <w:vAlign w:val="bottom"/>
            <w:hideMark/>
          </w:tcPr>
          <w:p w14:paraId="7E35A7E3"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4 (57.1%)</w:t>
            </w:r>
          </w:p>
        </w:tc>
        <w:tc>
          <w:tcPr>
            <w:tcW w:w="865" w:type="dxa"/>
            <w:tcBorders>
              <w:top w:val="nil"/>
              <w:left w:val="nil"/>
              <w:bottom w:val="nil"/>
              <w:right w:val="nil"/>
            </w:tcBorders>
            <w:shd w:val="clear" w:color="auto" w:fill="auto"/>
            <w:noWrap/>
            <w:vAlign w:val="bottom"/>
            <w:hideMark/>
          </w:tcPr>
          <w:p w14:paraId="6B76AD91" w14:textId="77777777" w:rsidR="00BA1DB1" w:rsidRPr="00B64EB2" w:rsidRDefault="00BA1DB1" w:rsidP="00B64EB2">
            <w:pPr>
              <w:spacing w:after="0"/>
              <w:rPr>
                <w:rFonts w:ascii="Aptos Narrow" w:eastAsia="Times New Roman" w:hAnsi="Aptos Narrow" w:cs="Times New Roman"/>
                <w:color w:val="000000"/>
                <w:sz w:val="18"/>
                <w:szCs w:val="18"/>
                <w:lang w:val="en-ZA" w:eastAsia="en-ZA"/>
              </w:rPr>
            </w:pPr>
            <w:r w:rsidRPr="00B64EB2">
              <w:rPr>
                <w:rFonts w:ascii="Aptos Narrow" w:eastAsia="Arial" w:hAnsi="Aptos Narrow" w:cs="Times New Roman"/>
                <w:color w:val="000000"/>
                <w:sz w:val="18"/>
                <w:szCs w:val="18"/>
                <w:lang w:eastAsia="en-ZA"/>
              </w:rPr>
              <w:t>&gt;0.9</w:t>
            </w:r>
          </w:p>
        </w:tc>
      </w:tr>
    </w:tbl>
    <w:p w14:paraId="2B26C276" w14:textId="6127DE14" w:rsidR="003C063D" w:rsidRDefault="003C063D" w:rsidP="00662E0B">
      <w:pPr>
        <w:pStyle w:val="BodyText"/>
      </w:pPr>
    </w:p>
    <w:sectPr w:rsidR="003C063D" w:rsidSect="00245122">
      <w:headerReference w:type="default" r:id="rId31"/>
      <w:footerReference w:type="even" r:id="rId32"/>
      <w:footerReference w:type="default" r:id="rId33"/>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7-08T13:07:00Z" w:initials="IR">
    <w:p w14:paraId="3EC30AAB" w14:textId="77777777" w:rsidR="00D4648E" w:rsidRDefault="00D4648E" w:rsidP="00D4648E">
      <w:pPr>
        <w:pStyle w:val="CommentText"/>
      </w:pPr>
      <w:r>
        <w:rPr>
          <w:rStyle w:val="CommentReference"/>
        </w:rPr>
        <w:annotationRef/>
      </w:r>
      <w:r>
        <w:t>What about medications, please?</w:t>
      </w:r>
    </w:p>
  </w:comment>
  <w:comment w:id="1" w:author="Ian Ross" w:date="2024-07-08T13:08:00Z" w:initials="IR">
    <w:p w14:paraId="7673DA4D" w14:textId="77777777" w:rsidR="00946812" w:rsidRDefault="00946812" w:rsidP="00946812">
      <w:pPr>
        <w:pStyle w:val="CommentText"/>
      </w:pPr>
      <w:r>
        <w:rPr>
          <w:rStyle w:val="CommentReference"/>
        </w:rPr>
        <w:annotationRef/>
      </w:r>
      <w:r>
        <w:t>This is an incomplete list, please.</w:t>
      </w:r>
    </w:p>
  </w:comment>
  <w:comment w:id="2" w:author="Ian Ross" w:date="2024-07-08T13:09:00Z" w:initials="IR">
    <w:p w14:paraId="138FA6E5" w14:textId="77777777" w:rsidR="00036068" w:rsidRDefault="00036068" w:rsidP="00036068">
      <w:pPr>
        <w:pStyle w:val="CommentText"/>
      </w:pPr>
      <w:r>
        <w:rPr>
          <w:rStyle w:val="CommentReference"/>
        </w:rPr>
        <w:annotationRef/>
      </w:r>
      <w:r>
        <w:t>Is this a reference, please?</w:t>
      </w:r>
    </w:p>
  </w:comment>
  <w:comment w:id="3" w:author="Ian Ross" w:date="2024-07-08T13:13:00Z" w:initials="IR">
    <w:p w14:paraId="6B88BAC2" w14:textId="77777777" w:rsidR="005E1953" w:rsidRDefault="005E1953" w:rsidP="005E1953">
      <w:pPr>
        <w:pStyle w:val="CommentText"/>
      </w:pPr>
      <w:r>
        <w:rPr>
          <w:rStyle w:val="CommentReference"/>
        </w:rPr>
        <w:annotationRef/>
      </w:r>
      <w:r>
        <w:t>How can it be early mortality if patients present late please?</w:t>
      </w:r>
    </w:p>
  </w:comment>
  <w:comment w:id="4" w:author="Ian Ross" w:date="2024-07-08T13:17:00Z" w:initials="IR">
    <w:p w14:paraId="07D86185" w14:textId="77777777" w:rsidR="00F56DD1" w:rsidRDefault="00F56DD1" w:rsidP="00F56DD1">
      <w:pPr>
        <w:pStyle w:val="CommentText"/>
      </w:pPr>
      <w:r>
        <w:rPr>
          <w:rStyle w:val="CommentReference"/>
        </w:rPr>
        <w:annotationRef/>
      </w:r>
      <w:r>
        <w:t>Please insert the correct reference</w:t>
      </w:r>
    </w:p>
  </w:comment>
  <w:comment w:id="5" w:author="Ian Ross" w:date="2024-07-08T13:37:00Z" w:initials="IR">
    <w:p w14:paraId="741701F4" w14:textId="77777777" w:rsidR="001471CB" w:rsidRDefault="001471CB" w:rsidP="001471CB">
      <w:pPr>
        <w:pStyle w:val="CommentText"/>
      </w:pPr>
      <w:r>
        <w:rPr>
          <w:rStyle w:val="CommentReference"/>
        </w:rPr>
        <w:annotationRef/>
      </w:r>
      <w:r>
        <w:t>Was this for plasma ACTH and cortisol? If not please explain relative to ACTH and cortisol.</w:t>
      </w:r>
    </w:p>
  </w:comment>
  <w:comment w:id="8" w:author="Ian Ross" w:date="2024-07-08T14:05:00Z" w:initials="IR">
    <w:p w14:paraId="5FD8C22C" w14:textId="77777777" w:rsidR="00AA211A" w:rsidRDefault="00AA211A" w:rsidP="00AA211A">
      <w:pPr>
        <w:pStyle w:val="CommentText"/>
      </w:pPr>
      <w:r>
        <w:rPr>
          <w:rStyle w:val="CommentReference"/>
        </w:rPr>
        <w:annotationRef/>
      </w:r>
      <w:r>
        <w:t>Suggest you order these opportunistic infections from highest to lowest proportions, please</w:t>
      </w:r>
    </w:p>
  </w:comment>
  <w:comment w:id="16" w:author="Ian Ross" w:date="2024-07-08T14:16:00Z" w:initials="IR">
    <w:p w14:paraId="597E2159" w14:textId="77777777" w:rsidR="00124D94" w:rsidRDefault="00124D94" w:rsidP="00BE7991">
      <w:pPr>
        <w:pStyle w:val="CommentText"/>
      </w:pPr>
      <w:r>
        <w:rPr>
          <w:rStyle w:val="CommentReference"/>
        </w:rPr>
        <w:annotationRef/>
      </w:r>
      <w:r>
        <w:t>what about antiretroviral therapy and other medication compared by tertle of CD4 counts, please</w:t>
      </w:r>
    </w:p>
  </w:comment>
  <w:comment w:id="17" w:author="Joseph Sempa" w:date="2024-07-12T13:26:00Z" w:initials="JS">
    <w:p w14:paraId="7DD69F75" w14:textId="77777777" w:rsidR="00124D94" w:rsidRDefault="00124D94" w:rsidP="00124D94">
      <w:pPr>
        <w:pStyle w:val="CommentText"/>
      </w:pPr>
      <w:r>
        <w:rPr>
          <w:rStyle w:val="CommentReference"/>
        </w:rPr>
        <w:annotationRef/>
      </w:r>
      <w:r>
        <w:t>Done</w:t>
      </w:r>
    </w:p>
  </w:comment>
  <w:comment w:id="89" w:author="Ian Ross" w:date="2024-07-08T14:16:00Z" w:initials="IR">
    <w:p w14:paraId="77B5694C" w14:textId="0F69A193" w:rsidR="00124D94" w:rsidRDefault="00124D94" w:rsidP="00BE7991">
      <w:pPr>
        <w:pStyle w:val="CommentText"/>
      </w:pPr>
      <w:r>
        <w:rPr>
          <w:rStyle w:val="CommentReference"/>
        </w:rPr>
        <w:annotationRef/>
      </w:r>
      <w:r>
        <w:t>what about antiretroviral therapy and other medication compared by tertle of CD4 counts, please</w:t>
      </w:r>
    </w:p>
  </w:comment>
  <w:comment w:id="272" w:author="Ian Ross" w:date="2024-07-08T14:31:00Z" w:initials="IR">
    <w:p w14:paraId="398445A9" w14:textId="77777777" w:rsidR="007C7DE3" w:rsidRDefault="007C7DE3" w:rsidP="00B81B42">
      <w:pPr>
        <w:pStyle w:val="CommentText"/>
      </w:pPr>
      <w:r>
        <w:rPr>
          <w:rStyle w:val="CommentReference"/>
        </w:rPr>
        <w:annotationRef/>
      </w:r>
      <w:r>
        <w:t>you need to include some of the other ethnicities to make comparison relative to ethnicity, please</w:t>
      </w:r>
    </w:p>
  </w:comment>
  <w:comment w:id="343" w:author="Ian Ross" w:date="2024-07-08T14:35:00Z" w:initials="IR">
    <w:p w14:paraId="0FD2ACBB" w14:textId="77777777" w:rsidR="007C7DE3" w:rsidRDefault="007C7DE3" w:rsidP="00766A92">
      <w:pPr>
        <w:pStyle w:val="CommentText"/>
      </w:pPr>
      <w:r>
        <w:rPr>
          <w:rStyle w:val="CommentReference"/>
        </w:rPr>
        <w:annotationRef/>
      </w:r>
      <w:r>
        <w:t>This is a very important statement that despite the patients being on antiretroviral therapy there was a significant proportion who did not have a lower viral load.</w:t>
      </w:r>
    </w:p>
    <w:p w14:paraId="25C53E79" w14:textId="77777777" w:rsidR="007C7DE3" w:rsidRDefault="007C7DE3" w:rsidP="00766A92">
      <w:pPr>
        <w:pStyle w:val="CommentText"/>
      </w:pPr>
    </w:p>
  </w:comment>
  <w:comment w:id="357" w:author="Ian Ross" w:date="2024-07-08T14:47:00Z" w:initials="IR">
    <w:p w14:paraId="62F0533F" w14:textId="77777777" w:rsidR="007C7DE3" w:rsidRDefault="007C7DE3" w:rsidP="00CF4818">
      <w:pPr>
        <w:pStyle w:val="CommentText"/>
      </w:pPr>
      <w:r>
        <w:rPr>
          <w:rStyle w:val="CommentReference"/>
        </w:rPr>
        <w:annotationRef/>
      </w:r>
      <w:r>
        <w:t>Please look at this table and compare the data. Also please group the opportunistic infections with the most prevalent opportunistic infections first. Then all the haematological parameters, please</w:t>
      </w:r>
    </w:p>
    <w:p w14:paraId="6F0123CD" w14:textId="77777777" w:rsidR="007C7DE3" w:rsidRDefault="007C7DE3" w:rsidP="00CF4818">
      <w:pPr>
        <w:pStyle w:val="CommentText"/>
      </w:pPr>
    </w:p>
  </w:comment>
  <w:comment w:id="557" w:author="Ian Ross" w:date="2024-07-08T15:34:00Z" w:initials="IR">
    <w:p w14:paraId="79AE83A0" w14:textId="77777777" w:rsidR="00EB0D26" w:rsidRDefault="00EB0D26" w:rsidP="00EB0D26">
      <w:pPr>
        <w:pStyle w:val="CommentText"/>
      </w:pPr>
      <w:r>
        <w:rPr>
          <w:rStyle w:val="CommentReference"/>
        </w:rPr>
        <w:annotationRef/>
      </w:r>
      <w:r>
        <w:t>Please insert these values</w:t>
      </w:r>
    </w:p>
  </w:comment>
  <w:comment w:id="558" w:author="Joseph Sempa" w:date="2024-07-12T13:48:00Z" w:initials="JS">
    <w:p w14:paraId="19F74D39" w14:textId="77777777" w:rsidR="00A11D65" w:rsidRDefault="00A11D65" w:rsidP="00A11D65">
      <w:pPr>
        <w:pStyle w:val="CommentText"/>
      </w:pPr>
      <w:r>
        <w:rPr>
          <w:rStyle w:val="CommentReference"/>
        </w:rPr>
        <w:annotationRef/>
      </w:r>
      <w:r>
        <w:t>Done</w:t>
      </w:r>
    </w:p>
  </w:comment>
  <w:comment w:id="974" w:author="Ian Ross" w:date="2024-07-08T15:25:00Z" w:initials="IR">
    <w:p w14:paraId="365ACECC" w14:textId="2E0F6C1A" w:rsidR="001258D7" w:rsidRDefault="001258D7" w:rsidP="003D081D">
      <w:pPr>
        <w:pStyle w:val="CommentText"/>
      </w:pPr>
      <w:r>
        <w:rPr>
          <w:rStyle w:val="CommentReference"/>
        </w:rPr>
        <w:annotationRef/>
      </w:r>
      <w:r>
        <w:t>Can you try to arrange the parameters so that they are nicely grouped and into the various categories. Please be mindful that you want to address clinical characteristics, biochemical characteristics, opportunistic infections et cetera please also neaten up the table so that the patients without adrenal insufficiency have a similar column with the remaining group. Obviously the cortisol concentrations are significantly important.</w:t>
      </w:r>
    </w:p>
  </w:comment>
  <w:comment w:id="975" w:author="Ian Ross" w:date="2024-07-08T14:57:00Z" w:initials="IR">
    <w:p w14:paraId="1E87E0B1" w14:textId="21725EFD" w:rsidR="001258D7" w:rsidRDefault="001258D7" w:rsidP="00FE5C7C">
      <w:pPr>
        <w:pStyle w:val="CommentText"/>
      </w:pPr>
      <w:r>
        <w:rPr>
          <w:rStyle w:val="CommentReference"/>
        </w:rPr>
        <w:annotationRef/>
      </w:r>
      <w:r>
        <w:t>please swap the columns around.</w:t>
      </w:r>
    </w:p>
  </w:comment>
  <w:comment w:id="976" w:author="Joseph Sempa" w:date="2024-07-12T13:51:00Z" w:initials="JS">
    <w:p w14:paraId="53A0C51B" w14:textId="77777777" w:rsidR="00A11D65" w:rsidRDefault="00A11D65" w:rsidP="00A11D65">
      <w:pPr>
        <w:pStyle w:val="CommentText"/>
      </w:pPr>
      <w:r>
        <w:rPr>
          <w:rStyle w:val="CommentReference"/>
        </w:rPr>
        <w:annotationRef/>
      </w:r>
      <w:r>
        <w:t>Refer to the table immediately above.</w:t>
      </w:r>
    </w:p>
  </w:comment>
  <w:comment w:id="973" w:author="Joseph Sempa" w:date="2024-07-12T15:51:00Z" w:initials="JS">
    <w:p w14:paraId="6F9EAE25" w14:textId="77777777" w:rsidR="007C7DE3" w:rsidRDefault="007C7DE3" w:rsidP="007C7DE3">
      <w:pPr>
        <w:pStyle w:val="CommentText"/>
      </w:pPr>
      <w:r>
        <w:rPr>
          <w:rStyle w:val="CommentReference"/>
        </w:rPr>
        <w:annotationRef/>
      </w:r>
      <w:r>
        <w:t>We can drop this table after addressing the remaining comment on the table.</w:t>
      </w:r>
    </w:p>
  </w:comment>
  <w:comment w:id="980" w:author="Ian Ross" w:date="2024-07-08T15:50:00Z" w:initials="IR">
    <w:p w14:paraId="469BACA0" w14:textId="6C7CB855" w:rsidR="00EE770B" w:rsidRDefault="00EE770B" w:rsidP="00EE770B">
      <w:pPr>
        <w:pStyle w:val="CommentText"/>
      </w:pPr>
      <w:r>
        <w:rPr>
          <w:rStyle w:val="CommentReference"/>
        </w:rPr>
        <w:annotationRef/>
      </w:r>
      <w:r>
        <w:t>You have not included the reporting period. Please do so.</w:t>
      </w:r>
    </w:p>
  </w:comment>
  <w:comment w:id="981" w:author="Joseph Sempa" w:date="2024-07-12T15:41:00Z" w:initials="JS">
    <w:p w14:paraId="4F8B36BA" w14:textId="77777777" w:rsidR="008438E7" w:rsidRDefault="008438E7" w:rsidP="008438E7">
      <w:pPr>
        <w:pStyle w:val="CommentText"/>
      </w:pPr>
      <w:r>
        <w:rPr>
          <w:rStyle w:val="CommentReference"/>
        </w:rPr>
        <w:annotationRef/>
      </w:r>
      <w:r>
        <w:t>Probably no longer necessary?</w:t>
      </w:r>
    </w:p>
  </w:comment>
  <w:comment w:id="982" w:author="Ian Ross" w:date="2024-07-08T16:55:00Z" w:initials="IR">
    <w:p w14:paraId="15B72299" w14:textId="6633933C" w:rsidR="00E705A8" w:rsidRDefault="00E705A8" w:rsidP="00E705A8">
      <w:pPr>
        <w:pStyle w:val="CommentText"/>
      </w:pPr>
      <w:r>
        <w:rPr>
          <w:rStyle w:val="CommentReference"/>
        </w:rPr>
        <w:annotationRef/>
      </w:r>
      <w:r>
        <w:t>I’m really not sure that this is relevant</w:t>
      </w:r>
    </w:p>
  </w:comment>
  <w:comment w:id="1001" w:author="Ian Ross" w:date="2024-03-28T17:46:00Z" w:initials="IR">
    <w:p w14:paraId="34FF5619" w14:textId="29C81FF4" w:rsidR="000204B6" w:rsidRDefault="000204B6" w:rsidP="000204B6">
      <w:pPr>
        <w:pStyle w:val="CommentText"/>
      </w:pPr>
      <w:r>
        <w:rPr>
          <w:rStyle w:val="CommentReference"/>
        </w:rPr>
        <w:annotationRef/>
      </w:r>
      <w:r>
        <w:t>Can you please distinguish between pulmonary or extrapulmonary tuberculosis</w:t>
      </w:r>
    </w:p>
  </w:comment>
  <w:comment w:id="1002" w:author="Thabiso Mofokeng [2]" w:date="2024-07-02T21:30:00Z" w:initials="TM">
    <w:p w14:paraId="5894EB3A" w14:textId="77777777" w:rsidR="000F37E1" w:rsidRDefault="000F37E1" w:rsidP="00DC733E">
      <w:r>
        <w:rPr>
          <w:rStyle w:val="CommentReference"/>
        </w:rPr>
        <w:annotationRef/>
      </w:r>
      <w:r>
        <w:rPr>
          <w:rFonts w:ascii="Arial" w:hAnsi="Arial"/>
          <w:color w:val="000000"/>
          <w:sz w:val="20"/>
          <w:szCs w:val="20"/>
        </w:rPr>
        <w:t xml:space="preserve">I will ask Joseph to help me with this part </w:t>
      </w:r>
    </w:p>
  </w:comment>
  <w:comment w:id="1005" w:author="Ian Ross" w:date="2024-07-08T16:03:00Z" w:initials="IR">
    <w:p w14:paraId="78A5559B" w14:textId="77777777" w:rsidR="00A2514B" w:rsidRDefault="00A2514B" w:rsidP="00A2514B">
      <w:pPr>
        <w:pStyle w:val="CommentText"/>
      </w:pPr>
      <w:r>
        <w:rPr>
          <w:rStyle w:val="CommentReference"/>
        </w:rPr>
        <w:annotationRef/>
      </w:r>
      <w:r>
        <w:t>Please label this as survival curves for patients with adrenal insufficiency compared with those without among HIV positive patients with a CD4 count less than 100 cells per mm</w:t>
      </w:r>
      <w:r>
        <w:rPr>
          <w:vertAlign w:val="superscript"/>
        </w:rPr>
        <w:t>3</w:t>
      </w:r>
    </w:p>
  </w:comment>
  <w:comment w:id="2092" w:author="Ian Ross" w:date="2024-07-08T17:03:00Z" w:initials="IR">
    <w:p w14:paraId="31D3AFB3" w14:textId="77777777" w:rsidR="00E705A8" w:rsidRDefault="00E705A8" w:rsidP="00E705A8">
      <w:pPr>
        <w:pStyle w:val="CommentText"/>
      </w:pPr>
      <w:r>
        <w:rPr>
          <w:rStyle w:val="CommentReference"/>
        </w:rPr>
        <w:annotationRef/>
      </w:r>
      <w:r>
        <w:t>this does not appear to be in the survival graph at 12 months. Can you please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C30AAB" w15:done="0"/>
  <w15:commentEx w15:paraId="7673DA4D" w15:done="0"/>
  <w15:commentEx w15:paraId="138FA6E5" w15:done="0"/>
  <w15:commentEx w15:paraId="6B88BAC2" w15:done="0"/>
  <w15:commentEx w15:paraId="07D86185" w15:done="0"/>
  <w15:commentEx w15:paraId="741701F4" w15:done="0"/>
  <w15:commentEx w15:paraId="5FD8C22C" w15:done="0"/>
  <w15:commentEx w15:paraId="597E2159" w15:done="0"/>
  <w15:commentEx w15:paraId="7DD69F75" w15:paraIdParent="597E2159" w15:done="0"/>
  <w15:commentEx w15:paraId="77B5694C" w15:done="0"/>
  <w15:commentEx w15:paraId="398445A9" w15:done="0"/>
  <w15:commentEx w15:paraId="25C53E79" w15:done="0"/>
  <w15:commentEx w15:paraId="6F0123CD" w15:done="0"/>
  <w15:commentEx w15:paraId="79AE83A0" w15:done="0"/>
  <w15:commentEx w15:paraId="19F74D39" w15:paraIdParent="79AE83A0" w15:done="0"/>
  <w15:commentEx w15:paraId="365ACECC" w15:done="0"/>
  <w15:commentEx w15:paraId="1E87E0B1" w15:done="0"/>
  <w15:commentEx w15:paraId="53A0C51B" w15:paraIdParent="1E87E0B1" w15:done="0"/>
  <w15:commentEx w15:paraId="6F9EAE25" w15:done="0"/>
  <w15:commentEx w15:paraId="469BACA0" w15:done="0"/>
  <w15:commentEx w15:paraId="4F8B36BA" w15:done="0"/>
  <w15:commentEx w15:paraId="15B72299" w15:done="0"/>
  <w15:commentEx w15:paraId="34FF5619" w15:done="0"/>
  <w15:commentEx w15:paraId="5894EB3A" w15:paraIdParent="34FF5619" w15:done="0"/>
  <w15:commentEx w15:paraId="78A5559B" w15:done="0"/>
  <w15:commentEx w15:paraId="31D3AF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C90E9A" w16cex:dateUtc="2024-07-08T11:07:00Z"/>
  <w16cex:commentExtensible w16cex:durableId="38A1C03D" w16cex:dateUtc="2024-07-08T11:08:00Z"/>
  <w16cex:commentExtensible w16cex:durableId="4DFD8FA6" w16cex:dateUtc="2024-07-08T11:09:00Z"/>
  <w16cex:commentExtensible w16cex:durableId="03BA22E7" w16cex:dateUtc="2024-07-08T11:13:00Z"/>
  <w16cex:commentExtensible w16cex:durableId="5263A81B" w16cex:dateUtc="2024-07-08T11:17:00Z"/>
  <w16cex:commentExtensible w16cex:durableId="30B29FA6" w16cex:dateUtc="2024-07-08T11:37:00Z"/>
  <w16cex:commentExtensible w16cex:durableId="23F40752" w16cex:dateUtc="2024-07-08T12:05:00Z"/>
  <w16cex:commentExtensible w16cex:durableId="4AF34D50" w16cex:dateUtc="2024-07-08T12:16:00Z"/>
  <w16cex:commentExtensible w16cex:durableId="11503CBC" w16cex:dateUtc="2024-07-12T11:26:00Z"/>
  <w16cex:commentExtensible w16cex:durableId="76CE95BB" w16cex:dateUtc="2024-07-08T12:16:00Z"/>
  <w16cex:commentExtensible w16cex:durableId="7128C49A" w16cex:dateUtc="2024-07-08T12:31:00Z"/>
  <w16cex:commentExtensible w16cex:durableId="32469133" w16cex:dateUtc="2024-07-08T12:35:00Z"/>
  <w16cex:commentExtensible w16cex:durableId="2AAE0881" w16cex:dateUtc="2024-07-08T12:47:00Z"/>
  <w16cex:commentExtensible w16cex:durableId="38177F08" w16cex:dateUtc="2024-07-08T13:34:00Z"/>
  <w16cex:commentExtensible w16cex:durableId="6C41BB27" w16cex:dateUtc="2024-07-12T11:48:00Z"/>
  <w16cex:commentExtensible w16cex:durableId="371B29CC" w16cex:dateUtc="2024-07-08T13:25:00Z"/>
  <w16cex:commentExtensible w16cex:durableId="0514B256" w16cex:dateUtc="2024-07-08T12:57:00Z"/>
  <w16cex:commentExtensible w16cex:durableId="2DCF8D0F" w16cex:dateUtc="2024-07-12T11:51:00Z"/>
  <w16cex:commentExtensible w16cex:durableId="12318624" w16cex:dateUtc="2024-07-12T13:51:00Z"/>
  <w16cex:commentExtensible w16cex:durableId="29BBF66F" w16cex:dateUtc="2024-07-08T13:50:00Z"/>
  <w16cex:commentExtensible w16cex:durableId="2CFA958D" w16cex:dateUtc="2024-07-12T13:41:00Z"/>
  <w16cex:commentExtensible w16cex:durableId="3C76D56F" w16cex:dateUtc="2024-07-08T14:55:00Z"/>
  <w16cex:commentExtensible w16cex:durableId="673AD45B" w16cex:dateUtc="2024-03-28T15:46:00Z"/>
  <w16cex:commentExtensible w16cex:durableId="2A2EF00D" w16cex:dateUtc="2024-07-02T19:30:00Z"/>
  <w16cex:commentExtensible w16cex:durableId="02DABCA4" w16cex:dateUtc="2024-07-08T14:03:00Z"/>
  <w16cex:commentExtensible w16cex:durableId="0446B899" w16cex:dateUtc="2024-07-0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C30AAB" w16cid:durableId="44C90E9A"/>
  <w16cid:commentId w16cid:paraId="7673DA4D" w16cid:durableId="38A1C03D"/>
  <w16cid:commentId w16cid:paraId="138FA6E5" w16cid:durableId="4DFD8FA6"/>
  <w16cid:commentId w16cid:paraId="6B88BAC2" w16cid:durableId="03BA22E7"/>
  <w16cid:commentId w16cid:paraId="07D86185" w16cid:durableId="5263A81B"/>
  <w16cid:commentId w16cid:paraId="741701F4" w16cid:durableId="30B29FA6"/>
  <w16cid:commentId w16cid:paraId="5FD8C22C" w16cid:durableId="23F40752"/>
  <w16cid:commentId w16cid:paraId="597E2159" w16cid:durableId="4AF34D50"/>
  <w16cid:commentId w16cid:paraId="7DD69F75" w16cid:durableId="11503CBC"/>
  <w16cid:commentId w16cid:paraId="77B5694C" w16cid:durableId="76CE95BB"/>
  <w16cid:commentId w16cid:paraId="398445A9" w16cid:durableId="7128C49A"/>
  <w16cid:commentId w16cid:paraId="25C53E79" w16cid:durableId="32469133"/>
  <w16cid:commentId w16cid:paraId="6F0123CD" w16cid:durableId="2AAE0881"/>
  <w16cid:commentId w16cid:paraId="79AE83A0" w16cid:durableId="38177F08"/>
  <w16cid:commentId w16cid:paraId="19F74D39" w16cid:durableId="6C41BB27"/>
  <w16cid:commentId w16cid:paraId="365ACECC" w16cid:durableId="371B29CC"/>
  <w16cid:commentId w16cid:paraId="1E87E0B1" w16cid:durableId="0514B256"/>
  <w16cid:commentId w16cid:paraId="53A0C51B" w16cid:durableId="2DCF8D0F"/>
  <w16cid:commentId w16cid:paraId="6F9EAE25" w16cid:durableId="12318624"/>
  <w16cid:commentId w16cid:paraId="469BACA0" w16cid:durableId="29BBF66F"/>
  <w16cid:commentId w16cid:paraId="4F8B36BA" w16cid:durableId="2CFA958D"/>
  <w16cid:commentId w16cid:paraId="15B72299" w16cid:durableId="3C76D56F"/>
  <w16cid:commentId w16cid:paraId="34FF5619" w16cid:durableId="673AD45B"/>
  <w16cid:commentId w16cid:paraId="5894EB3A" w16cid:durableId="2A2EF00D"/>
  <w16cid:commentId w16cid:paraId="78A5559B" w16cid:durableId="02DABCA4"/>
  <w16cid:commentId w16cid:paraId="31D3AFB3" w16cid:durableId="0446B8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404A3" w14:textId="77777777" w:rsidR="00BE11F1" w:rsidRDefault="00BE11F1">
      <w:pPr>
        <w:spacing w:after="0"/>
      </w:pPr>
      <w:r>
        <w:separator/>
      </w:r>
    </w:p>
  </w:endnote>
  <w:endnote w:type="continuationSeparator" w:id="0">
    <w:p w14:paraId="5CC65B40" w14:textId="77777777" w:rsidR="00BE11F1" w:rsidRDefault="00BE11F1">
      <w:pPr>
        <w:spacing w:after="0"/>
      </w:pPr>
      <w:r>
        <w:continuationSeparator/>
      </w:r>
    </w:p>
  </w:endnote>
  <w:endnote w:type="continuationNotice" w:id="1">
    <w:p w14:paraId="7992AE5B" w14:textId="77777777" w:rsidR="00BE11F1" w:rsidRDefault="00BE11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E3F9D" w14:textId="77777777" w:rsidR="00BE11F1" w:rsidRDefault="00BE11F1">
      <w:r>
        <w:separator/>
      </w:r>
    </w:p>
  </w:footnote>
  <w:footnote w:type="continuationSeparator" w:id="0">
    <w:p w14:paraId="40CD4834" w14:textId="77777777" w:rsidR="00BE11F1" w:rsidRDefault="00BE11F1">
      <w:r>
        <w:continuationSeparator/>
      </w:r>
    </w:p>
  </w:footnote>
  <w:footnote w:type="continuationNotice" w:id="1">
    <w:p w14:paraId="27A3E723" w14:textId="77777777" w:rsidR="00BE11F1" w:rsidRDefault="00BE11F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0"/>
  </w:num>
  <w:num w:numId="2" w16cid:durableId="205531254">
    <w:abstractNumId w:val="4"/>
  </w:num>
  <w:num w:numId="3" w16cid:durableId="1622608952">
    <w:abstractNumId w:val="2"/>
  </w:num>
  <w:num w:numId="4" w16cid:durableId="1866013735">
    <w:abstractNumId w:val="3"/>
  </w:num>
  <w:num w:numId="5" w16cid:durableId="680275754">
    <w:abstractNumId w:val="7"/>
  </w:num>
  <w:num w:numId="6" w16cid:durableId="634063758">
    <w:abstractNumId w:val="1"/>
  </w:num>
  <w:num w:numId="7" w16cid:durableId="1559121990">
    <w:abstractNumId w:val="5"/>
  </w:num>
  <w:num w:numId="8" w16cid:durableId="175779270">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Joseph Sempa">
    <w15:presenceInfo w15:providerId="AD" w15:userId="S::SempaJB@ufs.ac.za::8ed7da13-77e8-4ef8-a44c-5fb622054680"/>
  </w15:person>
  <w15:person w15:author="Thabiso Mofokeng [2]">
    <w15:presenceInfo w15:providerId="AD" w15:userId="S::mofokengtrp@ufs.ac.za::9d98fbba-1cfc-4971-9250-7699f9735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262B5E-7CDD-4815-96AB-DC44D07E4A86}"/>
    <w:docVar w:name="dgnword-eventsink" w:val="1935499809184"/>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Endocrine Review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3415&lt;/item&gt;&lt;item&gt;28948&lt;/item&gt;&lt;item&gt;29081&lt;/item&gt;&lt;item&gt;29083&lt;/item&gt;&lt;item&gt;29084&lt;/item&gt;&lt;item&gt;29086&lt;/item&gt;&lt;item&gt;29092&lt;/item&gt;&lt;item&gt;29093&lt;/item&gt;&lt;item&gt;29096&lt;/item&gt;&lt;item&gt;29102&lt;/item&gt;&lt;item&gt;29103&lt;/item&gt;&lt;item&gt;29105&lt;/item&gt;&lt;item&gt;29108&lt;/item&gt;&lt;item&gt;29113&lt;/item&gt;&lt;item&gt;29114&lt;/item&gt;&lt;item&gt;29117&lt;/item&gt;&lt;item&gt;29118&lt;/item&gt;&lt;item&gt;29119&lt;/item&gt;&lt;/record-ids&gt;&lt;/item&gt;&lt;/Libraries&gt;"/>
  </w:docVars>
  <w:rsids>
    <w:rsidRoot w:val="00C45C03"/>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7B73"/>
    <w:rsid w:val="00011F77"/>
    <w:rsid w:val="00011FFE"/>
    <w:rsid w:val="00014647"/>
    <w:rsid w:val="00016667"/>
    <w:rsid w:val="000178DE"/>
    <w:rsid w:val="00020411"/>
    <w:rsid w:val="000204B6"/>
    <w:rsid w:val="000206EF"/>
    <w:rsid w:val="00020AC6"/>
    <w:rsid w:val="000218CC"/>
    <w:rsid w:val="00021DFE"/>
    <w:rsid w:val="00021EF7"/>
    <w:rsid w:val="00022390"/>
    <w:rsid w:val="000233DC"/>
    <w:rsid w:val="00024048"/>
    <w:rsid w:val="00024AE1"/>
    <w:rsid w:val="0002576F"/>
    <w:rsid w:val="00025DAC"/>
    <w:rsid w:val="00026306"/>
    <w:rsid w:val="00026B0B"/>
    <w:rsid w:val="00027C2C"/>
    <w:rsid w:val="00027FE7"/>
    <w:rsid w:val="00033055"/>
    <w:rsid w:val="0003357C"/>
    <w:rsid w:val="00033E27"/>
    <w:rsid w:val="00034AA0"/>
    <w:rsid w:val="000352BC"/>
    <w:rsid w:val="00035362"/>
    <w:rsid w:val="00035B35"/>
    <w:rsid w:val="00036068"/>
    <w:rsid w:val="000361BA"/>
    <w:rsid w:val="00036590"/>
    <w:rsid w:val="0003674B"/>
    <w:rsid w:val="00036CA7"/>
    <w:rsid w:val="00040320"/>
    <w:rsid w:val="00040416"/>
    <w:rsid w:val="00042819"/>
    <w:rsid w:val="00043176"/>
    <w:rsid w:val="00043BAC"/>
    <w:rsid w:val="00043F9E"/>
    <w:rsid w:val="00045037"/>
    <w:rsid w:val="000458E5"/>
    <w:rsid w:val="00045967"/>
    <w:rsid w:val="0004643E"/>
    <w:rsid w:val="0004699D"/>
    <w:rsid w:val="00046A2B"/>
    <w:rsid w:val="00046C57"/>
    <w:rsid w:val="000518B8"/>
    <w:rsid w:val="00051B04"/>
    <w:rsid w:val="00051CE8"/>
    <w:rsid w:val="00053830"/>
    <w:rsid w:val="00054591"/>
    <w:rsid w:val="00054D92"/>
    <w:rsid w:val="00055416"/>
    <w:rsid w:val="00055D99"/>
    <w:rsid w:val="00056438"/>
    <w:rsid w:val="00057C6D"/>
    <w:rsid w:val="00057F95"/>
    <w:rsid w:val="00061635"/>
    <w:rsid w:val="00062919"/>
    <w:rsid w:val="000647E6"/>
    <w:rsid w:val="000662D9"/>
    <w:rsid w:val="000664BA"/>
    <w:rsid w:val="00066C33"/>
    <w:rsid w:val="00066E3B"/>
    <w:rsid w:val="000673BB"/>
    <w:rsid w:val="00067404"/>
    <w:rsid w:val="00067B48"/>
    <w:rsid w:val="000712CB"/>
    <w:rsid w:val="000731C8"/>
    <w:rsid w:val="0007377A"/>
    <w:rsid w:val="00073D93"/>
    <w:rsid w:val="00075C19"/>
    <w:rsid w:val="00075EFE"/>
    <w:rsid w:val="0007651E"/>
    <w:rsid w:val="00076F10"/>
    <w:rsid w:val="0007721A"/>
    <w:rsid w:val="00077F31"/>
    <w:rsid w:val="000815A5"/>
    <w:rsid w:val="00082CE6"/>
    <w:rsid w:val="000838CD"/>
    <w:rsid w:val="00083C7E"/>
    <w:rsid w:val="000845A9"/>
    <w:rsid w:val="000847FD"/>
    <w:rsid w:val="000879BB"/>
    <w:rsid w:val="00090EEC"/>
    <w:rsid w:val="000914AC"/>
    <w:rsid w:val="00091BFA"/>
    <w:rsid w:val="00091DF0"/>
    <w:rsid w:val="00092EDE"/>
    <w:rsid w:val="00092FC4"/>
    <w:rsid w:val="00094376"/>
    <w:rsid w:val="00094A22"/>
    <w:rsid w:val="000953D1"/>
    <w:rsid w:val="00096A97"/>
    <w:rsid w:val="00097176"/>
    <w:rsid w:val="000976A6"/>
    <w:rsid w:val="000976F1"/>
    <w:rsid w:val="00097C69"/>
    <w:rsid w:val="000A1684"/>
    <w:rsid w:val="000A218D"/>
    <w:rsid w:val="000A2365"/>
    <w:rsid w:val="000A2EA9"/>
    <w:rsid w:val="000A3284"/>
    <w:rsid w:val="000A4551"/>
    <w:rsid w:val="000A46AC"/>
    <w:rsid w:val="000A546F"/>
    <w:rsid w:val="000A5975"/>
    <w:rsid w:val="000A631D"/>
    <w:rsid w:val="000A647A"/>
    <w:rsid w:val="000A6EEF"/>
    <w:rsid w:val="000A77DD"/>
    <w:rsid w:val="000B4BE5"/>
    <w:rsid w:val="000B4ECC"/>
    <w:rsid w:val="000B66D4"/>
    <w:rsid w:val="000B6830"/>
    <w:rsid w:val="000B7359"/>
    <w:rsid w:val="000C0B5D"/>
    <w:rsid w:val="000C10DF"/>
    <w:rsid w:val="000C2C81"/>
    <w:rsid w:val="000C34B4"/>
    <w:rsid w:val="000C3773"/>
    <w:rsid w:val="000C41E1"/>
    <w:rsid w:val="000C5994"/>
    <w:rsid w:val="000C5D34"/>
    <w:rsid w:val="000D019E"/>
    <w:rsid w:val="000D070F"/>
    <w:rsid w:val="000E0846"/>
    <w:rsid w:val="000E1108"/>
    <w:rsid w:val="000E15C7"/>
    <w:rsid w:val="000E27E3"/>
    <w:rsid w:val="000E3406"/>
    <w:rsid w:val="000E38D9"/>
    <w:rsid w:val="000E3DD7"/>
    <w:rsid w:val="000E450A"/>
    <w:rsid w:val="000E46D9"/>
    <w:rsid w:val="000E4F82"/>
    <w:rsid w:val="000E6DD3"/>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7AA7"/>
    <w:rsid w:val="000F7C59"/>
    <w:rsid w:val="000F7D98"/>
    <w:rsid w:val="00100402"/>
    <w:rsid w:val="00100F99"/>
    <w:rsid w:val="00101EE6"/>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8D7"/>
    <w:rsid w:val="00126D80"/>
    <w:rsid w:val="001277F5"/>
    <w:rsid w:val="00127815"/>
    <w:rsid w:val="00127DB5"/>
    <w:rsid w:val="00130244"/>
    <w:rsid w:val="00131F8D"/>
    <w:rsid w:val="00132128"/>
    <w:rsid w:val="00132484"/>
    <w:rsid w:val="00132966"/>
    <w:rsid w:val="00134303"/>
    <w:rsid w:val="001373BF"/>
    <w:rsid w:val="0014038F"/>
    <w:rsid w:val="00140E67"/>
    <w:rsid w:val="001414DB"/>
    <w:rsid w:val="001425B7"/>
    <w:rsid w:val="00143882"/>
    <w:rsid w:val="001439F8"/>
    <w:rsid w:val="00144160"/>
    <w:rsid w:val="0014531A"/>
    <w:rsid w:val="001455F7"/>
    <w:rsid w:val="0014629E"/>
    <w:rsid w:val="0014704C"/>
    <w:rsid w:val="001471CB"/>
    <w:rsid w:val="00147D20"/>
    <w:rsid w:val="00150212"/>
    <w:rsid w:val="00151492"/>
    <w:rsid w:val="00151FA4"/>
    <w:rsid w:val="00152B01"/>
    <w:rsid w:val="00155BD8"/>
    <w:rsid w:val="00156866"/>
    <w:rsid w:val="00156BE7"/>
    <w:rsid w:val="0016042D"/>
    <w:rsid w:val="00160A20"/>
    <w:rsid w:val="00161450"/>
    <w:rsid w:val="001617D8"/>
    <w:rsid w:val="00162084"/>
    <w:rsid w:val="001628D0"/>
    <w:rsid w:val="0016303A"/>
    <w:rsid w:val="00164129"/>
    <w:rsid w:val="001642BD"/>
    <w:rsid w:val="00164648"/>
    <w:rsid w:val="00166B2A"/>
    <w:rsid w:val="00167512"/>
    <w:rsid w:val="001676A0"/>
    <w:rsid w:val="00167C42"/>
    <w:rsid w:val="0017050F"/>
    <w:rsid w:val="00172743"/>
    <w:rsid w:val="00172936"/>
    <w:rsid w:val="00173420"/>
    <w:rsid w:val="00173866"/>
    <w:rsid w:val="00173E8D"/>
    <w:rsid w:val="00173ED2"/>
    <w:rsid w:val="001747AD"/>
    <w:rsid w:val="0017494E"/>
    <w:rsid w:val="00174EC4"/>
    <w:rsid w:val="001772A7"/>
    <w:rsid w:val="0017789D"/>
    <w:rsid w:val="001808BB"/>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7632"/>
    <w:rsid w:val="001A09AC"/>
    <w:rsid w:val="001A0B28"/>
    <w:rsid w:val="001A0D74"/>
    <w:rsid w:val="001A251D"/>
    <w:rsid w:val="001A3124"/>
    <w:rsid w:val="001A3254"/>
    <w:rsid w:val="001A45DC"/>
    <w:rsid w:val="001A5F3E"/>
    <w:rsid w:val="001A6002"/>
    <w:rsid w:val="001A6A91"/>
    <w:rsid w:val="001B1816"/>
    <w:rsid w:val="001B1AA1"/>
    <w:rsid w:val="001B2053"/>
    <w:rsid w:val="001B2C01"/>
    <w:rsid w:val="001B3203"/>
    <w:rsid w:val="001B347F"/>
    <w:rsid w:val="001B3C34"/>
    <w:rsid w:val="001B4224"/>
    <w:rsid w:val="001B4501"/>
    <w:rsid w:val="001B4B08"/>
    <w:rsid w:val="001B529D"/>
    <w:rsid w:val="001B63D6"/>
    <w:rsid w:val="001B69BB"/>
    <w:rsid w:val="001C0071"/>
    <w:rsid w:val="001C0289"/>
    <w:rsid w:val="001C02CA"/>
    <w:rsid w:val="001C031B"/>
    <w:rsid w:val="001C14E2"/>
    <w:rsid w:val="001C2CEE"/>
    <w:rsid w:val="001C2E1B"/>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857"/>
    <w:rsid w:val="001E4134"/>
    <w:rsid w:val="001E6F63"/>
    <w:rsid w:val="001E6FBE"/>
    <w:rsid w:val="001F1161"/>
    <w:rsid w:val="001F1640"/>
    <w:rsid w:val="001F1995"/>
    <w:rsid w:val="001F3AFC"/>
    <w:rsid w:val="001F402D"/>
    <w:rsid w:val="001F43A6"/>
    <w:rsid w:val="001F48B5"/>
    <w:rsid w:val="001F5BEF"/>
    <w:rsid w:val="001F5D38"/>
    <w:rsid w:val="001F6485"/>
    <w:rsid w:val="001F6A04"/>
    <w:rsid w:val="002008E8"/>
    <w:rsid w:val="00201165"/>
    <w:rsid w:val="00201FCA"/>
    <w:rsid w:val="00202EB9"/>
    <w:rsid w:val="00202FC0"/>
    <w:rsid w:val="0020315F"/>
    <w:rsid w:val="0020410B"/>
    <w:rsid w:val="00204544"/>
    <w:rsid w:val="0020588E"/>
    <w:rsid w:val="00205B36"/>
    <w:rsid w:val="00206C67"/>
    <w:rsid w:val="00207075"/>
    <w:rsid w:val="00210211"/>
    <w:rsid w:val="0021060D"/>
    <w:rsid w:val="00211DB7"/>
    <w:rsid w:val="00212014"/>
    <w:rsid w:val="00212648"/>
    <w:rsid w:val="00212A50"/>
    <w:rsid w:val="00213CB8"/>
    <w:rsid w:val="00213E79"/>
    <w:rsid w:val="00216138"/>
    <w:rsid w:val="0021694E"/>
    <w:rsid w:val="00216BC8"/>
    <w:rsid w:val="00217B6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B29"/>
    <w:rsid w:val="00235DF8"/>
    <w:rsid w:val="00236CA7"/>
    <w:rsid w:val="002403DA"/>
    <w:rsid w:val="00241233"/>
    <w:rsid w:val="00241558"/>
    <w:rsid w:val="00242E72"/>
    <w:rsid w:val="00243C94"/>
    <w:rsid w:val="002441FC"/>
    <w:rsid w:val="00244441"/>
    <w:rsid w:val="00244D18"/>
    <w:rsid w:val="00245122"/>
    <w:rsid w:val="00245969"/>
    <w:rsid w:val="00245BBE"/>
    <w:rsid w:val="00246AA4"/>
    <w:rsid w:val="002478B9"/>
    <w:rsid w:val="00247B0A"/>
    <w:rsid w:val="00247B26"/>
    <w:rsid w:val="002500D3"/>
    <w:rsid w:val="00250A65"/>
    <w:rsid w:val="00251DB3"/>
    <w:rsid w:val="00252ABE"/>
    <w:rsid w:val="002537DD"/>
    <w:rsid w:val="002549FE"/>
    <w:rsid w:val="00254A22"/>
    <w:rsid w:val="00254B37"/>
    <w:rsid w:val="00255601"/>
    <w:rsid w:val="00255B95"/>
    <w:rsid w:val="00255F18"/>
    <w:rsid w:val="00256326"/>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D11"/>
    <w:rsid w:val="00274985"/>
    <w:rsid w:val="00275081"/>
    <w:rsid w:val="00275A01"/>
    <w:rsid w:val="00275ED0"/>
    <w:rsid w:val="0027775E"/>
    <w:rsid w:val="0028097C"/>
    <w:rsid w:val="00280980"/>
    <w:rsid w:val="00280E78"/>
    <w:rsid w:val="00280F49"/>
    <w:rsid w:val="002811CD"/>
    <w:rsid w:val="00282380"/>
    <w:rsid w:val="002831B9"/>
    <w:rsid w:val="00284AC9"/>
    <w:rsid w:val="00287A4C"/>
    <w:rsid w:val="00290438"/>
    <w:rsid w:val="00290B79"/>
    <w:rsid w:val="0029108C"/>
    <w:rsid w:val="00291900"/>
    <w:rsid w:val="00291BB7"/>
    <w:rsid w:val="00291C8E"/>
    <w:rsid w:val="0029217B"/>
    <w:rsid w:val="00294845"/>
    <w:rsid w:val="00295337"/>
    <w:rsid w:val="002954AA"/>
    <w:rsid w:val="00297386"/>
    <w:rsid w:val="002973F5"/>
    <w:rsid w:val="00297504"/>
    <w:rsid w:val="00297A92"/>
    <w:rsid w:val="002A11C5"/>
    <w:rsid w:val="002A22AF"/>
    <w:rsid w:val="002A47A0"/>
    <w:rsid w:val="002A5213"/>
    <w:rsid w:val="002A55B9"/>
    <w:rsid w:val="002A6563"/>
    <w:rsid w:val="002B25CB"/>
    <w:rsid w:val="002B2887"/>
    <w:rsid w:val="002B47DC"/>
    <w:rsid w:val="002B4CA2"/>
    <w:rsid w:val="002B50F8"/>
    <w:rsid w:val="002B7178"/>
    <w:rsid w:val="002C0015"/>
    <w:rsid w:val="002C1639"/>
    <w:rsid w:val="002C1753"/>
    <w:rsid w:val="002C1FF7"/>
    <w:rsid w:val="002C2274"/>
    <w:rsid w:val="002C2E39"/>
    <w:rsid w:val="002C3473"/>
    <w:rsid w:val="002C369B"/>
    <w:rsid w:val="002C37F2"/>
    <w:rsid w:val="002C39B2"/>
    <w:rsid w:val="002C43BD"/>
    <w:rsid w:val="002C4840"/>
    <w:rsid w:val="002C5BC6"/>
    <w:rsid w:val="002C5FF8"/>
    <w:rsid w:val="002D0625"/>
    <w:rsid w:val="002D0969"/>
    <w:rsid w:val="002D26BA"/>
    <w:rsid w:val="002D2755"/>
    <w:rsid w:val="002D2889"/>
    <w:rsid w:val="002D3A00"/>
    <w:rsid w:val="002D5202"/>
    <w:rsid w:val="002D5469"/>
    <w:rsid w:val="002E141A"/>
    <w:rsid w:val="002E15CB"/>
    <w:rsid w:val="002E1AC6"/>
    <w:rsid w:val="002E1BBF"/>
    <w:rsid w:val="002E574A"/>
    <w:rsid w:val="002E5A6E"/>
    <w:rsid w:val="002E627D"/>
    <w:rsid w:val="002E6C5E"/>
    <w:rsid w:val="002E6D94"/>
    <w:rsid w:val="002E726E"/>
    <w:rsid w:val="002F0069"/>
    <w:rsid w:val="002F006B"/>
    <w:rsid w:val="002F02D0"/>
    <w:rsid w:val="002F061D"/>
    <w:rsid w:val="002F0C9C"/>
    <w:rsid w:val="002F396E"/>
    <w:rsid w:val="002F4D11"/>
    <w:rsid w:val="002F5917"/>
    <w:rsid w:val="002F677D"/>
    <w:rsid w:val="002F685D"/>
    <w:rsid w:val="002F6D76"/>
    <w:rsid w:val="0030314E"/>
    <w:rsid w:val="00303F3C"/>
    <w:rsid w:val="003059DD"/>
    <w:rsid w:val="00305AC3"/>
    <w:rsid w:val="00306526"/>
    <w:rsid w:val="00310200"/>
    <w:rsid w:val="0031027A"/>
    <w:rsid w:val="00310288"/>
    <w:rsid w:val="00310ACC"/>
    <w:rsid w:val="00312EA5"/>
    <w:rsid w:val="003136F5"/>
    <w:rsid w:val="00313FEB"/>
    <w:rsid w:val="00314186"/>
    <w:rsid w:val="00314317"/>
    <w:rsid w:val="00315DD3"/>
    <w:rsid w:val="00316013"/>
    <w:rsid w:val="00317B94"/>
    <w:rsid w:val="00317BD8"/>
    <w:rsid w:val="0032006F"/>
    <w:rsid w:val="00320884"/>
    <w:rsid w:val="0032181F"/>
    <w:rsid w:val="00321EE6"/>
    <w:rsid w:val="00323713"/>
    <w:rsid w:val="00323A9E"/>
    <w:rsid w:val="00324069"/>
    <w:rsid w:val="00324FC2"/>
    <w:rsid w:val="003253B1"/>
    <w:rsid w:val="003264DB"/>
    <w:rsid w:val="0032686C"/>
    <w:rsid w:val="003304A4"/>
    <w:rsid w:val="003339B7"/>
    <w:rsid w:val="003366BB"/>
    <w:rsid w:val="003367DB"/>
    <w:rsid w:val="0033792B"/>
    <w:rsid w:val="00340419"/>
    <w:rsid w:val="0034089F"/>
    <w:rsid w:val="00340A21"/>
    <w:rsid w:val="00342F11"/>
    <w:rsid w:val="0034574A"/>
    <w:rsid w:val="00345C68"/>
    <w:rsid w:val="0034620D"/>
    <w:rsid w:val="00346B39"/>
    <w:rsid w:val="0034700D"/>
    <w:rsid w:val="00347037"/>
    <w:rsid w:val="00347139"/>
    <w:rsid w:val="0034735F"/>
    <w:rsid w:val="00350452"/>
    <w:rsid w:val="003504DD"/>
    <w:rsid w:val="0035076E"/>
    <w:rsid w:val="003516CA"/>
    <w:rsid w:val="003517CA"/>
    <w:rsid w:val="00356888"/>
    <w:rsid w:val="003568D6"/>
    <w:rsid w:val="00357C5A"/>
    <w:rsid w:val="00363202"/>
    <w:rsid w:val="0036549F"/>
    <w:rsid w:val="003657EE"/>
    <w:rsid w:val="00365F33"/>
    <w:rsid w:val="0036744E"/>
    <w:rsid w:val="0037047C"/>
    <w:rsid w:val="00370882"/>
    <w:rsid w:val="00370D7E"/>
    <w:rsid w:val="00370F75"/>
    <w:rsid w:val="003713AC"/>
    <w:rsid w:val="0037173A"/>
    <w:rsid w:val="003722CC"/>
    <w:rsid w:val="0037406A"/>
    <w:rsid w:val="00374517"/>
    <w:rsid w:val="00374984"/>
    <w:rsid w:val="003753D9"/>
    <w:rsid w:val="003818E4"/>
    <w:rsid w:val="00381B86"/>
    <w:rsid w:val="00382863"/>
    <w:rsid w:val="003843DD"/>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619F"/>
    <w:rsid w:val="00396A85"/>
    <w:rsid w:val="003A0331"/>
    <w:rsid w:val="003A0960"/>
    <w:rsid w:val="003A31CF"/>
    <w:rsid w:val="003A39C7"/>
    <w:rsid w:val="003A540D"/>
    <w:rsid w:val="003A6886"/>
    <w:rsid w:val="003A7129"/>
    <w:rsid w:val="003B0612"/>
    <w:rsid w:val="003B0B26"/>
    <w:rsid w:val="003B106A"/>
    <w:rsid w:val="003B12E7"/>
    <w:rsid w:val="003B167E"/>
    <w:rsid w:val="003B1C9C"/>
    <w:rsid w:val="003B2A80"/>
    <w:rsid w:val="003B2E1A"/>
    <w:rsid w:val="003B3763"/>
    <w:rsid w:val="003B40A9"/>
    <w:rsid w:val="003B4D50"/>
    <w:rsid w:val="003B5F71"/>
    <w:rsid w:val="003B62A5"/>
    <w:rsid w:val="003C0363"/>
    <w:rsid w:val="003C05F9"/>
    <w:rsid w:val="003C063D"/>
    <w:rsid w:val="003C217D"/>
    <w:rsid w:val="003C2259"/>
    <w:rsid w:val="003C24DA"/>
    <w:rsid w:val="003C3AE3"/>
    <w:rsid w:val="003C438E"/>
    <w:rsid w:val="003C43FA"/>
    <w:rsid w:val="003C4E3C"/>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E08A7"/>
    <w:rsid w:val="003E1E9B"/>
    <w:rsid w:val="003E2541"/>
    <w:rsid w:val="003E2EB3"/>
    <w:rsid w:val="003E33DD"/>
    <w:rsid w:val="003E3A05"/>
    <w:rsid w:val="003E4069"/>
    <w:rsid w:val="003E5267"/>
    <w:rsid w:val="003E609B"/>
    <w:rsid w:val="003E6EF4"/>
    <w:rsid w:val="003E71DC"/>
    <w:rsid w:val="003E7375"/>
    <w:rsid w:val="003F135A"/>
    <w:rsid w:val="003F4896"/>
    <w:rsid w:val="003F66B5"/>
    <w:rsid w:val="003F6959"/>
    <w:rsid w:val="004002F7"/>
    <w:rsid w:val="004003FC"/>
    <w:rsid w:val="004010F5"/>
    <w:rsid w:val="00401B89"/>
    <w:rsid w:val="00402AC9"/>
    <w:rsid w:val="004044CD"/>
    <w:rsid w:val="00404780"/>
    <w:rsid w:val="00404E40"/>
    <w:rsid w:val="0040501F"/>
    <w:rsid w:val="00405E16"/>
    <w:rsid w:val="004066E2"/>
    <w:rsid w:val="004070B8"/>
    <w:rsid w:val="00407828"/>
    <w:rsid w:val="00407A92"/>
    <w:rsid w:val="00407C9C"/>
    <w:rsid w:val="00411398"/>
    <w:rsid w:val="004113EC"/>
    <w:rsid w:val="00411CBF"/>
    <w:rsid w:val="004126B5"/>
    <w:rsid w:val="00412E8A"/>
    <w:rsid w:val="0041446B"/>
    <w:rsid w:val="00415856"/>
    <w:rsid w:val="004159FC"/>
    <w:rsid w:val="00416859"/>
    <w:rsid w:val="00416DD5"/>
    <w:rsid w:val="0041731B"/>
    <w:rsid w:val="00417828"/>
    <w:rsid w:val="00417B39"/>
    <w:rsid w:val="004208CC"/>
    <w:rsid w:val="0042295B"/>
    <w:rsid w:val="004241DB"/>
    <w:rsid w:val="0042786E"/>
    <w:rsid w:val="004328B2"/>
    <w:rsid w:val="00434A81"/>
    <w:rsid w:val="00434C1A"/>
    <w:rsid w:val="00434FEA"/>
    <w:rsid w:val="00436818"/>
    <w:rsid w:val="00440A50"/>
    <w:rsid w:val="00440E11"/>
    <w:rsid w:val="00440FC9"/>
    <w:rsid w:val="00444A9E"/>
    <w:rsid w:val="00444EB4"/>
    <w:rsid w:val="004475ED"/>
    <w:rsid w:val="00450B48"/>
    <w:rsid w:val="0045129B"/>
    <w:rsid w:val="004516A0"/>
    <w:rsid w:val="00452721"/>
    <w:rsid w:val="004531F3"/>
    <w:rsid w:val="00453BF2"/>
    <w:rsid w:val="00453C1D"/>
    <w:rsid w:val="00454246"/>
    <w:rsid w:val="004544F8"/>
    <w:rsid w:val="00454DF7"/>
    <w:rsid w:val="00455248"/>
    <w:rsid w:val="004557AF"/>
    <w:rsid w:val="00456E2B"/>
    <w:rsid w:val="0045753E"/>
    <w:rsid w:val="00460074"/>
    <w:rsid w:val="004602E9"/>
    <w:rsid w:val="004603F3"/>
    <w:rsid w:val="004619B5"/>
    <w:rsid w:val="004626C3"/>
    <w:rsid w:val="00464464"/>
    <w:rsid w:val="00464470"/>
    <w:rsid w:val="00464899"/>
    <w:rsid w:val="00465247"/>
    <w:rsid w:val="00465344"/>
    <w:rsid w:val="00465E85"/>
    <w:rsid w:val="004662EE"/>
    <w:rsid w:val="00466B9A"/>
    <w:rsid w:val="00466DCB"/>
    <w:rsid w:val="0046713F"/>
    <w:rsid w:val="00470882"/>
    <w:rsid w:val="00470A12"/>
    <w:rsid w:val="00470CA7"/>
    <w:rsid w:val="00470E2F"/>
    <w:rsid w:val="004730B6"/>
    <w:rsid w:val="00473665"/>
    <w:rsid w:val="004742DC"/>
    <w:rsid w:val="00475E14"/>
    <w:rsid w:val="00476D30"/>
    <w:rsid w:val="00477BB2"/>
    <w:rsid w:val="00480B24"/>
    <w:rsid w:val="004810CB"/>
    <w:rsid w:val="004815F4"/>
    <w:rsid w:val="00481A1A"/>
    <w:rsid w:val="0048297C"/>
    <w:rsid w:val="0048422D"/>
    <w:rsid w:val="00485C23"/>
    <w:rsid w:val="0048663B"/>
    <w:rsid w:val="00487108"/>
    <w:rsid w:val="00487DF9"/>
    <w:rsid w:val="00491397"/>
    <w:rsid w:val="00491D12"/>
    <w:rsid w:val="00492370"/>
    <w:rsid w:val="00492BFB"/>
    <w:rsid w:val="00492FD6"/>
    <w:rsid w:val="0049337C"/>
    <w:rsid w:val="00493506"/>
    <w:rsid w:val="0049525C"/>
    <w:rsid w:val="004956BC"/>
    <w:rsid w:val="00496F2B"/>
    <w:rsid w:val="00497505"/>
    <w:rsid w:val="004A1199"/>
    <w:rsid w:val="004A1262"/>
    <w:rsid w:val="004A2331"/>
    <w:rsid w:val="004A2D14"/>
    <w:rsid w:val="004A34EF"/>
    <w:rsid w:val="004A35D2"/>
    <w:rsid w:val="004A3625"/>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DED"/>
    <w:rsid w:val="004C79B1"/>
    <w:rsid w:val="004D170C"/>
    <w:rsid w:val="004D1837"/>
    <w:rsid w:val="004D1B33"/>
    <w:rsid w:val="004D2415"/>
    <w:rsid w:val="004D29DB"/>
    <w:rsid w:val="004D378E"/>
    <w:rsid w:val="004D3E83"/>
    <w:rsid w:val="004D54E2"/>
    <w:rsid w:val="004D6241"/>
    <w:rsid w:val="004D6401"/>
    <w:rsid w:val="004D6C54"/>
    <w:rsid w:val="004D74D3"/>
    <w:rsid w:val="004E00CA"/>
    <w:rsid w:val="004E02AC"/>
    <w:rsid w:val="004E0F47"/>
    <w:rsid w:val="004E15ED"/>
    <w:rsid w:val="004E40F3"/>
    <w:rsid w:val="004E4292"/>
    <w:rsid w:val="004E4BDB"/>
    <w:rsid w:val="004E5D73"/>
    <w:rsid w:val="004E6554"/>
    <w:rsid w:val="004E7FB1"/>
    <w:rsid w:val="004F03A1"/>
    <w:rsid w:val="004F03C6"/>
    <w:rsid w:val="004F096B"/>
    <w:rsid w:val="004F1410"/>
    <w:rsid w:val="004F172C"/>
    <w:rsid w:val="004F18A9"/>
    <w:rsid w:val="004F2083"/>
    <w:rsid w:val="004F49C3"/>
    <w:rsid w:val="004F60C2"/>
    <w:rsid w:val="004F650C"/>
    <w:rsid w:val="004F6F88"/>
    <w:rsid w:val="004F7F27"/>
    <w:rsid w:val="0050076F"/>
    <w:rsid w:val="005009B4"/>
    <w:rsid w:val="0050145D"/>
    <w:rsid w:val="00501574"/>
    <w:rsid w:val="0050182B"/>
    <w:rsid w:val="00501B2A"/>
    <w:rsid w:val="00501F25"/>
    <w:rsid w:val="00502639"/>
    <w:rsid w:val="00502A7D"/>
    <w:rsid w:val="00503BE5"/>
    <w:rsid w:val="00504B2E"/>
    <w:rsid w:val="005067C7"/>
    <w:rsid w:val="00506CF3"/>
    <w:rsid w:val="00510A59"/>
    <w:rsid w:val="00511014"/>
    <w:rsid w:val="00511A60"/>
    <w:rsid w:val="00512067"/>
    <w:rsid w:val="005124A3"/>
    <w:rsid w:val="005127F5"/>
    <w:rsid w:val="005138A0"/>
    <w:rsid w:val="00513A29"/>
    <w:rsid w:val="00514060"/>
    <w:rsid w:val="00514F30"/>
    <w:rsid w:val="00515750"/>
    <w:rsid w:val="005164DA"/>
    <w:rsid w:val="00516A4E"/>
    <w:rsid w:val="00520C2E"/>
    <w:rsid w:val="00520C5D"/>
    <w:rsid w:val="00520D72"/>
    <w:rsid w:val="005212CB"/>
    <w:rsid w:val="00521329"/>
    <w:rsid w:val="00522687"/>
    <w:rsid w:val="00523E90"/>
    <w:rsid w:val="005251F3"/>
    <w:rsid w:val="00525B88"/>
    <w:rsid w:val="005262D2"/>
    <w:rsid w:val="00526367"/>
    <w:rsid w:val="0053127F"/>
    <w:rsid w:val="00533315"/>
    <w:rsid w:val="005334BE"/>
    <w:rsid w:val="0053366B"/>
    <w:rsid w:val="0053478B"/>
    <w:rsid w:val="00534B09"/>
    <w:rsid w:val="00535152"/>
    <w:rsid w:val="00535371"/>
    <w:rsid w:val="00535901"/>
    <w:rsid w:val="005369B2"/>
    <w:rsid w:val="00536C2B"/>
    <w:rsid w:val="00537165"/>
    <w:rsid w:val="00537B0B"/>
    <w:rsid w:val="005405CC"/>
    <w:rsid w:val="00541A7F"/>
    <w:rsid w:val="00542958"/>
    <w:rsid w:val="0054330F"/>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708"/>
    <w:rsid w:val="00577835"/>
    <w:rsid w:val="00580D2E"/>
    <w:rsid w:val="0058118A"/>
    <w:rsid w:val="00583683"/>
    <w:rsid w:val="0058424A"/>
    <w:rsid w:val="00584495"/>
    <w:rsid w:val="00584CB1"/>
    <w:rsid w:val="00585D61"/>
    <w:rsid w:val="0058600F"/>
    <w:rsid w:val="00586CEC"/>
    <w:rsid w:val="00587659"/>
    <w:rsid w:val="00587715"/>
    <w:rsid w:val="00587BAD"/>
    <w:rsid w:val="005913BF"/>
    <w:rsid w:val="00591DD4"/>
    <w:rsid w:val="00592352"/>
    <w:rsid w:val="00592960"/>
    <w:rsid w:val="00592CB1"/>
    <w:rsid w:val="00593F13"/>
    <w:rsid w:val="0059440B"/>
    <w:rsid w:val="005956AF"/>
    <w:rsid w:val="0059713B"/>
    <w:rsid w:val="00597270"/>
    <w:rsid w:val="005973AA"/>
    <w:rsid w:val="005A10E4"/>
    <w:rsid w:val="005A1206"/>
    <w:rsid w:val="005A25F3"/>
    <w:rsid w:val="005A2EF2"/>
    <w:rsid w:val="005A37C5"/>
    <w:rsid w:val="005A3AA8"/>
    <w:rsid w:val="005A523B"/>
    <w:rsid w:val="005A5C3C"/>
    <w:rsid w:val="005A5E78"/>
    <w:rsid w:val="005A6923"/>
    <w:rsid w:val="005A6C56"/>
    <w:rsid w:val="005A7732"/>
    <w:rsid w:val="005B0FE2"/>
    <w:rsid w:val="005B1234"/>
    <w:rsid w:val="005B140E"/>
    <w:rsid w:val="005B305A"/>
    <w:rsid w:val="005B4F59"/>
    <w:rsid w:val="005B53C5"/>
    <w:rsid w:val="005B5A83"/>
    <w:rsid w:val="005B630F"/>
    <w:rsid w:val="005B77B3"/>
    <w:rsid w:val="005B7B50"/>
    <w:rsid w:val="005C0911"/>
    <w:rsid w:val="005C115F"/>
    <w:rsid w:val="005C3324"/>
    <w:rsid w:val="005C3FC2"/>
    <w:rsid w:val="005C409B"/>
    <w:rsid w:val="005C497D"/>
    <w:rsid w:val="005C4C65"/>
    <w:rsid w:val="005C51A0"/>
    <w:rsid w:val="005C5EF3"/>
    <w:rsid w:val="005C6252"/>
    <w:rsid w:val="005C668A"/>
    <w:rsid w:val="005D1F44"/>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5A2"/>
    <w:rsid w:val="005F38B3"/>
    <w:rsid w:val="005F4190"/>
    <w:rsid w:val="005F45D3"/>
    <w:rsid w:val="005F56BB"/>
    <w:rsid w:val="005F68C0"/>
    <w:rsid w:val="005F6FDD"/>
    <w:rsid w:val="006027CD"/>
    <w:rsid w:val="00603322"/>
    <w:rsid w:val="0060364E"/>
    <w:rsid w:val="00603F77"/>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7D23"/>
    <w:rsid w:val="006202FC"/>
    <w:rsid w:val="0062104F"/>
    <w:rsid w:val="00621539"/>
    <w:rsid w:val="00621C90"/>
    <w:rsid w:val="006233EF"/>
    <w:rsid w:val="006237B4"/>
    <w:rsid w:val="00623D44"/>
    <w:rsid w:val="0062571C"/>
    <w:rsid w:val="006274C0"/>
    <w:rsid w:val="00627AEE"/>
    <w:rsid w:val="00627B9B"/>
    <w:rsid w:val="00630259"/>
    <w:rsid w:val="00630A52"/>
    <w:rsid w:val="00630CB5"/>
    <w:rsid w:val="00632A79"/>
    <w:rsid w:val="00633443"/>
    <w:rsid w:val="00634462"/>
    <w:rsid w:val="006349DE"/>
    <w:rsid w:val="00635572"/>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AEC"/>
    <w:rsid w:val="00676230"/>
    <w:rsid w:val="00676D56"/>
    <w:rsid w:val="00677055"/>
    <w:rsid w:val="0067771F"/>
    <w:rsid w:val="00677A8A"/>
    <w:rsid w:val="00680376"/>
    <w:rsid w:val="00680B45"/>
    <w:rsid w:val="0068139A"/>
    <w:rsid w:val="00681645"/>
    <w:rsid w:val="0068555D"/>
    <w:rsid w:val="00685B9B"/>
    <w:rsid w:val="00686FBD"/>
    <w:rsid w:val="0068785B"/>
    <w:rsid w:val="00687A82"/>
    <w:rsid w:val="00687EC5"/>
    <w:rsid w:val="006905CD"/>
    <w:rsid w:val="006909A7"/>
    <w:rsid w:val="00692D7B"/>
    <w:rsid w:val="00692FC0"/>
    <w:rsid w:val="00693B0D"/>
    <w:rsid w:val="00693D45"/>
    <w:rsid w:val="006958D7"/>
    <w:rsid w:val="006958FB"/>
    <w:rsid w:val="00695FCA"/>
    <w:rsid w:val="006A08C5"/>
    <w:rsid w:val="006A09E4"/>
    <w:rsid w:val="006A0FA6"/>
    <w:rsid w:val="006A150A"/>
    <w:rsid w:val="006A1B7D"/>
    <w:rsid w:val="006A1D03"/>
    <w:rsid w:val="006A233C"/>
    <w:rsid w:val="006A3C6E"/>
    <w:rsid w:val="006A3CB3"/>
    <w:rsid w:val="006A542F"/>
    <w:rsid w:val="006A68C0"/>
    <w:rsid w:val="006A6DE4"/>
    <w:rsid w:val="006A76F1"/>
    <w:rsid w:val="006A79C5"/>
    <w:rsid w:val="006B02E8"/>
    <w:rsid w:val="006B0652"/>
    <w:rsid w:val="006B0D69"/>
    <w:rsid w:val="006B2462"/>
    <w:rsid w:val="006B24CC"/>
    <w:rsid w:val="006B28F5"/>
    <w:rsid w:val="006B30E9"/>
    <w:rsid w:val="006B47FC"/>
    <w:rsid w:val="006B4AD2"/>
    <w:rsid w:val="006B78A0"/>
    <w:rsid w:val="006B7CBA"/>
    <w:rsid w:val="006B7CD6"/>
    <w:rsid w:val="006B7E0A"/>
    <w:rsid w:val="006C01CA"/>
    <w:rsid w:val="006C0415"/>
    <w:rsid w:val="006C06E8"/>
    <w:rsid w:val="006C1278"/>
    <w:rsid w:val="006C131E"/>
    <w:rsid w:val="006C29C6"/>
    <w:rsid w:val="006C3621"/>
    <w:rsid w:val="006C3A51"/>
    <w:rsid w:val="006C41D7"/>
    <w:rsid w:val="006C4259"/>
    <w:rsid w:val="006C4BA6"/>
    <w:rsid w:val="006C4EBF"/>
    <w:rsid w:val="006C5CDF"/>
    <w:rsid w:val="006C7E0A"/>
    <w:rsid w:val="006D0316"/>
    <w:rsid w:val="006D17F6"/>
    <w:rsid w:val="006D2FF8"/>
    <w:rsid w:val="006D516B"/>
    <w:rsid w:val="006D542E"/>
    <w:rsid w:val="006D63A1"/>
    <w:rsid w:val="006D6475"/>
    <w:rsid w:val="006D64B4"/>
    <w:rsid w:val="006D7970"/>
    <w:rsid w:val="006D7C9D"/>
    <w:rsid w:val="006D7FE1"/>
    <w:rsid w:val="006E5A1D"/>
    <w:rsid w:val="006E5B1F"/>
    <w:rsid w:val="006E642D"/>
    <w:rsid w:val="006E67DA"/>
    <w:rsid w:val="006E68BC"/>
    <w:rsid w:val="006E6D0A"/>
    <w:rsid w:val="006E6E68"/>
    <w:rsid w:val="006F0B43"/>
    <w:rsid w:val="006F17CE"/>
    <w:rsid w:val="006F2C4C"/>
    <w:rsid w:val="006F2E97"/>
    <w:rsid w:val="006F302B"/>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41D8"/>
    <w:rsid w:val="007164A3"/>
    <w:rsid w:val="00716C61"/>
    <w:rsid w:val="00716D28"/>
    <w:rsid w:val="00716E27"/>
    <w:rsid w:val="00717B4A"/>
    <w:rsid w:val="00720D6E"/>
    <w:rsid w:val="007247B0"/>
    <w:rsid w:val="00724DA9"/>
    <w:rsid w:val="007250C0"/>
    <w:rsid w:val="007263B1"/>
    <w:rsid w:val="00727784"/>
    <w:rsid w:val="007301D0"/>
    <w:rsid w:val="007320A1"/>
    <w:rsid w:val="0073274B"/>
    <w:rsid w:val="0073298D"/>
    <w:rsid w:val="007329DA"/>
    <w:rsid w:val="00734218"/>
    <w:rsid w:val="007347FA"/>
    <w:rsid w:val="007357DC"/>
    <w:rsid w:val="00735A5A"/>
    <w:rsid w:val="00736722"/>
    <w:rsid w:val="007372F9"/>
    <w:rsid w:val="00740AD6"/>
    <w:rsid w:val="00740E20"/>
    <w:rsid w:val="0074124B"/>
    <w:rsid w:val="00741A6F"/>
    <w:rsid w:val="007423FF"/>
    <w:rsid w:val="007436CB"/>
    <w:rsid w:val="00743E83"/>
    <w:rsid w:val="007441E8"/>
    <w:rsid w:val="0074508E"/>
    <w:rsid w:val="007460AE"/>
    <w:rsid w:val="007463E4"/>
    <w:rsid w:val="00747D57"/>
    <w:rsid w:val="007500C0"/>
    <w:rsid w:val="0075070E"/>
    <w:rsid w:val="00751149"/>
    <w:rsid w:val="007512D1"/>
    <w:rsid w:val="00751F4A"/>
    <w:rsid w:val="0075300E"/>
    <w:rsid w:val="0075377D"/>
    <w:rsid w:val="0075528C"/>
    <w:rsid w:val="00756310"/>
    <w:rsid w:val="007564DE"/>
    <w:rsid w:val="007573B6"/>
    <w:rsid w:val="0076349B"/>
    <w:rsid w:val="0076458B"/>
    <w:rsid w:val="00764F23"/>
    <w:rsid w:val="00764F9A"/>
    <w:rsid w:val="007653CB"/>
    <w:rsid w:val="00765887"/>
    <w:rsid w:val="00766A92"/>
    <w:rsid w:val="00767CDC"/>
    <w:rsid w:val="00770E59"/>
    <w:rsid w:val="00771678"/>
    <w:rsid w:val="00771769"/>
    <w:rsid w:val="007719B1"/>
    <w:rsid w:val="00771D66"/>
    <w:rsid w:val="00772D49"/>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1349"/>
    <w:rsid w:val="007821FD"/>
    <w:rsid w:val="00784591"/>
    <w:rsid w:val="007854B0"/>
    <w:rsid w:val="007861F6"/>
    <w:rsid w:val="007867FF"/>
    <w:rsid w:val="00787F50"/>
    <w:rsid w:val="00790801"/>
    <w:rsid w:val="0079153C"/>
    <w:rsid w:val="00792729"/>
    <w:rsid w:val="0079297E"/>
    <w:rsid w:val="00792A6C"/>
    <w:rsid w:val="00793476"/>
    <w:rsid w:val="007940B1"/>
    <w:rsid w:val="00794119"/>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6621"/>
    <w:rsid w:val="007A6CC5"/>
    <w:rsid w:val="007A6D2A"/>
    <w:rsid w:val="007A6EE5"/>
    <w:rsid w:val="007B2864"/>
    <w:rsid w:val="007B2BF8"/>
    <w:rsid w:val="007B2C4C"/>
    <w:rsid w:val="007B3361"/>
    <w:rsid w:val="007B4071"/>
    <w:rsid w:val="007B525E"/>
    <w:rsid w:val="007B5BBE"/>
    <w:rsid w:val="007B62DC"/>
    <w:rsid w:val="007B6B2E"/>
    <w:rsid w:val="007B6BEE"/>
    <w:rsid w:val="007C019C"/>
    <w:rsid w:val="007C09C8"/>
    <w:rsid w:val="007C0C3D"/>
    <w:rsid w:val="007C176B"/>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69C"/>
    <w:rsid w:val="007D4697"/>
    <w:rsid w:val="007D499A"/>
    <w:rsid w:val="007D72E2"/>
    <w:rsid w:val="007E0086"/>
    <w:rsid w:val="007E0B5D"/>
    <w:rsid w:val="007E3AAE"/>
    <w:rsid w:val="007E40B3"/>
    <w:rsid w:val="007E414E"/>
    <w:rsid w:val="007E5500"/>
    <w:rsid w:val="007E61B8"/>
    <w:rsid w:val="007E640D"/>
    <w:rsid w:val="007E6A26"/>
    <w:rsid w:val="007E6B1C"/>
    <w:rsid w:val="007E6B32"/>
    <w:rsid w:val="007E6B55"/>
    <w:rsid w:val="007E6BE3"/>
    <w:rsid w:val="007E70FF"/>
    <w:rsid w:val="007F080F"/>
    <w:rsid w:val="007F084D"/>
    <w:rsid w:val="007F0ADA"/>
    <w:rsid w:val="007F15EE"/>
    <w:rsid w:val="007F310A"/>
    <w:rsid w:val="007F381F"/>
    <w:rsid w:val="007F52C8"/>
    <w:rsid w:val="007F577C"/>
    <w:rsid w:val="007F5905"/>
    <w:rsid w:val="007F5AF0"/>
    <w:rsid w:val="007F5F82"/>
    <w:rsid w:val="007F633D"/>
    <w:rsid w:val="007F63FA"/>
    <w:rsid w:val="007F6B2A"/>
    <w:rsid w:val="007F7C7E"/>
    <w:rsid w:val="008004EA"/>
    <w:rsid w:val="00800BD2"/>
    <w:rsid w:val="00800C8C"/>
    <w:rsid w:val="00801BA6"/>
    <w:rsid w:val="00803D0A"/>
    <w:rsid w:val="00804949"/>
    <w:rsid w:val="00804A06"/>
    <w:rsid w:val="00805423"/>
    <w:rsid w:val="00807155"/>
    <w:rsid w:val="008078A2"/>
    <w:rsid w:val="0080792E"/>
    <w:rsid w:val="008104BA"/>
    <w:rsid w:val="008117B5"/>
    <w:rsid w:val="00812C3D"/>
    <w:rsid w:val="00812CA0"/>
    <w:rsid w:val="00813134"/>
    <w:rsid w:val="00813530"/>
    <w:rsid w:val="0081422F"/>
    <w:rsid w:val="00814A45"/>
    <w:rsid w:val="00814D48"/>
    <w:rsid w:val="00814EFA"/>
    <w:rsid w:val="0081715C"/>
    <w:rsid w:val="0081753D"/>
    <w:rsid w:val="00817CC9"/>
    <w:rsid w:val="008205A9"/>
    <w:rsid w:val="0082103F"/>
    <w:rsid w:val="0082166F"/>
    <w:rsid w:val="00823E8B"/>
    <w:rsid w:val="00823F0F"/>
    <w:rsid w:val="00824A3B"/>
    <w:rsid w:val="00824D9F"/>
    <w:rsid w:val="00825270"/>
    <w:rsid w:val="0082678F"/>
    <w:rsid w:val="00826F04"/>
    <w:rsid w:val="0082704D"/>
    <w:rsid w:val="00827FB7"/>
    <w:rsid w:val="0083235A"/>
    <w:rsid w:val="00833894"/>
    <w:rsid w:val="00834515"/>
    <w:rsid w:val="00834782"/>
    <w:rsid w:val="00834BA2"/>
    <w:rsid w:val="00834C7A"/>
    <w:rsid w:val="008369F0"/>
    <w:rsid w:val="008374AB"/>
    <w:rsid w:val="0083767C"/>
    <w:rsid w:val="0083778A"/>
    <w:rsid w:val="00841F57"/>
    <w:rsid w:val="00842C3A"/>
    <w:rsid w:val="00842D22"/>
    <w:rsid w:val="008438E7"/>
    <w:rsid w:val="0084528E"/>
    <w:rsid w:val="00845566"/>
    <w:rsid w:val="008458C2"/>
    <w:rsid w:val="00846639"/>
    <w:rsid w:val="0084680E"/>
    <w:rsid w:val="00847CEC"/>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1F"/>
    <w:rsid w:val="008557BC"/>
    <w:rsid w:val="0085598F"/>
    <w:rsid w:val="008572DC"/>
    <w:rsid w:val="008572EB"/>
    <w:rsid w:val="00860BE1"/>
    <w:rsid w:val="008629C7"/>
    <w:rsid w:val="00862F16"/>
    <w:rsid w:val="008630D1"/>
    <w:rsid w:val="008643A8"/>
    <w:rsid w:val="00864A36"/>
    <w:rsid w:val="008652DA"/>
    <w:rsid w:val="00865467"/>
    <w:rsid w:val="00865A2B"/>
    <w:rsid w:val="00866685"/>
    <w:rsid w:val="0086717D"/>
    <w:rsid w:val="00870B31"/>
    <w:rsid w:val="008730DF"/>
    <w:rsid w:val="0087322A"/>
    <w:rsid w:val="00874F37"/>
    <w:rsid w:val="00874FE6"/>
    <w:rsid w:val="00875358"/>
    <w:rsid w:val="0087549A"/>
    <w:rsid w:val="00875984"/>
    <w:rsid w:val="008764B1"/>
    <w:rsid w:val="008768EE"/>
    <w:rsid w:val="008807BB"/>
    <w:rsid w:val="00880E94"/>
    <w:rsid w:val="00882350"/>
    <w:rsid w:val="00882C8A"/>
    <w:rsid w:val="00882E7C"/>
    <w:rsid w:val="00884108"/>
    <w:rsid w:val="008905AE"/>
    <w:rsid w:val="00890B10"/>
    <w:rsid w:val="00890D49"/>
    <w:rsid w:val="00892059"/>
    <w:rsid w:val="00892658"/>
    <w:rsid w:val="00893BD4"/>
    <w:rsid w:val="00893E4B"/>
    <w:rsid w:val="008945C5"/>
    <w:rsid w:val="00894A53"/>
    <w:rsid w:val="008958A8"/>
    <w:rsid w:val="00895940"/>
    <w:rsid w:val="00895DB8"/>
    <w:rsid w:val="0089663D"/>
    <w:rsid w:val="00896863"/>
    <w:rsid w:val="00897208"/>
    <w:rsid w:val="00897463"/>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BCD"/>
    <w:rsid w:val="008A7D92"/>
    <w:rsid w:val="008B052D"/>
    <w:rsid w:val="008B0909"/>
    <w:rsid w:val="008B116E"/>
    <w:rsid w:val="008B135E"/>
    <w:rsid w:val="008B2093"/>
    <w:rsid w:val="008B2EFD"/>
    <w:rsid w:val="008B3023"/>
    <w:rsid w:val="008B367F"/>
    <w:rsid w:val="008B61F6"/>
    <w:rsid w:val="008B700D"/>
    <w:rsid w:val="008B72B9"/>
    <w:rsid w:val="008B7D6A"/>
    <w:rsid w:val="008C10B3"/>
    <w:rsid w:val="008C1820"/>
    <w:rsid w:val="008C207C"/>
    <w:rsid w:val="008C2408"/>
    <w:rsid w:val="008C27B0"/>
    <w:rsid w:val="008C2B13"/>
    <w:rsid w:val="008C3C00"/>
    <w:rsid w:val="008C3E72"/>
    <w:rsid w:val="008C4299"/>
    <w:rsid w:val="008C52D3"/>
    <w:rsid w:val="008C6881"/>
    <w:rsid w:val="008C7AD7"/>
    <w:rsid w:val="008C7D92"/>
    <w:rsid w:val="008D0107"/>
    <w:rsid w:val="008D095B"/>
    <w:rsid w:val="008D0A4D"/>
    <w:rsid w:val="008D2523"/>
    <w:rsid w:val="008D2534"/>
    <w:rsid w:val="008D25F2"/>
    <w:rsid w:val="008D2D53"/>
    <w:rsid w:val="008D3A40"/>
    <w:rsid w:val="008D3B01"/>
    <w:rsid w:val="008D3C10"/>
    <w:rsid w:val="008D3C56"/>
    <w:rsid w:val="008D3F54"/>
    <w:rsid w:val="008D5257"/>
    <w:rsid w:val="008D5733"/>
    <w:rsid w:val="008D5CA5"/>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21A7"/>
    <w:rsid w:val="008F2686"/>
    <w:rsid w:val="008F2E46"/>
    <w:rsid w:val="008F3F7A"/>
    <w:rsid w:val="008F4846"/>
    <w:rsid w:val="008F4A2C"/>
    <w:rsid w:val="008F5B2F"/>
    <w:rsid w:val="008F69FA"/>
    <w:rsid w:val="008F7332"/>
    <w:rsid w:val="008F7F97"/>
    <w:rsid w:val="0090059C"/>
    <w:rsid w:val="0090071A"/>
    <w:rsid w:val="00902204"/>
    <w:rsid w:val="0090279A"/>
    <w:rsid w:val="009038B7"/>
    <w:rsid w:val="009045B2"/>
    <w:rsid w:val="00906C0A"/>
    <w:rsid w:val="009076AF"/>
    <w:rsid w:val="00907AD3"/>
    <w:rsid w:val="009103C4"/>
    <w:rsid w:val="0091129F"/>
    <w:rsid w:val="009114BC"/>
    <w:rsid w:val="009124A4"/>
    <w:rsid w:val="00912D54"/>
    <w:rsid w:val="00912F61"/>
    <w:rsid w:val="009134DD"/>
    <w:rsid w:val="00915535"/>
    <w:rsid w:val="00916EEF"/>
    <w:rsid w:val="0091723E"/>
    <w:rsid w:val="00920CAC"/>
    <w:rsid w:val="00920E2E"/>
    <w:rsid w:val="0092171B"/>
    <w:rsid w:val="00921F95"/>
    <w:rsid w:val="0092213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406FE"/>
    <w:rsid w:val="00940C83"/>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623"/>
    <w:rsid w:val="009508A5"/>
    <w:rsid w:val="00951422"/>
    <w:rsid w:val="00951D9A"/>
    <w:rsid w:val="0095269F"/>
    <w:rsid w:val="0095280F"/>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175D"/>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D9A"/>
    <w:rsid w:val="0098695A"/>
    <w:rsid w:val="00986B80"/>
    <w:rsid w:val="00990248"/>
    <w:rsid w:val="00991F3C"/>
    <w:rsid w:val="009920F3"/>
    <w:rsid w:val="00992C22"/>
    <w:rsid w:val="00993474"/>
    <w:rsid w:val="00993D64"/>
    <w:rsid w:val="009946F1"/>
    <w:rsid w:val="00994D8A"/>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7E1"/>
    <w:rsid w:val="009B0B77"/>
    <w:rsid w:val="009B0BA0"/>
    <w:rsid w:val="009B19B5"/>
    <w:rsid w:val="009B2721"/>
    <w:rsid w:val="009B2AC2"/>
    <w:rsid w:val="009B3584"/>
    <w:rsid w:val="009B362E"/>
    <w:rsid w:val="009B4D75"/>
    <w:rsid w:val="009B5598"/>
    <w:rsid w:val="009B5720"/>
    <w:rsid w:val="009B74EE"/>
    <w:rsid w:val="009C155B"/>
    <w:rsid w:val="009C1D23"/>
    <w:rsid w:val="009C212E"/>
    <w:rsid w:val="009C29B8"/>
    <w:rsid w:val="009C3BBE"/>
    <w:rsid w:val="009C57C8"/>
    <w:rsid w:val="009C5965"/>
    <w:rsid w:val="009C65A0"/>
    <w:rsid w:val="009C686B"/>
    <w:rsid w:val="009D039A"/>
    <w:rsid w:val="009D074B"/>
    <w:rsid w:val="009D1D48"/>
    <w:rsid w:val="009D22A3"/>
    <w:rsid w:val="009D31D3"/>
    <w:rsid w:val="009D544D"/>
    <w:rsid w:val="009D5B73"/>
    <w:rsid w:val="009D5DB1"/>
    <w:rsid w:val="009D7B05"/>
    <w:rsid w:val="009E0304"/>
    <w:rsid w:val="009E2FE9"/>
    <w:rsid w:val="009E33E8"/>
    <w:rsid w:val="009E3EC4"/>
    <w:rsid w:val="009E68B0"/>
    <w:rsid w:val="009E6DE2"/>
    <w:rsid w:val="009E7A36"/>
    <w:rsid w:val="009E7D2B"/>
    <w:rsid w:val="009F15CD"/>
    <w:rsid w:val="009F1C65"/>
    <w:rsid w:val="009F2F5F"/>
    <w:rsid w:val="009F5D56"/>
    <w:rsid w:val="009F6C61"/>
    <w:rsid w:val="009F6D05"/>
    <w:rsid w:val="009F7C3C"/>
    <w:rsid w:val="00A004F4"/>
    <w:rsid w:val="00A00B45"/>
    <w:rsid w:val="00A029D4"/>
    <w:rsid w:val="00A03CB1"/>
    <w:rsid w:val="00A052C9"/>
    <w:rsid w:val="00A059B1"/>
    <w:rsid w:val="00A06403"/>
    <w:rsid w:val="00A0662A"/>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4A35"/>
    <w:rsid w:val="00A25125"/>
    <w:rsid w:val="00A2514B"/>
    <w:rsid w:val="00A2659C"/>
    <w:rsid w:val="00A2732F"/>
    <w:rsid w:val="00A301E3"/>
    <w:rsid w:val="00A302BD"/>
    <w:rsid w:val="00A30304"/>
    <w:rsid w:val="00A30B59"/>
    <w:rsid w:val="00A30EBB"/>
    <w:rsid w:val="00A32399"/>
    <w:rsid w:val="00A324E4"/>
    <w:rsid w:val="00A326BE"/>
    <w:rsid w:val="00A329F3"/>
    <w:rsid w:val="00A32D95"/>
    <w:rsid w:val="00A33D2A"/>
    <w:rsid w:val="00A345C4"/>
    <w:rsid w:val="00A34867"/>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30BD"/>
    <w:rsid w:val="00A54060"/>
    <w:rsid w:val="00A541C7"/>
    <w:rsid w:val="00A543BF"/>
    <w:rsid w:val="00A56080"/>
    <w:rsid w:val="00A56589"/>
    <w:rsid w:val="00A568B4"/>
    <w:rsid w:val="00A612B2"/>
    <w:rsid w:val="00A6277E"/>
    <w:rsid w:val="00A644C5"/>
    <w:rsid w:val="00A657EE"/>
    <w:rsid w:val="00A669C0"/>
    <w:rsid w:val="00A66B75"/>
    <w:rsid w:val="00A66EB8"/>
    <w:rsid w:val="00A70797"/>
    <w:rsid w:val="00A71345"/>
    <w:rsid w:val="00A714D6"/>
    <w:rsid w:val="00A71D8E"/>
    <w:rsid w:val="00A7219D"/>
    <w:rsid w:val="00A7396B"/>
    <w:rsid w:val="00A75B45"/>
    <w:rsid w:val="00A75FC9"/>
    <w:rsid w:val="00A771B4"/>
    <w:rsid w:val="00A80ED3"/>
    <w:rsid w:val="00A827A8"/>
    <w:rsid w:val="00A846C4"/>
    <w:rsid w:val="00A847CB"/>
    <w:rsid w:val="00A868FF"/>
    <w:rsid w:val="00A91A6E"/>
    <w:rsid w:val="00A91B5F"/>
    <w:rsid w:val="00A9248C"/>
    <w:rsid w:val="00A930F3"/>
    <w:rsid w:val="00A9339A"/>
    <w:rsid w:val="00A9385C"/>
    <w:rsid w:val="00A945FA"/>
    <w:rsid w:val="00A951E6"/>
    <w:rsid w:val="00A95F65"/>
    <w:rsid w:val="00A96324"/>
    <w:rsid w:val="00A967A5"/>
    <w:rsid w:val="00A96E70"/>
    <w:rsid w:val="00A96FD0"/>
    <w:rsid w:val="00A97362"/>
    <w:rsid w:val="00A975CD"/>
    <w:rsid w:val="00AA211A"/>
    <w:rsid w:val="00AA27FF"/>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457B"/>
    <w:rsid w:val="00AB476A"/>
    <w:rsid w:val="00AB592B"/>
    <w:rsid w:val="00AB7B6A"/>
    <w:rsid w:val="00AC00FD"/>
    <w:rsid w:val="00AC0702"/>
    <w:rsid w:val="00AC0A51"/>
    <w:rsid w:val="00AC154C"/>
    <w:rsid w:val="00AC242B"/>
    <w:rsid w:val="00AC2E6B"/>
    <w:rsid w:val="00AC32C7"/>
    <w:rsid w:val="00AC4B11"/>
    <w:rsid w:val="00AC56EF"/>
    <w:rsid w:val="00AC5798"/>
    <w:rsid w:val="00AC60AA"/>
    <w:rsid w:val="00AC61FE"/>
    <w:rsid w:val="00AC688D"/>
    <w:rsid w:val="00AD0DCC"/>
    <w:rsid w:val="00AD1094"/>
    <w:rsid w:val="00AD1FA0"/>
    <w:rsid w:val="00AD2C6B"/>
    <w:rsid w:val="00AD2E3C"/>
    <w:rsid w:val="00AD32BC"/>
    <w:rsid w:val="00AD3FB4"/>
    <w:rsid w:val="00AD402B"/>
    <w:rsid w:val="00AD454F"/>
    <w:rsid w:val="00AD5199"/>
    <w:rsid w:val="00AD57F3"/>
    <w:rsid w:val="00AD5ED3"/>
    <w:rsid w:val="00AD5EDD"/>
    <w:rsid w:val="00AD71A7"/>
    <w:rsid w:val="00AD79AA"/>
    <w:rsid w:val="00AD7CC3"/>
    <w:rsid w:val="00AE0749"/>
    <w:rsid w:val="00AE0818"/>
    <w:rsid w:val="00AE12F2"/>
    <w:rsid w:val="00AE14DC"/>
    <w:rsid w:val="00AE183C"/>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E89"/>
    <w:rsid w:val="00AF458E"/>
    <w:rsid w:val="00AF493A"/>
    <w:rsid w:val="00AF5855"/>
    <w:rsid w:val="00B00399"/>
    <w:rsid w:val="00B01A88"/>
    <w:rsid w:val="00B01BBB"/>
    <w:rsid w:val="00B01C0E"/>
    <w:rsid w:val="00B04366"/>
    <w:rsid w:val="00B0441E"/>
    <w:rsid w:val="00B04A77"/>
    <w:rsid w:val="00B04F1C"/>
    <w:rsid w:val="00B0682B"/>
    <w:rsid w:val="00B108E1"/>
    <w:rsid w:val="00B10C72"/>
    <w:rsid w:val="00B12194"/>
    <w:rsid w:val="00B1303E"/>
    <w:rsid w:val="00B1306F"/>
    <w:rsid w:val="00B13F07"/>
    <w:rsid w:val="00B14305"/>
    <w:rsid w:val="00B1440C"/>
    <w:rsid w:val="00B144E2"/>
    <w:rsid w:val="00B156FD"/>
    <w:rsid w:val="00B15771"/>
    <w:rsid w:val="00B15CC9"/>
    <w:rsid w:val="00B164AD"/>
    <w:rsid w:val="00B1661A"/>
    <w:rsid w:val="00B207AE"/>
    <w:rsid w:val="00B20933"/>
    <w:rsid w:val="00B210E6"/>
    <w:rsid w:val="00B21278"/>
    <w:rsid w:val="00B21B07"/>
    <w:rsid w:val="00B22AB1"/>
    <w:rsid w:val="00B24080"/>
    <w:rsid w:val="00B241CF"/>
    <w:rsid w:val="00B24D04"/>
    <w:rsid w:val="00B26525"/>
    <w:rsid w:val="00B26FBA"/>
    <w:rsid w:val="00B27059"/>
    <w:rsid w:val="00B27D9F"/>
    <w:rsid w:val="00B30088"/>
    <w:rsid w:val="00B3097A"/>
    <w:rsid w:val="00B35551"/>
    <w:rsid w:val="00B35A3C"/>
    <w:rsid w:val="00B35C6B"/>
    <w:rsid w:val="00B35DC4"/>
    <w:rsid w:val="00B36D5E"/>
    <w:rsid w:val="00B3798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42AE"/>
    <w:rsid w:val="00B654AB"/>
    <w:rsid w:val="00B65D5D"/>
    <w:rsid w:val="00B6618F"/>
    <w:rsid w:val="00B665A0"/>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7634"/>
    <w:rsid w:val="00B81578"/>
    <w:rsid w:val="00B81B42"/>
    <w:rsid w:val="00B83E2D"/>
    <w:rsid w:val="00B83E81"/>
    <w:rsid w:val="00B8431F"/>
    <w:rsid w:val="00B84898"/>
    <w:rsid w:val="00B86A48"/>
    <w:rsid w:val="00B87610"/>
    <w:rsid w:val="00B87790"/>
    <w:rsid w:val="00B91F1A"/>
    <w:rsid w:val="00B92132"/>
    <w:rsid w:val="00B92B92"/>
    <w:rsid w:val="00B9330E"/>
    <w:rsid w:val="00B9478D"/>
    <w:rsid w:val="00B94E23"/>
    <w:rsid w:val="00B94F02"/>
    <w:rsid w:val="00B94FD4"/>
    <w:rsid w:val="00B9563E"/>
    <w:rsid w:val="00B960CF"/>
    <w:rsid w:val="00B96DBA"/>
    <w:rsid w:val="00B9789D"/>
    <w:rsid w:val="00BA0211"/>
    <w:rsid w:val="00BA14DA"/>
    <w:rsid w:val="00BA1742"/>
    <w:rsid w:val="00BA1DB1"/>
    <w:rsid w:val="00BA2494"/>
    <w:rsid w:val="00BA2737"/>
    <w:rsid w:val="00BA4853"/>
    <w:rsid w:val="00BA4B88"/>
    <w:rsid w:val="00BA508A"/>
    <w:rsid w:val="00BA559F"/>
    <w:rsid w:val="00BA5AAC"/>
    <w:rsid w:val="00BA5F7E"/>
    <w:rsid w:val="00BA66B1"/>
    <w:rsid w:val="00BA698D"/>
    <w:rsid w:val="00BA725A"/>
    <w:rsid w:val="00BB0A7C"/>
    <w:rsid w:val="00BB32FD"/>
    <w:rsid w:val="00BB3752"/>
    <w:rsid w:val="00BB3F7A"/>
    <w:rsid w:val="00BB407E"/>
    <w:rsid w:val="00BB5E1E"/>
    <w:rsid w:val="00BB6C11"/>
    <w:rsid w:val="00BC0CEB"/>
    <w:rsid w:val="00BC1B60"/>
    <w:rsid w:val="00BC2847"/>
    <w:rsid w:val="00BC28FB"/>
    <w:rsid w:val="00BC3212"/>
    <w:rsid w:val="00BC3372"/>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B20"/>
    <w:rsid w:val="00BE2FBD"/>
    <w:rsid w:val="00BE38F0"/>
    <w:rsid w:val="00BE3F90"/>
    <w:rsid w:val="00BE42B1"/>
    <w:rsid w:val="00BE5226"/>
    <w:rsid w:val="00BE52C6"/>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28BD"/>
    <w:rsid w:val="00C12BC7"/>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40AD8"/>
    <w:rsid w:val="00C4239B"/>
    <w:rsid w:val="00C42845"/>
    <w:rsid w:val="00C446F0"/>
    <w:rsid w:val="00C45C03"/>
    <w:rsid w:val="00C466D9"/>
    <w:rsid w:val="00C468D7"/>
    <w:rsid w:val="00C4725D"/>
    <w:rsid w:val="00C47EB1"/>
    <w:rsid w:val="00C50E0E"/>
    <w:rsid w:val="00C5148C"/>
    <w:rsid w:val="00C51D01"/>
    <w:rsid w:val="00C52E1C"/>
    <w:rsid w:val="00C53919"/>
    <w:rsid w:val="00C53FD5"/>
    <w:rsid w:val="00C54EA9"/>
    <w:rsid w:val="00C55042"/>
    <w:rsid w:val="00C550AB"/>
    <w:rsid w:val="00C564C5"/>
    <w:rsid w:val="00C5726A"/>
    <w:rsid w:val="00C57D9D"/>
    <w:rsid w:val="00C57DEA"/>
    <w:rsid w:val="00C6033C"/>
    <w:rsid w:val="00C61225"/>
    <w:rsid w:val="00C65389"/>
    <w:rsid w:val="00C65533"/>
    <w:rsid w:val="00C65E4E"/>
    <w:rsid w:val="00C6626B"/>
    <w:rsid w:val="00C667F4"/>
    <w:rsid w:val="00C673E9"/>
    <w:rsid w:val="00C67699"/>
    <w:rsid w:val="00C70479"/>
    <w:rsid w:val="00C7112B"/>
    <w:rsid w:val="00C71E9D"/>
    <w:rsid w:val="00C721DE"/>
    <w:rsid w:val="00C72718"/>
    <w:rsid w:val="00C727BE"/>
    <w:rsid w:val="00C72CE8"/>
    <w:rsid w:val="00C72D6B"/>
    <w:rsid w:val="00C750AD"/>
    <w:rsid w:val="00C752FD"/>
    <w:rsid w:val="00C75AC2"/>
    <w:rsid w:val="00C77A12"/>
    <w:rsid w:val="00C77B9E"/>
    <w:rsid w:val="00C77EF7"/>
    <w:rsid w:val="00C81112"/>
    <w:rsid w:val="00C82BE9"/>
    <w:rsid w:val="00C82D4A"/>
    <w:rsid w:val="00C82F7B"/>
    <w:rsid w:val="00C838A5"/>
    <w:rsid w:val="00C839E4"/>
    <w:rsid w:val="00C84725"/>
    <w:rsid w:val="00C856BB"/>
    <w:rsid w:val="00C859E8"/>
    <w:rsid w:val="00C85A73"/>
    <w:rsid w:val="00C862E5"/>
    <w:rsid w:val="00C87C5D"/>
    <w:rsid w:val="00C9047F"/>
    <w:rsid w:val="00C90499"/>
    <w:rsid w:val="00C916F9"/>
    <w:rsid w:val="00C92B93"/>
    <w:rsid w:val="00C93668"/>
    <w:rsid w:val="00C93D52"/>
    <w:rsid w:val="00C947A5"/>
    <w:rsid w:val="00C948D7"/>
    <w:rsid w:val="00C950D6"/>
    <w:rsid w:val="00C9564D"/>
    <w:rsid w:val="00C964A2"/>
    <w:rsid w:val="00C968C1"/>
    <w:rsid w:val="00C97D40"/>
    <w:rsid w:val="00CA0100"/>
    <w:rsid w:val="00CA0101"/>
    <w:rsid w:val="00CA0277"/>
    <w:rsid w:val="00CA18E3"/>
    <w:rsid w:val="00CA24C0"/>
    <w:rsid w:val="00CA2F65"/>
    <w:rsid w:val="00CA4135"/>
    <w:rsid w:val="00CA47F8"/>
    <w:rsid w:val="00CA4F33"/>
    <w:rsid w:val="00CA5C2A"/>
    <w:rsid w:val="00CA6415"/>
    <w:rsid w:val="00CA7E0E"/>
    <w:rsid w:val="00CB01C5"/>
    <w:rsid w:val="00CB045D"/>
    <w:rsid w:val="00CB0F10"/>
    <w:rsid w:val="00CB25E9"/>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911"/>
    <w:rsid w:val="00CD0D4E"/>
    <w:rsid w:val="00CD0F2B"/>
    <w:rsid w:val="00CD1747"/>
    <w:rsid w:val="00CD35F4"/>
    <w:rsid w:val="00CD3EBD"/>
    <w:rsid w:val="00CD498F"/>
    <w:rsid w:val="00CD6B84"/>
    <w:rsid w:val="00CD7128"/>
    <w:rsid w:val="00CD75F0"/>
    <w:rsid w:val="00CD76D6"/>
    <w:rsid w:val="00CE0C1B"/>
    <w:rsid w:val="00CE317B"/>
    <w:rsid w:val="00CE330C"/>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5E90"/>
    <w:rsid w:val="00CF5FFD"/>
    <w:rsid w:val="00CF776B"/>
    <w:rsid w:val="00CF7825"/>
    <w:rsid w:val="00CF7901"/>
    <w:rsid w:val="00CF7CC7"/>
    <w:rsid w:val="00CF7E94"/>
    <w:rsid w:val="00D00ECA"/>
    <w:rsid w:val="00D025AB"/>
    <w:rsid w:val="00D02947"/>
    <w:rsid w:val="00D03367"/>
    <w:rsid w:val="00D035EC"/>
    <w:rsid w:val="00D03DD0"/>
    <w:rsid w:val="00D03F7C"/>
    <w:rsid w:val="00D05329"/>
    <w:rsid w:val="00D05777"/>
    <w:rsid w:val="00D06CC1"/>
    <w:rsid w:val="00D07010"/>
    <w:rsid w:val="00D07AEB"/>
    <w:rsid w:val="00D105BA"/>
    <w:rsid w:val="00D10D31"/>
    <w:rsid w:val="00D11B48"/>
    <w:rsid w:val="00D12971"/>
    <w:rsid w:val="00D12B86"/>
    <w:rsid w:val="00D12ECE"/>
    <w:rsid w:val="00D14DB8"/>
    <w:rsid w:val="00D164D0"/>
    <w:rsid w:val="00D176E5"/>
    <w:rsid w:val="00D204AF"/>
    <w:rsid w:val="00D20A13"/>
    <w:rsid w:val="00D21C13"/>
    <w:rsid w:val="00D23FA5"/>
    <w:rsid w:val="00D2464E"/>
    <w:rsid w:val="00D2514E"/>
    <w:rsid w:val="00D26CF1"/>
    <w:rsid w:val="00D31682"/>
    <w:rsid w:val="00D31FD9"/>
    <w:rsid w:val="00D321D3"/>
    <w:rsid w:val="00D32431"/>
    <w:rsid w:val="00D34684"/>
    <w:rsid w:val="00D3576C"/>
    <w:rsid w:val="00D35DD7"/>
    <w:rsid w:val="00D36B7A"/>
    <w:rsid w:val="00D37ADC"/>
    <w:rsid w:val="00D402DE"/>
    <w:rsid w:val="00D4055E"/>
    <w:rsid w:val="00D4131B"/>
    <w:rsid w:val="00D421E1"/>
    <w:rsid w:val="00D428C8"/>
    <w:rsid w:val="00D436A7"/>
    <w:rsid w:val="00D43AA2"/>
    <w:rsid w:val="00D43FAF"/>
    <w:rsid w:val="00D453A8"/>
    <w:rsid w:val="00D4648E"/>
    <w:rsid w:val="00D50028"/>
    <w:rsid w:val="00D52CA8"/>
    <w:rsid w:val="00D569AB"/>
    <w:rsid w:val="00D57093"/>
    <w:rsid w:val="00D607D5"/>
    <w:rsid w:val="00D60888"/>
    <w:rsid w:val="00D60D6F"/>
    <w:rsid w:val="00D61422"/>
    <w:rsid w:val="00D61CAF"/>
    <w:rsid w:val="00D622DB"/>
    <w:rsid w:val="00D628AA"/>
    <w:rsid w:val="00D62A3C"/>
    <w:rsid w:val="00D63D19"/>
    <w:rsid w:val="00D64D54"/>
    <w:rsid w:val="00D659E6"/>
    <w:rsid w:val="00D65E5C"/>
    <w:rsid w:val="00D66E40"/>
    <w:rsid w:val="00D67842"/>
    <w:rsid w:val="00D7058A"/>
    <w:rsid w:val="00D71203"/>
    <w:rsid w:val="00D713DC"/>
    <w:rsid w:val="00D74990"/>
    <w:rsid w:val="00D753CD"/>
    <w:rsid w:val="00D75BFA"/>
    <w:rsid w:val="00D75C76"/>
    <w:rsid w:val="00D769BE"/>
    <w:rsid w:val="00D76D11"/>
    <w:rsid w:val="00D80CBA"/>
    <w:rsid w:val="00D817C5"/>
    <w:rsid w:val="00D81B27"/>
    <w:rsid w:val="00D82176"/>
    <w:rsid w:val="00D824DF"/>
    <w:rsid w:val="00D828E3"/>
    <w:rsid w:val="00D83C84"/>
    <w:rsid w:val="00D845B4"/>
    <w:rsid w:val="00D84B45"/>
    <w:rsid w:val="00D852A2"/>
    <w:rsid w:val="00D85D90"/>
    <w:rsid w:val="00D86617"/>
    <w:rsid w:val="00D8676B"/>
    <w:rsid w:val="00D86C36"/>
    <w:rsid w:val="00D86D35"/>
    <w:rsid w:val="00D87134"/>
    <w:rsid w:val="00D90664"/>
    <w:rsid w:val="00D90AEF"/>
    <w:rsid w:val="00D9128E"/>
    <w:rsid w:val="00D91E23"/>
    <w:rsid w:val="00D92038"/>
    <w:rsid w:val="00D924BB"/>
    <w:rsid w:val="00D933FB"/>
    <w:rsid w:val="00D934E1"/>
    <w:rsid w:val="00D9368E"/>
    <w:rsid w:val="00D93C24"/>
    <w:rsid w:val="00D9424E"/>
    <w:rsid w:val="00D94E2D"/>
    <w:rsid w:val="00D96AF2"/>
    <w:rsid w:val="00D97B27"/>
    <w:rsid w:val="00DA03CB"/>
    <w:rsid w:val="00DA09A2"/>
    <w:rsid w:val="00DA0F8A"/>
    <w:rsid w:val="00DA2593"/>
    <w:rsid w:val="00DA25C2"/>
    <w:rsid w:val="00DA3FB0"/>
    <w:rsid w:val="00DA58DE"/>
    <w:rsid w:val="00DA5AE2"/>
    <w:rsid w:val="00DA72C6"/>
    <w:rsid w:val="00DA785D"/>
    <w:rsid w:val="00DB008E"/>
    <w:rsid w:val="00DB0962"/>
    <w:rsid w:val="00DB0B31"/>
    <w:rsid w:val="00DB0C4A"/>
    <w:rsid w:val="00DB0DEE"/>
    <w:rsid w:val="00DB1779"/>
    <w:rsid w:val="00DB1CE6"/>
    <w:rsid w:val="00DB2308"/>
    <w:rsid w:val="00DB2B83"/>
    <w:rsid w:val="00DB407A"/>
    <w:rsid w:val="00DB463E"/>
    <w:rsid w:val="00DB5A03"/>
    <w:rsid w:val="00DB5ABE"/>
    <w:rsid w:val="00DB6804"/>
    <w:rsid w:val="00DB79A5"/>
    <w:rsid w:val="00DC087D"/>
    <w:rsid w:val="00DC16CB"/>
    <w:rsid w:val="00DC17AF"/>
    <w:rsid w:val="00DC1D65"/>
    <w:rsid w:val="00DC1DCE"/>
    <w:rsid w:val="00DC1EBE"/>
    <w:rsid w:val="00DC3730"/>
    <w:rsid w:val="00DC52DA"/>
    <w:rsid w:val="00DC59D5"/>
    <w:rsid w:val="00DC6E9A"/>
    <w:rsid w:val="00DC7864"/>
    <w:rsid w:val="00DD1AEC"/>
    <w:rsid w:val="00DD20F3"/>
    <w:rsid w:val="00DD2250"/>
    <w:rsid w:val="00DD25B1"/>
    <w:rsid w:val="00DD2BFA"/>
    <w:rsid w:val="00DD3906"/>
    <w:rsid w:val="00DD43D0"/>
    <w:rsid w:val="00DD51BC"/>
    <w:rsid w:val="00DD6D30"/>
    <w:rsid w:val="00DE118E"/>
    <w:rsid w:val="00DE1D01"/>
    <w:rsid w:val="00DE1F3E"/>
    <w:rsid w:val="00DE229D"/>
    <w:rsid w:val="00DE2EC7"/>
    <w:rsid w:val="00DE38BD"/>
    <w:rsid w:val="00DE48B7"/>
    <w:rsid w:val="00DE51AE"/>
    <w:rsid w:val="00DE528B"/>
    <w:rsid w:val="00DE53AD"/>
    <w:rsid w:val="00DE5575"/>
    <w:rsid w:val="00DE5C72"/>
    <w:rsid w:val="00DE6424"/>
    <w:rsid w:val="00DE708C"/>
    <w:rsid w:val="00DE726C"/>
    <w:rsid w:val="00DE74C1"/>
    <w:rsid w:val="00DE78A0"/>
    <w:rsid w:val="00DE7C48"/>
    <w:rsid w:val="00DE7F9A"/>
    <w:rsid w:val="00DF0FE5"/>
    <w:rsid w:val="00DF203A"/>
    <w:rsid w:val="00DF24FE"/>
    <w:rsid w:val="00DF308B"/>
    <w:rsid w:val="00DF4C75"/>
    <w:rsid w:val="00DF5085"/>
    <w:rsid w:val="00DF577D"/>
    <w:rsid w:val="00DF5CAA"/>
    <w:rsid w:val="00DF68CE"/>
    <w:rsid w:val="00E00C77"/>
    <w:rsid w:val="00E017D6"/>
    <w:rsid w:val="00E01F03"/>
    <w:rsid w:val="00E02558"/>
    <w:rsid w:val="00E02B9D"/>
    <w:rsid w:val="00E03A20"/>
    <w:rsid w:val="00E03B0D"/>
    <w:rsid w:val="00E03F08"/>
    <w:rsid w:val="00E0443D"/>
    <w:rsid w:val="00E0792A"/>
    <w:rsid w:val="00E10D41"/>
    <w:rsid w:val="00E11835"/>
    <w:rsid w:val="00E12B45"/>
    <w:rsid w:val="00E13652"/>
    <w:rsid w:val="00E147F9"/>
    <w:rsid w:val="00E154CD"/>
    <w:rsid w:val="00E15603"/>
    <w:rsid w:val="00E15E09"/>
    <w:rsid w:val="00E161A4"/>
    <w:rsid w:val="00E163C4"/>
    <w:rsid w:val="00E17B86"/>
    <w:rsid w:val="00E20607"/>
    <w:rsid w:val="00E20D66"/>
    <w:rsid w:val="00E211BF"/>
    <w:rsid w:val="00E21D7A"/>
    <w:rsid w:val="00E21FE6"/>
    <w:rsid w:val="00E22336"/>
    <w:rsid w:val="00E23657"/>
    <w:rsid w:val="00E24645"/>
    <w:rsid w:val="00E24CD3"/>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9F5"/>
    <w:rsid w:val="00E4213E"/>
    <w:rsid w:val="00E42383"/>
    <w:rsid w:val="00E4248F"/>
    <w:rsid w:val="00E4274A"/>
    <w:rsid w:val="00E4274E"/>
    <w:rsid w:val="00E42D9A"/>
    <w:rsid w:val="00E42EAC"/>
    <w:rsid w:val="00E43545"/>
    <w:rsid w:val="00E43E5C"/>
    <w:rsid w:val="00E43EED"/>
    <w:rsid w:val="00E46504"/>
    <w:rsid w:val="00E4651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5517"/>
    <w:rsid w:val="00E6595E"/>
    <w:rsid w:val="00E671EF"/>
    <w:rsid w:val="00E67283"/>
    <w:rsid w:val="00E677AF"/>
    <w:rsid w:val="00E705A8"/>
    <w:rsid w:val="00E71283"/>
    <w:rsid w:val="00E71F4B"/>
    <w:rsid w:val="00E72E61"/>
    <w:rsid w:val="00E7395B"/>
    <w:rsid w:val="00E73D13"/>
    <w:rsid w:val="00E7404F"/>
    <w:rsid w:val="00E74B6E"/>
    <w:rsid w:val="00E74BFE"/>
    <w:rsid w:val="00E74EAD"/>
    <w:rsid w:val="00E75BB3"/>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6AEE"/>
    <w:rsid w:val="00E96EA2"/>
    <w:rsid w:val="00E9753C"/>
    <w:rsid w:val="00E97BCB"/>
    <w:rsid w:val="00E97CEC"/>
    <w:rsid w:val="00E97DE6"/>
    <w:rsid w:val="00EA082F"/>
    <w:rsid w:val="00EA0E47"/>
    <w:rsid w:val="00EA1272"/>
    <w:rsid w:val="00EA131A"/>
    <w:rsid w:val="00EA1A9A"/>
    <w:rsid w:val="00EA2E22"/>
    <w:rsid w:val="00EA2E63"/>
    <w:rsid w:val="00EA3C63"/>
    <w:rsid w:val="00EA4966"/>
    <w:rsid w:val="00EA4B51"/>
    <w:rsid w:val="00EA4B77"/>
    <w:rsid w:val="00EA5CD4"/>
    <w:rsid w:val="00EA5F3C"/>
    <w:rsid w:val="00EA6944"/>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7119"/>
    <w:rsid w:val="00EE026C"/>
    <w:rsid w:val="00EE1072"/>
    <w:rsid w:val="00EE1D33"/>
    <w:rsid w:val="00EE3271"/>
    <w:rsid w:val="00EE32BB"/>
    <w:rsid w:val="00EE33C7"/>
    <w:rsid w:val="00EE351A"/>
    <w:rsid w:val="00EE43E2"/>
    <w:rsid w:val="00EE579B"/>
    <w:rsid w:val="00EE6233"/>
    <w:rsid w:val="00EE66E8"/>
    <w:rsid w:val="00EE6C84"/>
    <w:rsid w:val="00EE701B"/>
    <w:rsid w:val="00EE72BE"/>
    <w:rsid w:val="00EE7417"/>
    <w:rsid w:val="00EE74F7"/>
    <w:rsid w:val="00EE7541"/>
    <w:rsid w:val="00EE770B"/>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2090"/>
    <w:rsid w:val="00F02661"/>
    <w:rsid w:val="00F03216"/>
    <w:rsid w:val="00F03885"/>
    <w:rsid w:val="00F03D4D"/>
    <w:rsid w:val="00F04257"/>
    <w:rsid w:val="00F052DB"/>
    <w:rsid w:val="00F0688E"/>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A14"/>
    <w:rsid w:val="00F4130B"/>
    <w:rsid w:val="00F4159E"/>
    <w:rsid w:val="00F418A2"/>
    <w:rsid w:val="00F42494"/>
    <w:rsid w:val="00F44567"/>
    <w:rsid w:val="00F446E7"/>
    <w:rsid w:val="00F44A60"/>
    <w:rsid w:val="00F4535C"/>
    <w:rsid w:val="00F45B54"/>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2128"/>
    <w:rsid w:val="00F63572"/>
    <w:rsid w:val="00F64203"/>
    <w:rsid w:val="00F64623"/>
    <w:rsid w:val="00F65067"/>
    <w:rsid w:val="00F65698"/>
    <w:rsid w:val="00F666F4"/>
    <w:rsid w:val="00F667F4"/>
    <w:rsid w:val="00F7025F"/>
    <w:rsid w:val="00F71108"/>
    <w:rsid w:val="00F711AE"/>
    <w:rsid w:val="00F71632"/>
    <w:rsid w:val="00F72054"/>
    <w:rsid w:val="00F72A3A"/>
    <w:rsid w:val="00F76F5A"/>
    <w:rsid w:val="00F77B63"/>
    <w:rsid w:val="00F81795"/>
    <w:rsid w:val="00F81B71"/>
    <w:rsid w:val="00F82B95"/>
    <w:rsid w:val="00F83862"/>
    <w:rsid w:val="00F83FA2"/>
    <w:rsid w:val="00F84BE5"/>
    <w:rsid w:val="00F85683"/>
    <w:rsid w:val="00F8588E"/>
    <w:rsid w:val="00F85DE5"/>
    <w:rsid w:val="00F8630F"/>
    <w:rsid w:val="00F8744D"/>
    <w:rsid w:val="00F91EDF"/>
    <w:rsid w:val="00F92262"/>
    <w:rsid w:val="00F924C8"/>
    <w:rsid w:val="00F93101"/>
    <w:rsid w:val="00F935BA"/>
    <w:rsid w:val="00F948EE"/>
    <w:rsid w:val="00F94A79"/>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212C"/>
    <w:rsid w:val="00FB38FA"/>
    <w:rsid w:val="00FB3908"/>
    <w:rsid w:val="00FB43CD"/>
    <w:rsid w:val="00FB4574"/>
    <w:rsid w:val="00FB5247"/>
    <w:rsid w:val="00FB5F5B"/>
    <w:rsid w:val="00FB620B"/>
    <w:rsid w:val="00FB6369"/>
    <w:rsid w:val="00FB68AB"/>
    <w:rsid w:val="00FB6969"/>
    <w:rsid w:val="00FC06EB"/>
    <w:rsid w:val="00FC235F"/>
    <w:rsid w:val="00FC51AB"/>
    <w:rsid w:val="00FC5988"/>
    <w:rsid w:val="00FC69A9"/>
    <w:rsid w:val="00FC6AD0"/>
    <w:rsid w:val="00FC7030"/>
    <w:rsid w:val="00FD0450"/>
    <w:rsid w:val="00FD05CB"/>
    <w:rsid w:val="00FD0D43"/>
    <w:rsid w:val="00FD0F3D"/>
    <w:rsid w:val="00FD1940"/>
    <w:rsid w:val="00FD1CAC"/>
    <w:rsid w:val="00FD37C4"/>
    <w:rsid w:val="00FD3827"/>
    <w:rsid w:val="00FD4207"/>
    <w:rsid w:val="00FD496B"/>
    <w:rsid w:val="00FD63EF"/>
    <w:rsid w:val="00FD72F0"/>
    <w:rsid w:val="00FE00C8"/>
    <w:rsid w:val="00FE2217"/>
    <w:rsid w:val="00FE3694"/>
    <w:rsid w:val="00FE39B9"/>
    <w:rsid w:val="00FE401C"/>
    <w:rsid w:val="00FE42F4"/>
    <w:rsid w:val="00FE444F"/>
    <w:rsid w:val="00FE4AA2"/>
    <w:rsid w:val="00FE4E8E"/>
    <w:rsid w:val="00FE508A"/>
    <w:rsid w:val="00FE5934"/>
    <w:rsid w:val="00FE5C7C"/>
    <w:rsid w:val="00FE5D87"/>
    <w:rsid w:val="00FE7732"/>
    <w:rsid w:val="00FF0110"/>
    <w:rsid w:val="00FF2603"/>
    <w:rsid w:val="00FF38A9"/>
    <w:rsid w:val="00FF4294"/>
    <w:rsid w:val="00FF4484"/>
    <w:rsid w:val="00FF51F2"/>
    <w:rsid w:val="00FF553C"/>
    <w:rsid w:val="00FF5D59"/>
    <w:rsid w:val="00FF62B2"/>
    <w:rsid w:val="00FF7108"/>
    <w:rsid w:val="00FF710E"/>
    <w:rsid w:val="00FF73F2"/>
    <w:rsid w:val="00FF74A5"/>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FF7D"/>
  <w15:docId w15:val="{A48C485E-E11A-4342-BFA9-4EC9777C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Cambria" w:hAnsi="Cambria"/>
    </w:rPr>
  </w:style>
  <w:style w:type="character" w:customStyle="1" w:styleId="EndNoteBibliographyTitleChar">
    <w:name w:val="EndNote Bibliography Title Char"/>
    <w:basedOn w:val="DefaultParagraphFont"/>
    <w:link w:val="EndNoteBibliographyTitle"/>
    <w:rsid w:val="00A71D8E"/>
    <w:rPr>
      <w:rFonts w:ascii="Cambria" w:hAnsi="Cambria"/>
    </w:rPr>
  </w:style>
  <w:style w:type="paragraph" w:customStyle="1" w:styleId="EndNoteBibliography">
    <w:name w:val="EndNote Bibliography"/>
    <w:basedOn w:val="Normal"/>
    <w:link w:val="EndNoteBibliographyChar"/>
    <w:rsid w:val="00A71D8E"/>
    <w:rPr>
      <w:rFonts w:ascii="Cambria" w:hAnsi="Cambria"/>
    </w:rPr>
  </w:style>
  <w:style w:type="character" w:customStyle="1" w:styleId="EndNoteBibliographyChar">
    <w:name w:val="EndNote Bibliography Char"/>
    <w:basedOn w:val="DefaultParagraphFont"/>
    <w:link w:val="EndNoteBibliography"/>
    <w:rsid w:val="00A71D8E"/>
    <w:rPr>
      <w:rFonts w:ascii="Cambria" w:hAnsi="Cambria"/>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semiHidden/>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g"/><Relationship Id="rId26" Type="http://schemas.openxmlformats.org/officeDocument/2006/relationships/hyperlink" Target="https://pubmed.ncbi.nlm.nih.gov/?term=Schuetz+P&amp;cauthor_id=17702966" TargetMode="External"/><Relationship Id="rId3" Type="http://schemas.openxmlformats.org/officeDocument/2006/relationships/customXml" Target="../customXml/item3.xml"/><Relationship Id="rId21" Type="http://schemas.openxmlformats.org/officeDocument/2006/relationships/hyperlink" Target="https://pubmed.ncbi.nlm.nih.gov/?term=Stolz+D&amp;cauthor_id=17702966"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tif"/><Relationship Id="rId25" Type="http://schemas.openxmlformats.org/officeDocument/2006/relationships/hyperlink" Target="https://pubmed.ncbi.nlm.nih.gov/?term=Bingisser+R&amp;cauthor_id=17702966"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pubmed.ncbi.nlm.nih.gov/17702966/" TargetMode="External"/><Relationship Id="rId29" Type="http://schemas.openxmlformats.org/officeDocument/2006/relationships/hyperlink" Target="https://pubmed.ncbi.nlm.nih.gov/?term=M%C3%BCller+B&amp;cauthor_id=177029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hyperlink" Target="https://pubmed.ncbi.nlm.nih.gov/?term=M%C3%BCller+C&amp;cauthor_id=17702966" TargetMode="External"/><Relationship Id="rId32"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pubmed.ncbi.nlm.nih.gov/?term=Couppis+O&amp;cauthor_id=17702966" TargetMode="External"/><Relationship Id="rId28" Type="http://schemas.openxmlformats.org/officeDocument/2006/relationships/hyperlink" Target="https://pubmed.ncbi.nlm.nih.gov/?term=Edwards+R&amp;cauthor_id=17702966"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ubmed.ncbi.nlm.nih.gov/?term=Christ-Crain+M&amp;cauthor_id=17702966"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pubmed.ncbi.nlm.nih.gov/?term=Jutla+S&amp;cauthor_id=17702966" TargetMode="External"/><Relationship Id="rId27" Type="http://schemas.openxmlformats.org/officeDocument/2006/relationships/hyperlink" Target="https://pubmed.ncbi.nlm.nih.gov/?term=Tamm+M&amp;cauthor_id=17702966" TargetMode="External"/><Relationship Id="rId30" Type="http://schemas.openxmlformats.org/officeDocument/2006/relationships/hyperlink" Target="https://pubmed.ncbi.nlm.nih.gov/?term=Grossman+AB&amp;cauthor_id=17702966"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customXml/itemProps2.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3.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4.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7232</Words>
  <Characters>52945</Characters>
  <Application>Microsoft Office Word</Application>
  <DocSecurity>0</DocSecurity>
  <Lines>5882</Lines>
  <Paragraphs>2735</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57442</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2</cp:revision>
  <cp:lastPrinted>2024-07-09T16:07:00Z</cp:lastPrinted>
  <dcterms:created xsi:type="dcterms:W3CDTF">2024-07-12T13:58:00Z</dcterms:created>
  <dcterms:modified xsi:type="dcterms:W3CDTF">2024-07-12T13:58:00Z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